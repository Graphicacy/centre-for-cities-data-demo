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drawings/drawing1.xml" ContentType="application/vnd.openxmlformats-officedocument.drawingml.chartshapes+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7.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1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8EBAD" w14:textId="24FF8C7D" w:rsidR="00F34E33" w:rsidRPr="00F34E33" w:rsidRDefault="00F34E33" w:rsidP="00CE7F59">
      <w:pPr>
        <w:rPr>
          <w:b/>
          <w:sz w:val="30"/>
          <w:szCs w:val="30"/>
        </w:rPr>
      </w:pPr>
    </w:p>
    <w:p w14:paraId="72F37ADE" w14:textId="2B9443C7" w:rsidR="00DC2C94" w:rsidRPr="006977FE" w:rsidRDefault="00A37358">
      <w:pPr>
        <w:rPr>
          <w:b/>
          <w:sz w:val="30"/>
          <w:szCs w:val="30"/>
        </w:rPr>
      </w:pPr>
      <w:r w:rsidRPr="006977FE">
        <w:rPr>
          <w:b/>
          <w:sz w:val="30"/>
          <w:szCs w:val="30"/>
        </w:rPr>
        <w:t>Economic Complexity and Levelling up</w:t>
      </w:r>
    </w:p>
    <w:p w14:paraId="01BD8B3E" w14:textId="3003D030" w:rsidR="00A37358" w:rsidRPr="001206BD" w:rsidRDefault="00A37358" w:rsidP="001206BD">
      <w:pPr>
        <w:pStyle w:val="ListParagraph"/>
        <w:numPr>
          <w:ilvl w:val="0"/>
          <w:numId w:val="5"/>
        </w:numPr>
        <w:rPr>
          <w:b/>
          <w:sz w:val="30"/>
          <w:szCs w:val="30"/>
        </w:rPr>
      </w:pPr>
      <w:r w:rsidRPr="001206BD">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4CCDBAA7" w:rsidR="000835D7" w:rsidRPr="00891B77" w:rsidRDefault="000835D7" w:rsidP="000835D7">
      <w:r w:rsidRPr="004255DD">
        <w:rPr>
          <w:highlight w:val="green"/>
          <w:rPrChange w:id="0" w:author="Guilherme Rodrigues" w:date="2021-09-03T09:40:00Z">
            <w:rPr/>
          </w:rPrChange>
        </w:rPr>
        <w:t xml:space="preserve">Economic complexity is an analytical approach that attempts to measure </w:t>
      </w:r>
      <w:commentRangeStart w:id="1"/>
      <w:r w:rsidRPr="004255DD">
        <w:rPr>
          <w:highlight w:val="green"/>
          <w:rPrChange w:id="2" w:author="Guilherme Rodrigues" w:date="2021-09-03T09:40:00Z">
            <w:rPr/>
          </w:rPrChange>
        </w:rPr>
        <w:t xml:space="preserve">how </w:t>
      </w:r>
      <w:del w:id="3" w:author="Guilherme Rodrigues" w:date="2021-09-02T15:37:00Z">
        <w:r w:rsidRPr="004255DD" w:rsidDel="00A523CD">
          <w:rPr>
            <w:highlight w:val="green"/>
            <w:rPrChange w:id="4" w:author="Guilherme Rodrigues" w:date="2021-09-03T09:40:00Z">
              <w:rPr>
                <w:highlight w:val="yellow"/>
              </w:rPr>
            </w:rPrChange>
          </w:rPr>
          <w:delText>sophisticated</w:delText>
        </w:r>
        <w:r w:rsidRPr="004255DD" w:rsidDel="00A523CD">
          <w:rPr>
            <w:highlight w:val="green"/>
            <w:rPrChange w:id="5" w:author="Guilherme Rodrigues" w:date="2021-09-03T09:40:00Z">
              <w:rPr/>
            </w:rPrChange>
          </w:rPr>
          <w:delText xml:space="preserve"> </w:delText>
        </w:r>
      </w:del>
      <w:ins w:id="6" w:author="Guilherme Rodrigues" w:date="2021-09-02T15:37:00Z">
        <w:r w:rsidR="00A523CD" w:rsidRPr="004255DD">
          <w:rPr>
            <w:highlight w:val="green"/>
            <w:rPrChange w:id="7" w:author="Guilherme Rodrigues" w:date="2021-09-03T09:40:00Z">
              <w:rPr>
                <w:highlight w:val="yellow"/>
              </w:rPr>
            </w:rPrChange>
          </w:rPr>
          <w:t>developed</w:t>
        </w:r>
        <w:r w:rsidR="00A523CD" w:rsidRPr="004255DD">
          <w:rPr>
            <w:highlight w:val="green"/>
            <w:rPrChange w:id="8" w:author="Guilherme Rodrigues" w:date="2021-09-03T09:40:00Z">
              <w:rPr/>
            </w:rPrChange>
          </w:rPr>
          <w:t xml:space="preserve"> </w:t>
        </w:r>
      </w:ins>
      <w:commentRangeEnd w:id="1"/>
      <w:ins w:id="9" w:author="Guilherme Rodrigues" w:date="2021-09-03T09:26:00Z">
        <w:r w:rsidR="00C759B2" w:rsidRPr="004255DD">
          <w:rPr>
            <w:rStyle w:val="CommentReference"/>
            <w:highlight w:val="green"/>
            <w:rPrChange w:id="10" w:author="Guilherme Rodrigues" w:date="2021-09-03T09:40:00Z">
              <w:rPr>
                <w:rStyle w:val="CommentReference"/>
              </w:rPr>
            </w:rPrChange>
          </w:rPr>
          <w:commentReference w:id="1"/>
        </w:r>
      </w:ins>
      <w:r w:rsidRPr="004255DD">
        <w:rPr>
          <w:highlight w:val="green"/>
          <w:rPrChange w:id="11" w:author="Guilherme Rodrigues" w:date="2021-09-03T09:40:00Z">
            <w:rPr/>
          </w:rPrChange>
        </w:rPr>
        <w:t>an economy is</w:t>
      </w:r>
      <w:ins w:id="12" w:author="Guilherme Rodrigues" w:date="2021-09-03T09:40:00Z">
        <w:r w:rsidR="004255DD" w:rsidRPr="004255DD">
          <w:rPr>
            <w:highlight w:val="green"/>
            <w:rPrChange w:id="13" w:author="Guilherme Rodrigues" w:date="2021-09-03T09:40:00Z">
              <w:rPr/>
            </w:rPrChange>
          </w:rPr>
          <w:t>, which is based on the amount of accumulated knowledge a place has</w:t>
        </w:r>
      </w:ins>
      <w:r w:rsidRPr="00891B77">
        <w:t xml:space="preserve">. It has been widely used to compare countries, but to date has been less commonly applied at the subnational level, especially in the UK. </w:t>
      </w:r>
    </w:p>
    <w:p w14:paraId="4730E4E4" w14:textId="3BFB9EF0" w:rsidR="00A523CD" w:rsidRDefault="000835D7" w:rsidP="000835D7">
      <w:pPr>
        <w:rPr>
          <w:ins w:id="14" w:author="Guilherme Rodrigues" w:date="2021-09-02T15:39:00Z"/>
        </w:rPr>
      </w:pPr>
      <w:commentRangeStart w:id="15"/>
      <w:r w:rsidRPr="00A523CD">
        <w:rPr>
          <w:highlight w:val="green"/>
          <w:rPrChange w:id="16" w:author="Guilherme Rodrigues" w:date="2021-09-02T15:40:00Z">
            <w:rPr/>
          </w:rPrChange>
        </w:rPr>
        <w:t>Using this approach shows that because of the inherent advantages</w:t>
      </w:r>
      <w:r w:rsidR="00300899" w:rsidRPr="00A523CD">
        <w:rPr>
          <w:highlight w:val="green"/>
          <w:rPrChange w:id="17" w:author="Guilherme Rodrigues" w:date="2021-09-02T15:40:00Z">
            <w:rPr/>
          </w:rPrChange>
        </w:rPr>
        <w:t xml:space="preserve"> that</w:t>
      </w:r>
      <w:r w:rsidRPr="00A523CD">
        <w:rPr>
          <w:highlight w:val="green"/>
          <w:rPrChange w:id="18" w:author="Guilherme Rodrigues" w:date="2021-09-02T15:40:00Z">
            <w:rPr/>
          </w:rPrChange>
        </w:rPr>
        <w:t xml:space="preserve"> cities </w:t>
      </w:r>
      <w:del w:id="19" w:author="Guilherme Rodrigues" w:date="2021-09-03T09:40:00Z">
        <w:r w:rsidRPr="00A523CD" w:rsidDel="002B6120">
          <w:rPr>
            <w:highlight w:val="green"/>
            <w:rPrChange w:id="20" w:author="Guilherme Rodrigues" w:date="2021-09-02T15:40:00Z">
              <w:rPr/>
            </w:rPrChange>
          </w:rPr>
          <w:delText>have</w:delText>
        </w:r>
      </w:del>
      <w:ins w:id="21" w:author="Guilherme Rodrigues" w:date="2021-09-03T09:40:00Z">
        <w:r w:rsidR="002B6120">
          <w:rPr>
            <w:highlight w:val="green"/>
          </w:rPr>
          <w:t>offer to businesses</w:t>
        </w:r>
      </w:ins>
      <w:r w:rsidRPr="00A523CD">
        <w:rPr>
          <w:highlight w:val="green"/>
          <w:rPrChange w:id="22" w:author="Guilherme Rodrigues" w:date="2021-09-02T15:40:00Z">
            <w:rPr/>
          </w:rPrChange>
        </w:rPr>
        <w:t xml:space="preserve">, </w:t>
      </w:r>
      <w:ins w:id="23" w:author="Guilherme Rodrigues" w:date="2021-09-03T09:41:00Z">
        <w:r w:rsidR="002B6120">
          <w:rPr>
            <w:highlight w:val="green"/>
          </w:rPr>
          <w:t xml:space="preserve">the </w:t>
        </w:r>
      </w:ins>
      <w:ins w:id="24" w:author="Guilherme Rodrigues" w:date="2021-09-02T15:39:00Z">
        <w:r w:rsidR="00A523CD" w:rsidRPr="00A523CD">
          <w:rPr>
            <w:highlight w:val="green"/>
            <w:rPrChange w:id="25" w:author="Guilherme Rodrigues" w:date="2021-09-02T15:40:00Z">
              <w:rPr/>
            </w:rPrChange>
          </w:rPr>
          <w:t xml:space="preserve">UK’s </w:t>
        </w:r>
      </w:ins>
      <w:ins w:id="26" w:author="Guilherme Rodrigues" w:date="2021-09-03T09:42:00Z">
        <w:r w:rsidR="002B6120">
          <w:rPr>
            <w:highlight w:val="green"/>
          </w:rPr>
          <w:t xml:space="preserve">businesses with more </w:t>
        </w:r>
      </w:ins>
      <w:ins w:id="27" w:author="Guilherme Rodrigues" w:date="2021-09-02T15:39:00Z">
        <w:r w:rsidR="00A523CD" w:rsidRPr="00A523CD">
          <w:rPr>
            <w:highlight w:val="green"/>
            <w:rPrChange w:id="28" w:author="Guilherme Rodrigues" w:date="2021-09-02T15:40:00Z">
              <w:rPr/>
            </w:rPrChange>
          </w:rPr>
          <w:t xml:space="preserve">knowledge tend to cluster within its urban areas. Consequently, </w:t>
        </w:r>
      </w:ins>
      <w:ins w:id="29" w:author="Guilherme Rodrigues" w:date="2021-09-03T09:40:00Z">
        <w:r w:rsidR="002B6120">
          <w:rPr>
            <w:highlight w:val="green"/>
          </w:rPr>
          <w:t xml:space="preserve">on average </w:t>
        </w:r>
      </w:ins>
      <w:ins w:id="30" w:author="Guilherme Rodrigues" w:date="2021-09-02T15:40:00Z">
        <w:r w:rsidR="00A523CD" w:rsidRPr="00A523CD">
          <w:rPr>
            <w:highlight w:val="green"/>
            <w:rPrChange w:id="31" w:author="Guilherme Rodrigues" w:date="2021-09-02T15:40:00Z">
              <w:rPr/>
            </w:rPrChange>
          </w:rPr>
          <w:t>cities are more complex – and therefore more productive – than others parts of the country.</w:t>
        </w:r>
        <w:r w:rsidR="00A523CD">
          <w:t xml:space="preserve"> </w:t>
        </w:r>
      </w:ins>
    </w:p>
    <w:p w14:paraId="146ACD3D" w14:textId="3DB6E85B" w:rsidR="000835D7" w:rsidRPr="009F65DC" w:rsidDel="00A523CD" w:rsidRDefault="000835D7" w:rsidP="000835D7">
      <w:pPr>
        <w:rPr>
          <w:del w:id="32" w:author="Guilherme Rodrigues" w:date="2021-09-02T15:40:00Z"/>
        </w:rPr>
      </w:pPr>
      <w:del w:id="33" w:author="Guilherme Rodrigues" w:date="2021-09-02T15:40:00Z">
        <w:r w:rsidRPr="00891B77" w:rsidDel="00A523CD">
          <w:delText xml:space="preserve">they are more </w:delText>
        </w:r>
        <w:r w:rsidRPr="009F65DC" w:rsidDel="00A523CD">
          <w:delText>complex</w:delText>
        </w:r>
        <w:r w:rsidR="00B37C5E" w:rsidDel="00A523CD">
          <w:delText xml:space="preserve"> than </w:delText>
        </w:r>
        <w:r w:rsidR="00436707" w:rsidDel="00A523CD">
          <w:delText>other parts of the country</w:delText>
        </w:r>
        <w:r w:rsidRPr="009F65DC" w:rsidDel="00A523CD">
          <w:delText>. The UK’s most knowledge-based activities tend to cluster within its urban areas</w:delText>
        </w:r>
        <w:r w:rsidR="00300899" w:rsidRPr="009F65DC" w:rsidDel="00A523CD">
          <w:delText>.</w:delText>
        </w:r>
        <w:commentRangeEnd w:id="15"/>
        <w:r w:rsidR="00A523CD" w:rsidDel="00A523CD">
          <w:rPr>
            <w:rStyle w:val="CommentReference"/>
          </w:rPr>
          <w:commentReference w:id="15"/>
        </w:r>
      </w:del>
    </w:p>
    <w:p w14:paraId="275DCEBB" w14:textId="163E7AE0" w:rsidR="00D52A17" w:rsidRPr="009F65DC" w:rsidRDefault="00D52A17" w:rsidP="00D52A17">
      <w:r w:rsidRPr="009F65DC">
        <w:t>Cit</w:t>
      </w:r>
      <w:r w:rsidR="00436707">
        <w:t>y</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w:t>
      </w:r>
      <w:r w:rsidR="00E94590">
        <w:t>their</w:t>
      </w:r>
      <w:r w:rsidR="00300899" w:rsidRPr="009F65DC">
        <w:t xml:space="preserve"> smaller peers. </w:t>
      </w:r>
      <w:r w:rsidR="00E94590">
        <w:t xml:space="preserve">But there are </w:t>
      </w:r>
      <w:commentRangeStart w:id="34"/>
      <w:r w:rsidR="00E94590">
        <w:t xml:space="preserve">two problems for large UK cities. </w:t>
      </w:r>
      <w:r w:rsidR="00E94590" w:rsidRPr="00E257EB">
        <w:rPr>
          <w:highlight w:val="green"/>
          <w:rPrChange w:id="35" w:author="Guilherme Rodrigues" w:date="2021-09-02T15:47:00Z">
            <w:rPr/>
          </w:rPrChange>
        </w:rPr>
        <w:t xml:space="preserve">The first is that this is not </w:t>
      </w:r>
      <w:ins w:id="36" w:author="Guilherme Rodrigues" w:date="2021-09-03T09:42:00Z">
        <w:r w:rsidR="002B6120">
          <w:rPr>
            <w:highlight w:val="green"/>
          </w:rPr>
          <w:t xml:space="preserve">yet </w:t>
        </w:r>
      </w:ins>
      <w:r w:rsidR="00E94590" w:rsidRPr="00E257EB">
        <w:rPr>
          <w:highlight w:val="green"/>
          <w:rPrChange w:id="37" w:author="Guilherme Rodrigues" w:date="2021-09-02T15:47:00Z">
            <w:rPr/>
          </w:rPrChange>
        </w:rPr>
        <w:t>reflected in</w:t>
      </w:r>
      <w:r w:rsidRPr="00E257EB">
        <w:rPr>
          <w:highlight w:val="green"/>
          <w:rPrChange w:id="38" w:author="Guilherme Rodrigues" w:date="2021-09-02T15:47:00Z">
            <w:rPr/>
          </w:rPrChange>
        </w:rPr>
        <w:t xml:space="preserve"> </w:t>
      </w:r>
      <w:ins w:id="39" w:author="Guilherme Rodrigues" w:date="2021-09-02T16:21:00Z">
        <w:r w:rsidR="00C1158E">
          <w:rPr>
            <w:highlight w:val="green"/>
          </w:rPr>
          <w:t>high productivity</w:t>
        </w:r>
      </w:ins>
      <w:del w:id="40" w:author="Guilherme Rodrigues" w:date="2021-09-02T12:06:00Z">
        <w:r w:rsidR="009F65DC" w:rsidRPr="00E257EB" w:rsidDel="00F34E33">
          <w:rPr>
            <w:highlight w:val="green"/>
            <w:rPrChange w:id="41" w:author="Guilherme Rodrigues" w:date="2021-09-02T15:47:00Z">
              <w:rPr/>
            </w:rPrChange>
          </w:rPr>
          <w:delText>higher</w:delText>
        </w:r>
        <w:r w:rsidRPr="00E257EB" w:rsidDel="00F34E33">
          <w:rPr>
            <w:highlight w:val="green"/>
            <w:rPrChange w:id="42" w:author="Guilherme Rodrigues" w:date="2021-09-02T15:47:00Z">
              <w:rPr/>
            </w:rPrChange>
          </w:rPr>
          <w:delText xml:space="preserve"> </w:delText>
        </w:r>
      </w:del>
      <w:del w:id="43" w:author="Guilherme Rodrigues" w:date="2021-09-02T16:21:00Z">
        <w:r w:rsidRPr="00E257EB" w:rsidDel="00C1158E">
          <w:rPr>
            <w:highlight w:val="green"/>
            <w:rPrChange w:id="44" w:author="Guilherme Rodrigues" w:date="2021-09-02T15:47:00Z">
              <w:rPr/>
            </w:rPrChange>
          </w:rPr>
          <w:delText>productivity levels</w:delText>
        </w:r>
        <w:commentRangeEnd w:id="34"/>
        <w:r w:rsidR="00B50257" w:rsidRPr="00E257EB" w:rsidDel="00C1158E">
          <w:rPr>
            <w:rStyle w:val="CommentReference"/>
            <w:highlight w:val="green"/>
            <w:rPrChange w:id="45" w:author="Guilherme Rodrigues" w:date="2021-09-02T15:47:00Z">
              <w:rPr>
                <w:rStyle w:val="CommentReference"/>
              </w:rPr>
            </w:rPrChange>
          </w:rPr>
          <w:commentReference w:id="34"/>
        </w:r>
      </w:del>
      <w:ins w:id="46" w:author="Guilherme Rodrigues" w:date="2021-09-02T16:21:00Z">
        <w:r w:rsidR="00C1158E">
          <w:rPr>
            <w:highlight w:val="green"/>
          </w:rPr>
          <w:t>.</w:t>
        </w:r>
      </w:ins>
      <w:ins w:id="47" w:author="Guilherme Rodrigues" w:date="2021-09-02T15:47:00Z">
        <w:r w:rsidR="00E257EB" w:rsidRPr="00E257EB">
          <w:rPr>
            <w:highlight w:val="green"/>
            <w:rPrChange w:id="48" w:author="Guilherme Rodrigues" w:date="2021-09-02T15:47:00Z">
              <w:rPr/>
            </w:rPrChange>
          </w:rPr>
          <w:t xml:space="preserve"> </w:t>
        </w:r>
      </w:ins>
      <w:ins w:id="49" w:author="Guilherme Rodrigues" w:date="2021-09-02T16:23:00Z">
        <w:r w:rsidR="00C1158E">
          <w:rPr>
            <w:highlight w:val="green"/>
          </w:rPr>
          <w:t>T</w:t>
        </w:r>
      </w:ins>
      <w:ins w:id="50" w:author="Guilherme Rodrigues" w:date="2021-09-02T15:46:00Z">
        <w:r w:rsidR="00E257EB" w:rsidRPr="00E257EB">
          <w:rPr>
            <w:highlight w:val="green"/>
          </w:rPr>
          <w:t xml:space="preserve">he size of </w:t>
        </w:r>
      </w:ins>
      <w:ins w:id="51" w:author="Guilherme Rodrigues" w:date="2021-09-02T16:23:00Z">
        <w:r w:rsidR="00C1158E">
          <w:rPr>
            <w:highlight w:val="green"/>
          </w:rPr>
          <w:t xml:space="preserve">their </w:t>
        </w:r>
      </w:ins>
      <w:ins w:id="52" w:author="Guilherme Rodrigues" w:date="2021-09-02T15:46:00Z">
        <w:r w:rsidR="00E257EB" w:rsidRPr="00E257EB">
          <w:rPr>
            <w:highlight w:val="green"/>
          </w:rPr>
          <w:t>most c</w:t>
        </w:r>
        <w:r w:rsidR="00E257EB">
          <w:rPr>
            <w:highlight w:val="green"/>
          </w:rPr>
          <w:t xml:space="preserve">omplex sectors is </w:t>
        </w:r>
        <w:r w:rsidR="00E257EB" w:rsidRPr="00C1158E">
          <w:rPr>
            <w:highlight w:val="green"/>
          </w:rPr>
          <w:t xml:space="preserve">comparatively </w:t>
        </w:r>
      </w:ins>
      <w:ins w:id="53" w:author="Guilherme Rodrigues" w:date="2021-09-02T15:47:00Z">
        <w:r w:rsidR="00E257EB" w:rsidRPr="00C1158E">
          <w:rPr>
            <w:highlight w:val="green"/>
          </w:rPr>
          <w:t>small</w:t>
        </w:r>
      </w:ins>
      <w:ins w:id="54" w:author="Guilherme Rodrigues" w:date="2021-09-02T16:23:00Z">
        <w:r w:rsidR="00C1158E" w:rsidRPr="00C1158E">
          <w:rPr>
            <w:highlight w:val="green"/>
            <w:rPrChange w:id="55" w:author="Guilherme Rodrigues" w:date="2021-09-02T16:24:00Z">
              <w:rPr>
                <w:color w:val="FF0000"/>
                <w:highlight w:val="green"/>
              </w:rPr>
            </w:rPrChange>
          </w:rPr>
          <w:t>:</w:t>
        </w:r>
      </w:ins>
      <w:ins w:id="56" w:author="Guilherme Rodrigues" w:date="2021-09-02T15:43:00Z">
        <w:r w:rsidR="00E257EB" w:rsidRPr="00C1158E">
          <w:rPr>
            <w:highlight w:val="green"/>
          </w:rPr>
          <w:t xml:space="preserve"> </w:t>
        </w:r>
      </w:ins>
      <w:ins w:id="57" w:author="Guilherme Rodrigues" w:date="2021-09-02T16:23:00Z">
        <w:r w:rsidR="00C1158E" w:rsidRPr="00C1158E">
          <w:rPr>
            <w:highlight w:val="green"/>
            <w:rPrChange w:id="58" w:author="Guilherme Rodrigues" w:date="2021-09-02T16:24:00Z">
              <w:rPr>
                <w:color w:val="FF0000"/>
                <w:highlight w:val="green"/>
              </w:rPr>
            </w:rPrChange>
          </w:rPr>
          <w:t>u</w:t>
        </w:r>
      </w:ins>
      <w:ins w:id="59" w:author="Guilherme Rodrigues" w:date="2021-09-02T15:45:00Z">
        <w:r w:rsidR="00E257EB" w:rsidRPr="00C1158E">
          <w:rPr>
            <w:highlight w:val="green"/>
          </w:rPr>
          <w:t xml:space="preserve">nlike the successful </w:t>
        </w:r>
        <w:r w:rsidR="00E257EB">
          <w:rPr>
            <w:highlight w:val="green"/>
          </w:rPr>
          <w:t xml:space="preserve">cities in the Greater South East, they </w:t>
        </w:r>
      </w:ins>
      <w:ins w:id="60" w:author="Guilherme Rodrigues" w:date="2021-09-02T15:54:00Z">
        <w:r w:rsidR="00F06F2C">
          <w:rPr>
            <w:highlight w:val="green"/>
          </w:rPr>
          <w:t xml:space="preserve">tend to </w:t>
        </w:r>
      </w:ins>
      <w:ins w:id="61" w:author="Guilherme Rodrigues" w:date="2021-09-02T15:45:00Z">
        <w:r w:rsidR="00E257EB">
          <w:rPr>
            <w:highlight w:val="green"/>
          </w:rPr>
          <w:t xml:space="preserve">account for </w:t>
        </w:r>
      </w:ins>
      <w:ins w:id="62" w:author="Guilherme Rodrigues" w:date="2021-09-02T15:43:00Z">
        <w:r w:rsidR="00E257EB">
          <w:rPr>
            <w:highlight w:val="green"/>
          </w:rPr>
          <w:t xml:space="preserve">less than </w:t>
        </w:r>
        <w:commentRangeStart w:id="63"/>
        <w:r w:rsidR="00E257EB">
          <w:rPr>
            <w:highlight w:val="green"/>
          </w:rPr>
          <w:t xml:space="preserve">20 per cent of </w:t>
        </w:r>
      </w:ins>
      <w:ins w:id="64" w:author="Guilherme Rodrigues" w:date="2021-09-02T16:24:00Z">
        <w:r w:rsidR="00C1158E">
          <w:rPr>
            <w:highlight w:val="green"/>
          </w:rPr>
          <w:t xml:space="preserve">all </w:t>
        </w:r>
      </w:ins>
      <w:ins w:id="65" w:author="Guilherme Rodrigues" w:date="2021-09-03T09:42:00Z">
        <w:r w:rsidR="002B6120">
          <w:rPr>
            <w:highlight w:val="green"/>
          </w:rPr>
          <w:t>‘</w:t>
        </w:r>
      </w:ins>
      <w:ins w:id="66" w:author="Guilherme Rodrigues" w:date="2021-09-02T15:43:00Z">
        <w:r w:rsidR="00E257EB">
          <w:rPr>
            <w:highlight w:val="green"/>
          </w:rPr>
          <w:t>exporting</w:t>
        </w:r>
      </w:ins>
      <w:ins w:id="67" w:author="Guilherme Rodrigues" w:date="2021-09-03T09:42:00Z">
        <w:r w:rsidR="002B6120">
          <w:rPr>
            <w:highlight w:val="green"/>
          </w:rPr>
          <w:t>’</w:t>
        </w:r>
      </w:ins>
      <w:ins w:id="68" w:author="Guilherme Rodrigues" w:date="2021-09-02T15:43:00Z">
        <w:r w:rsidR="00E257EB">
          <w:rPr>
            <w:highlight w:val="green"/>
          </w:rPr>
          <w:t xml:space="preserve"> jobs</w:t>
        </w:r>
      </w:ins>
      <w:commentRangeEnd w:id="63"/>
      <w:ins w:id="69" w:author="Guilherme Rodrigues" w:date="2021-09-02T15:54:00Z">
        <w:r w:rsidR="00F06F2C">
          <w:rPr>
            <w:rStyle w:val="CommentReference"/>
          </w:rPr>
          <w:commentReference w:id="63"/>
        </w:r>
      </w:ins>
      <w:r w:rsidRPr="009F65DC">
        <w:t xml:space="preserve">. </w:t>
      </w:r>
      <w:r w:rsidR="00E94590">
        <w:t>The second is that despite their stronger performance in terms of complexity in the UK context, they still lag their</w:t>
      </w:r>
      <w:r w:rsidR="00436707">
        <w:t xml:space="preserve"> </w:t>
      </w:r>
      <w:r w:rsidR="009F65DC">
        <w:t xml:space="preserve">French and German </w:t>
      </w:r>
      <w:r w:rsidR="00E94590">
        <w:t>comparators</w:t>
      </w:r>
      <w:r w:rsidR="000634AE">
        <w:t xml:space="preserve">. </w:t>
      </w:r>
    </w:p>
    <w:p w14:paraId="02B40017" w14:textId="7B065E50" w:rsidR="000835D7" w:rsidRPr="00300899" w:rsidRDefault="000835D7" w:rsidP="000835D7">
      <w:commentRangeStart w:id="70"/>
      <w:r w:rsidRPr="00300899">
        <w:t xml:space="preserve">This </w:t>
      </w:r>
      <w:r w:rsidR="00E94590">
        <w:t>snapshot</w:t>
      </w:r>
      <w:r w:rsidR="00E94590" w:rsidRPr="00300899">
        <w:t xml:space="preserve"> </w:t>
      </w:r>
      <w:r w:rsidR="00E94590">
        <w:t xml:space="preserve">though </w:t>
      </w:r>
      <w:r w:rsidRPr="00300899">
        <w:t xml:space="preserve">hides what has been an improving picture for the big cities over the last 40 years. Applying the economic complexity approach for the first time to historical data in </w:t>
      </w:r>
      <w:r w:rsidR="00436707">
        <w:t>Britain</w:t>
      </w:r>
      <w:r w:rsidRPr="00300899">
        <w:t xml:space="preserve">, this briefing shows that </w:t>
      </w:r>
      <w:ins w:id="71" w:author="Guilherme Rodrigues" w:date="2021-09-02T15:47:00Z">
        <w:r w:rsidR="00E257EB" w:rsidRPr="00E257EB">
          <w:rPr>
            <w:highlight w:val="green"/>
            <w:rPrChange w:id="72" w:author="Guilherme Rodrigues" w:date="2021-09-02T15:47:00Z">
              <w:rPr/>
            </w:rPrChange>
          </w:rPr>
          <w:t>most</w:t>
        </w:r>
      </w:ins>
      <w:del w:id="73" w:author="Guilherme Rodrigues" w:date="2021-09-02T15:48:00Z">
        <w:r w:rsidRPr="00300899" w:rsidDel="00E257EB">
          <w:delText>the</w:delText>
        </w:r>
      </w:del>
      <w:r w:rsidRPr="00300899">
        <w:t xml:space="preserve"> big cities have</w:t>
      </w:r>
      <w:r w:rsidR="00E94590">
        <w:t xml:space="preserve"> become more complex over the last four decades</w:t>
      </w:r>
      <w:r w:rsidRPr="00300899">
        <w:t xml:space="preserve">. In 1981, </w:t>
      </w:r>
      <w:r w:rsidR="00300899" w:rsidRPr="00300899">
        <w:t>the largest cities outside the South of England had complexity levels below average</w:t>
      </w:r>
      <w:r w:rsidRPr="00300899">
        <w:t xml:space="preserve">. But since then, </w:t>
      </w:r>
      <w:r w:rsidR="00B14764">
        <w:t>many</w:t>
      </w:r>
      <w:r w:rsidR="00B14764" w:rsidRPr="00300899">
        <w:t xml:space="preserve"> </w:t>
      </w:r>
      <w:r w:rsidR="00300899" w:rsidRPr="00300899">
        <w:t xml:space="preserve">of these places </w:t>
      </w:r>
      <w:r w:rsidR="00E94590">
        <w:t xml:space="preserve">have been </w:t>
      </w:r>
      <w:r w:rsidR="00300899" w:rsidRPr="00300899">
        <w:t xml:space="preserve">able to </w:t>
      </w:r>
      <w:r w:rsidRPr="00300899">
        <w:t xml:space="preserve">break out of </w:t>
      </w:r>
      <w:r w:rsidR="00E94590">
        <w:t>their</w:t>
      </w:r>
      <w:r w:rsidRPr="00300899">
        <w:t xml:space="preserve"> ‘low </w:t>
      </w:r>
      <w:del w:id="74" w:author="Guilherme Rodrigues" w:date="2021-09-02T12:10:00Z">
        <w:r w:rsidRPr="00300899" w:rsidDel="000D3966">
          <w:delText xml:space="preserve">knowledge’ </w:delText>
        </w:r>
      </w:del>
      <w:ins w:id="75" w:author="Guilherme Rodrigues" w:date="2021-09-02T12:10:00Z">
        <w:r w:rsidR="000D3966">
          <w:t>complexity</w:t>
        </w:r>
        <w:r w:rsidR="000D3966" w:rsidRPr="00300899">
          <w:t xml:space="preserve">’ </w:t>
        </w:r>
      </w:ins>
      <w:r w:rsidRPr="00300899">
        <w:t>trap</w:t>
      </w:r>
      <w:ins w:id="76" w:author="Guilherme Rodrigues" w:date="2021-09-02T15:49:00Z">
        <w:r w:rsidR="00E257EB" w:rsidRPr="00E257EB">
          <w:rPr>
            <w:highlight w:val="green"/>
            <w:rPrChange w:id="77" w:author="Guilherme Rodrigues" w:date="2021-09-02T15:49:00Z">
              <w:rPr/>
            </w:rPrChange>
          </w:rPr>
          <w:t>.</w:t>
        </w:r>
      </w:ins>
      <w:r w:rsidRPr="00E257EB">
        <w:rPr>
          <w:highlight w:val="green"/>
          <w:rPrChange w:id="78" w:author="Guilherme Rodrigues" w:date="2021-09-02T15:49:00Z">
            <w:rPr/>
          </w:rPrChange>
        </w:rPr>
        <w:t xml:space="preserve"> </w:t>
      </w:r>
      <w:ins w:id="79" w:author="Guilherme Rodrigues" w:date="2021-09-02T15:49:00Z">
        <w:r w:rsidR="00E257EB">
          <w:rPr>
            <w:highlight w:val="green"/>
          </w:rPr>
          <w:t>B</w:t>
        </w:r>
      </w:ins>
      <w:ins w:id="80" w:author="Guilherme Rodrigues" w:date="2021-09-02T13:44:00Z">
        <w:r w:rsidR="00560A84" w:rsidRPr="00E257EB">
          <w:rPr>
            <w:highlight w:val="green"/>
            <w:rPrChange w:id="81" w:author="Guilherme Rodrigues" w:date="2021-09-02T15:49:00Z">
              <w:rPr/>
            </w:rPrChange>
          </w:rPr>
          <w:t>y</w:t>
        </w:r>
      </w:ins>
      <w:del w:id="82" w:author="Guilherme Rodrigues" w:date="2021-09-02T13:44:00Z">
        <w:r w:rsidRPr="00E257EB" w:rsidDel="00560A84">
          <w:rPr>
            <w:highlight w:val="green"/>
            <w:rPrChange w:id="83" w:author="Guilherme Rodrigues" w:date="2021-09-02T15:49:00Z">
              <w:rPr/>
            </w:rPrChange>
          </w:rPr>
          <w:delText>to</w:delText>
        </w:r>
      </w:del>
      <w:r w:rsidRPr="00E257EB">
        <w:rPr>
          <w:highlight w:val="green"/>
          <w:rPrChange w:id="84" w:author="Guilherme Rodrigues" w:date="2021-09-02T15:49:00Z">
            <w:rPr/>
          </w:rPrChange>
        </w:rPr>
        <w:t xml:space="preserve"> </w:t>
      </w:r>
      <w:del w:id="85" w:author="Guilherme Rodrigues" w:date="2021-09-02T15:55:00Z">
        <w:r w:rsidRPr="00E257EB" w:rsidDel="00F06F2C">
          <w:rPr>
            <w:highlight w:val="green"/>
            <w:rPrChange w:id="86" w:author="Guilherme Rodrigues" w:date="2021-09-02T15:49:00Z">
              <w:rPr/>
            </w:rPrChange>
          </w:rPr>
          <w:delText xml:space="preserve">attract </w:delText>
        </w:r>
      </w:del>
      <w:ins w:id="87" w:author="Guilherme Rodrigues" w:date="2021-09-02T15:55:00Z">
        <w:r w:rsidR="00F06F2C">
          <w:rPr>
            <w:highlight w:val="green"/>
          </w:rPr>
          <w:t>increas</w:t>
        </w:r>
      </w:ins>
      <w:ins w:id="88" w:author="Guilherme Rodrigues" w:date="2021-09-03T09:43:00Z">
        <w:r w:rsidR="002B6120">
          <w:rPr>
            <w:highlight w:val="green"/>
          </w:rPr>
          <w:t>ing</w:t>
        </w:r>
      </w:ins>
      <w:ins w:id="89" w:author="Guilherme Rodrigues" w:date="2021-09-02T15:55:00Z">
        <w:r w:rsidR="00F06F2C">
          <w:rPr>
            <w:highlight w:val="green"/>
          </w:rPr>
          <w:t xml:space="preserve"> their levels of accumulated knowledge</w:t>
        </w:r>
      </w:ins>
      <w:ins w:id="90" w:author="Guilherme Rodrigues" w:date="2021-09-02T15:50:00Z">
        <w:r w:rsidR="00E257EB">
          <w:rPr>
            <w:highlight w:val="green"/>
          </w:rPr>
          <w:t xml:space="preserve">, these cities </w:t>
        </w:r>
      </w:ins>
      <w:ins w:id="91" w:author="Guilherme Rodrigues" w:date="2021-09-02T15:55:00Z">
        <w:r w:rsidR="00F06F2C">
          <w:rPr>
            <w:highlight w:val="green"/>
          </w:rPr>
          <w:t xml:space="preserve">were able to attract more complex </w:t>
        </w:r>
      </w:ins>
      <w:del w:id="92" w:author="Guilherme Rodrigues" w:date="2021-09-02T15:55:00Z">
        <w:r w:rsidRPr="00E257EB" w:rsidDel="00F06F2C">
          <w:rPr>
            <w:highlight w:val="green"/>
            <w:rPrChange w:id="93" w:author="Guilherme Rodrigues" w:date="2021-09-02T15:49:00Z">
              <w:rPr/>
            </w:rPrChange>
          </w:rPr>
          <w:delText xml:space="preserve">in more knowledge-based </w:delText>
        </w:r>
      </w:del>
      <w:del w:id="94" w:author="Guilherme Rodrigues" w:date="2021-09-02T16:03:00Z">
        <w:r w:rsidRPr="00E257EB" w:rsidDel="00F06F2C">
          <w:rPr>
            <w:highlight w:val="green"/>
            <w:rPrChange w:id="95" w:author="Guilherme Rodrigues" w:date="2021-09-02T15:49:00Z">
              <w:rPr/>
            </w:rPrChange>
          </w:rPr>
          <w:delText>activities</w:delText>
        </w:r>
      </w:del>
      <w:ins w:id="96" w:author="Guilherme Rodrigues" w:date="2021-09-02T16:03:00Z">
        <w:r w:rsidR="00F06F2C">
          <w:rPr>
            <w:highlight w:val="green"/>
          </w:rPr>
          <w:t>jobs</w:t>
        </w:r>
      </w:ins>
      <w:r w:rsidRPr="00E257EB">
        <w:rPr>
          <w:highlight w:val="green"/>
          <w:rPrChange w:id="97" w:author="Guilherme Rodrigues" w:date="2021-09-02T15:49:00Z">
            <w:rPr/>
          </w:rPrChange>
        </w:rPr>
        <w:t>.</w:t>
      </w:r>
      <w:commentRangeEnd w:id="70"/>
      <w:r w:rsidR="000D3966">
        <w:rPr>
          <w:rStyle w:val="CommentReference"/>
        </w:rPr>
        <w:commentReference w:id="70"/>
      </w:r>
      <w:ins w:id="98" w:author="Guilherme Rodrigues" w:date="2021-09-02T12:10:00Z">
        <w:r w:rsidR="000D3966">
          <w:t xml:space="preserve"> </w:t>
        </w:r>
      </w:ins>
    </w:p>
    <w:p w14:paraId="6A07C3E8" w14:textId="66D13D2B" w:rsidR="00070ED0" w:rsidRDefault="000835D7" w:rsidP="000835D7">
      <w:pPr>
        <w:rPr>
          <w:ins w:id="99" w:author="Guilherme Rodrigues" w:date="2021-09-03T09:49:00Z"/>
        </w:rPr>
      </w:pPr>
      <w:commentRangeStart w:id="100"/>
      <w:r w:rsidRPr="00015ACA">
        <w:rPr>
          <w:highlight w:val="green"/>
          <w:rPrChange w:id="101" w:author="Guilherme Rodrigues" w:date="2021-09-03T09:56:00Z">
            <w:rPr/>
          </w:rPrChange>
        </w:rPr>
        <w:t xml:space="preserve">Some argue that this turnaround has been </w:t>
      </w:r>
      <w:del w:id="102" w:author="Guilherme Rodrigues" w:date="2021-09-02T15:50:00Z">
        <w:r w:rsidRPr="00015ACA" w:rsidDel="00E257EB">
          <w:rPr>
            <w:highlight w:val="green"/>
            <w:rPrChange w:id="103" w:author="Guilherme Rodrigues" w:date="2021-09-03T09:56:00Z">
              <w:rPr/>
            </w:rPrChange>
          </w:rPr>
          <w:delText xml:space="preserve">policy </w:delText>
        </w:r>
      </w:del>
      <w:r w:rsidRPr="00015ACA">
        <w:rPr>
          <w:highlight w:val="green"/>
          <w:rPrChange w:id="104" w:author="Guilherme Rodrigues" w:date="2021-09-03T09:56:00Z">
            <w:rPr/>
          </w:rPrChange>
        </w:rPr>
        <w:t>driven</w:t>
      </w:r>
      <w:ins w:id="105" w:author="Guilherme Rodrigues" w:date="2021-09-02T15:50:00Z">
        <w:r w:rsidR="00E257EB" w:rsidRPr="00015ACA">
          <w:rPr>
            <w:highlight w:val="green"/>
            <w:rPrChange w:id="106" w:author="Guilherme Rodrigues" w:date="2021-09-03T09:56:00Z">
              <w:rPr/>
            </w:rPrChange>
          </w:rPr>
          <w:t xml:space="preserve"> by policy </w:t>
        </w:r>
      </w:ins>
      <w:ins w:id="107" w:author="Guilherme Rodrigues" w:date="2021-09-02T15:51:00Z">
        <w:r w:rsidR="00E257EB" w:rsidRPr="00015ACA">
          <w:rPr>
            <w:highlight w:val="green"/>
            <w:rPrChange w:id="108" w:author="Guilherme Rodrigues" w:date="2021-09-03T09:56:00Z">
              <w:rPr/>
            </w:rPrChange>
          </w:rPr>
          <w:t>directly targeted towards</w:t>
        </w:r>
      </w:ins>
      <w:del w:id="109" w:author="Guilherme Rodrigues" w:date="2021-09-02T15:51:00Z">
        <w:r w:rsidRPr="00015ACA" w:rsidDel="00E257EB">
          <w:rPr>
            <w:highlight w:val="green"/>
            <w:rPrChange w:id="110" w:author="Guilherme Rodrigues" w:date="2021-09-03T09:56:00Z">
              <w:rPr/>
            </w:rPrChange>
          </w:rPr>
          <w:delText>, with a bias shown towards</w:delText>
        </w:r>
      </w:del>
      <w:r w:rsidRPr="00015ACA">
        <w:rPr>
          <w:highlight w:val="green"/>
          <w:rPrChange w:id="111" w:author="Guilherme Rodrigues" w:date="2021-09-03T09:56:00Z">
            <w:rPr/>
          </w:rPrChange>
        </w:rPr>
        <w:t xml:space="preserve"> big cities at the cost to other parts of the UK.</w:t>
      </w:r>
      <w:ins w:id="112" w:author="Guilherme Rodrigues" w:date="2021-09-03T09:46:00Z">
        <w:r w:rsidR="00CA108B" w:rsidRPr="00015ACA">
          <w:rPr>
            <w:highlight w:val="green"/>
          </w:rPr>
          <w:t xml:space="preserve"> </w:t>
        </w:r>
      </w:ins>
      <w:ins w:id="113" w:author="Guilherme Rodrigues" w:date="2021-09-03T09:48:00Z">
        <w:r w:rsidR="00CA108B" w:rsidRPr="00015ACA">
          <w:rPr>
            <w:highlight w:val="green"/>
          </w:rPr>
          <w:t>Instead, t</w:t>
        </w:r>
      </w:ins>
      <w:ins w:id="114" w:author="Guilherme Rodrigues" w:date="2021-09-03T09:47:00Z">
        <w:r w:rsidR="00CA108B" w:rsidRPr="00015ACA">
          <w:rPr>
            <w:highlight w:val="green"/>
            <w:rPrChange w:id="115" w:author="Guilherme Rodrigues" w:date="2021-09-03T09:56:00Z">
              <w:rPr/>
            </w:rPrChange>
          </w:rPr>
          <w:t>he economy has specialised in more knowledge-based activities over this period as a result of increasing globalisation</w:t>
        </w:r>
      </w:ins>
      <w:ins w:id="116" w:author="Guilherme Rodrigues" w:date="2021-09-03T09:52:00Z">
        <w:r w:rsidR="00015ACA" w:rsidRPr="00015ACA">
          <w:rPr>
            <w:highlight w:val="green"/>
            <w:rPrChange w:id="117" w:author="Guilherme Rodrigues" w:date="2021-09-03T09:56:00Z">
              <w:rPr/>
            </w:rPrChange>
          </w:rPr>
          <w:t xml:space="preserve"> and </w:t>
        </w:r>
      </w:ins>
      <w:ins w:id="118" w:author="Guilherme Rodrigues" w:date="2021-09-03T09:47:00Z">
        <w:r w:rsidR="00CA108B" w:rsidRPr="00015ACA">
          <w:rPr>
            <w:highlight w:val="green"/>
            <w:rPrChange w:id="119" w:author="Guilherme Rodrigues" w:date="2021-09-03T09:56:00Z">
              <w:rPr/>
            </w:rPrChange>
          </w:rPr>
          <w:t xml:space="preserve">big cities have been well placed to take advantage of this change. </w:t>
        </w:r>
      </w:ins>
      <w:ins w:id="120" w:author="Guilherme Rodrigues" w:date="2021-09-03T09:49:00Z">
        <w:r w:rsidR="00070ED0" w:rsidRPr="00015ACA">
          <w:rPr>
            <w:highlight w:val="green"/>
            <w:rPrChange w:id="121" w:author="Guilherme Rodrigues" w:date="2021-09-03T09:56:00Z">
              <w:rPr/>
            </w:rPrChange>
          </w:rPr>
          <w:t>When</w:t>
        </w:r>
      </w:ins>
      <w:del w:id="122" w:author="Guilherme Rodrigues" w:date="2021-09-03T09:49:00Z">
        <w:r w:rsidRPr="00015ACA" w:rsidDel="00070ED0">
          <w:rPr>
            <w:highlight w:val="green"/>
            <w:rPrChange w:id="123" w:author="Guilherme Rodrigues" w:date="2021-09-03T09:56:00Z">
              <w:rPr/>
            </w:rPrChange>
          </w:rPr>
          <w:delText xml:space="preserve"> </w:delText>
        </w:r>
      </w:del>
      <w:ins w:id="124" w:author="Guilherme Rodrigues" w:date="2021-09-03T09:43:00Z">
        <w:r w:rsidR="002B6120" w:rsidRPr="00015ACA">
          <w:rPr>
            <w:highlight w:val="green"/>
            <w:rPrChange w:id="125" w:author="Guilherme Rodrigues" w:date="2021-09-03T09:56:00Z">
              <w:rPr/>
            </w:rPrChange>
          </w:rPr>
          <w:t xml:space="preserve"> l</w:t>
        </w:r>
      </w:ins>
      <w:del w:id="126" w:author="Guilherme Rodrigues" w:date="2021-09-03T09:43:00Z">
        <w:r w:rsidRPr="00015ACA" w:rsidDel="002B6120">
          <w:rPr>
            <w:highlight w:val="green"/>
            <w:rPrChange w:id="127" w:author="Guilherme Rodrigues" w:date="2021-09-03T09:56:00Z">
              <w:rPr/>
            </w:rPrChange>
          </w:rPr>
          <w:delText>L</w:delText>
        </w:r>
      </w:del>
      <w:r w:rsidRPr="00015ACA">
        <w:rPr>
          <w:highlight w:val="green"/>
          <w:rPrChange w:id="128" w:author="Guilherme Rodrigues" w:date="2021-09-03T09:56:00Z">
            <w:rPr/>
          </w:rPrChange>
        </w:rPr>
        <w:t>ooking back at the whole range of policy interventions since the</w:t>
      </w:r>
      <w:ins w:id="129" w:author="Guilherme Rodrigues" w:date="2021-09-03T09:43:00Z">
        <w:r w:rsidR="002B6120" w:rsidRPr="00015ACA">
          <w:rPr>
            <w:highlight w:val="green"/>
            <w:rPrChange w:id="130" w:author="Guilherme Rodrigues" w:date="2021-09-03T09:56:00Z">
              <w:rPr/>
            </w:rPrChange>
          </w:rPr>
          <w:t xml:space="preserve"> 1980s</w:t>
        </w:r>
      </w:ins>
      <w:del w:id="131" w:author="Guilherme Rodrigues" w:date="2021-09-03T09:43:00Z">
        <w:r w:rsidRPr="00015ACA" w:rsidDel="002B6120">
          <w:rPr>
            <w:highlight w:val="green"/>
            <w:rPrChange w:id="132" w:author="Guilherme Rodrigues" w:date="2021-09-03T09:56:00Z">
              <w:rPr/>
            </w:rPrChange>
          </w:rPr>
          <w:delText>n</w:delText>
        </w:r>
      </w:del>
      <w:r w:rsidRPr="00015ACA">
        <w:rPr>
          <w:highlight w:val="green"/>
          <w:rPrChange w:id="133" w:author="Guilherme Rodrigues" w:date="2021-09-03T09:56:00Z">
            <w:rPr/>
          </w:rPrChange>
        </w:rPr>
        <w:t xml:space="preserve">, </w:t>
      </w:r>
      <w:ins w:id="134" w:author="Guilherme Rodrigues" w:date="2021-09-03T09:50:00Z">
        <w:r w:rsidR="00070ED0" w:rsidRPr="00015ACA">
          <w:rPr>
            <w:highlight w:val="green"/>
            <w:rPrChange w:id="135" w:author="Guilherme Rodrigues" w:date="2021-09-03T09:56:00Z">
              <w:rPr/>
            </w:rPrChange>
          </w:rPr>
          <w:t>there was little direct policy focused on big cities</w:t>
        </w:r>
      </w:ins>
      <w:ins w:id="136" w:author="Guilherme Rodrigues" w:date="2021-09-03T09:51:00Z">
        <w:r w:rsidR="00015ACA" w:rsidRPr="00015ACA">
          <w:rPr>
            <w:highlight w:val="green"/>
            <w:rPrChange w:id="137" w:author="Guilherme Rodrigues" w:date="2021-09-03T09:56:00Z">
              <w:rPr/>
            </w:rPrChange>
          </w:rPr>
          <w:t>.</w:t>
        </w:r>
      </w:ins>
      <w:ins w:id="138" w:author="Guilherme Rodrigues" w:date="2021-09-03T09:50:00Z">
        <w:r w:rsidR="00070ED0" w:rsidRPr="00015ACA">
          <w:rPr>
            <w:highlight w:val="green"/>
            <w:rPrChange w:id="139" w:author="Guilherme Rodrigues" w:date="2021-09-03T09:56:00Z">
              <w:rPr/>
            </w:rPrChange>
          </w:rPr>
          <w:t xml:space="preserve"> </w:t>
        </w:r>
      </w:ins>
      <w:ins w:id="140" w:author="Guilherme Rodrigues" w:date="2021-09-03T09:51:00Z">
        <w:r w:rsidR="00015ACA" w:rsidRPr="00015ACA">
          <w:rPr>
            <w:highlight w:val="green"/>
            <w:rPrChange w:id="141" w:author="Guilherme Rodrigues" w:date="2021-09-03T09:56:00Z">
              <w:rPr/>
            </w:rPrChange>
          </w:rPr>
          <w:t>H</w:t>
        </w:r>
      </w:ins>
      <w:ins w:id="142" w:author="Guilherme Rodrigues" w:date="2021-09-03T09:50:00Z">
        <w:r w:rsidR="00015ACA" w:rsidRPr="00015ACA">
          <w:rPr>
            <w:highlight w:val="green"/>
            <w:rPrChange w:id="143" w:author="Guilherme Rodrigues" w:date="2021-09-03T09:56:00Z">
              <w:rPr/>
            </w:rPrChange>
          </w:rPr>
          <w:t xml:space="preserve">owever, these places </w:t>
        </w:r>
      </w:ins>
      <w:ins w:id="144" w:author="Guilherme Rodrigues" w:date="2021-09-03T09:52:00Z">
        <w:r w:rsidR="00015ACA" w:rsidRPr="00015ACA">
          <w:rPr>
            <w:highlight w:val="green"/>
          </w:rPr>
          <w:t xml:space="preserve">– due to their characteristics – </w:t>
        </w:r>
      </w:ins>
      <w:ins w:id="145" w:author="Guilherme Rodrigues" w:date="2021-09-03T09:56:00Z">
        <w:r w:rsidR="00015ACA" w:rsidRPr="00015ACA">
          <w:rPr>
            <w:highlight w:val="green"/>
          </w:rPr>
          <w:t xml:space="preserve">implicitly </w:t>
        </w:r>
      </w:ins>
      <w:ins w:id="146" w:author="Guilherme Rodrigues" w:date="2021-09-03T09:50:00Z">
        <w:r w:rsidR="00015ACA" w:rsidRPr="00015ACA">
          <w:rPr>
            <w:highlight w:val="green"/>
            <w:rPrChange w:id="147" w:author="Guilherme Rodrigues" w:date="2021-09-03T09:56:00Z">
              <w:rPr/>
            </w:rPrChange>
          </w:rPr>
          <w:t xml:space="preserve">benefit the most from </w:t>
        </w:r>
      </w:ins>
      <w:ins w:id="148" w:author="Guilherme Rodrigues" w:date="2021-09-03T09:56:00Z">
        <w:r w:rsidR="00015ACA" w:rsidRPr="00015ACA">
          <w:rPr>
            <w:highlight w:val="green"/>
            <w:rPrChange w:id="149" w:author="Guilherme Rodrigues" w:date="2021-09-03T09:56:00Z">
              <w:rPr/>
            </w:rPrChange>
          </w:rPr>
          <w:t>policies such as Higher Education investment.</w:t>
        </w:r>
      </w:ins>
    </w:p>
    <w:p w14:paraId="4E743065" w14:textId="655FDC03" w:rsidR="000835D7" w:rsidRPr="00300899" w:rsidDel="00015ACA" w:rsidRDefault="000835D7" w:rsidP="000835D7">
      <w:pPr>
        <w:rPr>
          <w:del w:id="150" w:author="Guilherme Rodrigues" w:date="2021-09-03T09:57:00Z"/>
        </w:rPr>
      </w:pPr>
      <w:del w:id="151" w:author="Guilherme Rodrigues" w:date="2021-09-02T15:57:00Z">
        <w:r w:rsidRPr="00F06F2C" w:rsidDel="00F06F2C">
          <w:rPr>
            <w:highlight w:val="red"/>
            <w:rPrChange w:id="152" w:author="Guilherme Rodrigues" w:date="2021-09-02T16:03:00Z">
              <w:rPr/>
            </w:rPrChange>
          </w:rPr>
          <w:delText>it is difficult to see any favouring through policy</w:delText>
        </w:r>
      </w:del>
      <w:del w:id="153" w:author="Guilherme Rodrigues" w:date="2021-09-03T09:57:00Z">
        <w:r w:rsidRPr="00F06F2C" w:rsidDel="00015ACA">
          <w:delText xml:space="preserve">. </w:delText>
        </w:r>
        <w:commentRangeEnd w:id="100"/>
        <w:r w:rsidR="00B50257" w:rsidRPr="00F06F2C" w:rsidDel="00015ACA">
          <w:rPr>
            <w:rStyle w:val="CommentReference"/>
          </w:rPr>
          <w:commentReference w:id="100"/>
        </w:r>
      </w:del>
      <w:del w:id="154" w:author="Guilherme Rodrigues" w:date="2021-09-02T15:52:00Z">
        <w:r w:rsidRPr="00F06F2C" w:rsidDel="00E257EB">
          <w:delText>Instead</w:delText>
        </w:r>
      </w:del>
      <w:del w:id="155" w:author="Guilherme Rodrigues" w:date="2021-09-03T09:57:00Z">
        <w:r w:rsidRPr="00F06F2C" w:rsidDel="00015ACA">
          <w:delText xml:space="preserve">, as the UK economy has specialised in more knowledge-based activities over this period as a result of increasing globalisation, big cities have been </w:delText>
        </w:r>
        <w:r w:rsidR="00436707" w:rsidRPr="00F06F2C" w:rsidDel="00015ACA">
          <w:delText xml:space="preserve">well </w:delText>
        </w:r>
        <w:r w:rsidRPr="00F06F2C" w:rsidDel="00015ACA">
          <w:delText xml:space="preserve">placed to take advantage of this change </w:delText>
        </w:r>
        <w:r w:rsidR="00436707" w:rsidRPr="00F06F2C" w:rsidDel="00015ACA">
          <w:delText xml:space="preserve">because of </w:delText>
        </w:r>
        <w:r w:rsidR="00436707" w:rsidRPr="00F06F2C" w:rsidDel="00015ACA">
          <w:rPr>
            <w:highlight w:val="green"/>
            <w:rPrChange w:id="156" w:author="Guilherme Rodrigues" w:date="2021-09-02T16:03:00Z">
              <w:rPr/>
            </w:rPrChange>
          </w:rPr>
          <w:delText xml:space="preserve">the </w:delText>
        </w:r>
        <w:r w:rsidR="00436707" w:rsidRPr="00F06F2C" w:rsidDel="00015ACA">
          <w:rPr>
            <w:highlight w:val="green"/>
            <w:rPrChange w:id="157" w:author="Guilherme Rodrigues" w:date="2021-09-02T15:58:00Z">
              <w:rPr/>
            </w:rPrChange>
          </w:rPr>
          <w:delText>inherent benefits they offer – namely access to large pools of workers and a network of other knowledge-based businesses</w:delText>
        </w:r>
        <w:r w:rsidRPr="00300899" w:rsidDel="00015ACA">
          <w:delText>.</w:delText>
        </w:r>
      </w:del>
    </w:p>
    <w:p w14:paraId="73128A2B" w14:textId="4496E62C" w:rsidR="007113F9" w:rsidRDefault="000835D7" w:rsidP="000835D7">
      <w:r w:rsidRPr="00300899">
        <w:t xml:space="preserve">But clearly there is work to be done. Despite their improvement, the continued underperformance of </w:t>
      </w:r>
      <w:r w:rsidR="00436707">
        <w:t>Britain’s</w:t>
      </w:r>
      <w:r w:rsidRPr="00300899">
        <w:t xml:space="preserve"> large cities creates a cost to the </w:t>
      </w:r>
      <w:r w:rsidR="00436707">
        <w:t>national</w:t>
      </w:r>
      <w:r w:rsidR="00436707" w:rsidRPr="00300899">
        <w:t xml:space="preserve"> </w:t>
      </w:r>
      <w:r w:rsidRPr="00300899">
        <w:t>economy that the Centre for Cities estimates is at least £4</w:t>
      </w:r>
      <w:r w:rsidR="00E94590">
        <w:t>8</w:t>
      </w:r>
      <w:r w:rsidRPr="00300899">
        <w:t xml:space="preserve"> billion per year. In order for the UK economy to get the most out of what is has, there needs to be greater focus on the performance of large cities, particularly if the Government wants to level up the economy.</w:t>
      </w:r>
      <w:r w:rsidR="004D0341">
        <w:t xml:space="preserve"> </w:t>
      </w:r>
      <w:r w:rsidR="007113F9">
        <w:t xml:space="preserve">As this paper shows that complex </w:t>
      </w:r>
      <w:del w:id="158" w:author="Guilherme Rodrigues" w:date="2021-09-02T15:53:00Z">
        <w:r w:rsidR="007113F9" w:rsidDel="00F06F2C">
          <w:delText xml:space="preserve">industries </w:delText>
        </w:r>
      </w:del>
      <w:ins w:id="159" w:author="Guilherme Rodrigues" w:date="2021-09-02T15:53:00Z">
        <w:r w:rsidR="00F06F2C">
          <w:t xml:space="preserve">jobs </w:t>
        </w:r>
      </w:ins>
      <w:r w:rsidR="007113F9">
        <w:t xml:space="preserve">have shown a preference to locate in these cities, policies </w:t>
      </w:r>
      <w:r w:rsidR="007113F9" w:rsidRPr="00F06F2C">
        <w:t>to further improve their economies would work with the grain.</w:t>
      </w:r>
      <w:r w:rsidR="007113F9">
        <w:t xml:space="preserve"> </w:t>
      </w:r>
    </w:p>
    <w:p w14:paraId="4EA7EBB3" w14:textId="7CFECE04" w:rsidR="000835D7" w:rsidRPr="007F4BEB" w:rsidRDefault="000835D7" w:rsidP="000835D7">
      <w:r w:rsidRPr="007F4BEB">
        <w:t xml:space="preserve">This research also offers a note of caution for those who urge areas to ‘play to their strengths’ when attempting to improve their economies. </w:t>
      </w:r>
      <w:ins w:id="160" w:author="Guilherme Rodrigues" w:date="2021-09-02T16:06:00Z">
        <w:r w:rsidR="00F677CD" w:rsidRPr="00F677CD">
          <w:rPr>
            <w:highlight w:val="green"/>
            <w:rPrChange w:id="161" w:author="Guilherme Rodrigues" w:date="2021-09-02T16:09:00Z">
              <w:rPr/>
            </w:rPrChange>
          </w:rPr>
          <w:t>With the</w:t>
        </w:r>
      </w:ins>
      <w:ins w:id="162" w:author="Guilherme Rodrigues" w:date="2021-09-02T16:07:00Z">
        <w:r w:rsidR="00F677CD" w:rsidRPr="00F677CD">
          <w:rPr>
            <w:highlight w:val="green"/>
            <w:rPrChange w:id="163" w:author="Guilherme Rodrigues" w:date="2021-09-02T16:09:00Z">
              <w:rPr/>
            </w:rPrChange>
          </w:rPr>
          <w:t xml:space="preserve"> </w:t>
        </w:r>
      </w:ins>
      <w:ins w:id="164" w:author="Guilherme Rodrigues" w:date="2021-09-02T16:09:00Z">
        <w:r w:rsidR="00F677CD" w:rsidRPr="00F677CD">
          <w:rPr>
            <w:highlight w:val="green"/>
          </w:rPr>
          <w:t xml:space="preserve">UK </w:t>
        </w:r>
      </w:ins>
      <w:ins w:id="165" w:author="Guilherme Rodrigues" w:date="2021-09-02T16:07:00Z">
        <w:r w:rsidR="00F677CD" w:rsidRPr="00F677CD">
          <w:rPr>
            <w:highlight w:val="green"/>
            <w:rPrChange w:id="166" w:author="Guilherme Rodrigues" w:date="2021-09-02T16:09:00Z">
              <w:rPr/>
            </w:rPrChange>
          </w:rPr>
          <w:t xml:space="preserve">economy </w:t>
        </w:r>
      </w:ins>
      <w:ins w:id="167" w:author="Guilherme Rodrigues" w:date="2021-09-02T16:09:00Z">
        <w:r w:rsidR="00F677CD" w:rsidRPr="00F677CD">
          <w:rPr>
            <w:highlight w:val="green"/>
          </w:rPr>
          <w:t>shifting towards new activities</w:t>
        </w:r>
      </w:ins>
      <w:ins w:id="168" w:author="Guilherme Rodrigues" w:date="2021-09-02T16:07:00Z">
        <w:r w:rsidR="00F677CD" w:rsidRPr="00F677CD">
          <w:rPr>
            <w:highlight w:val="green"/>
          </w:rPr>
          <w:t>,</w:t>
        </w:r>
        <w:r w:rsidR="00F677CD" w:rsidRPr="00F677CD">
          <w:rPr>
            <w:highlight w:val="green"/>
            <w:rPrChange w:id="169" w:author="Guilherme Rodrigues" w:date="2021-09-02T16:09:00Z">
              <w:rPr/>
            </w:rPrChange>
          </w:rPr>
          <w:t xml:space="preserve"> </w:t>
        </w:r>
      </w:ins>
      <w:del w:id="170" w:author="Guilherme Rodrigues" w:date="2021-09-02T16:07:00Z">
        <w:r w:rsidRPr="00F677CD" w:rsidDel="00F677CD">
          <w:rPr>
            <w:highlight w:val="green"/>
            <w:rPrChange w:id="171" w:author="Guilherme Rodrigues" w:date="2021-09-02T16:09:00Z">
              <w:rPr/>
            </w:rPrChange>
          </w:rPr>
          <w:delText xml:space="preserve">Those </w:delText>
        </w:r>
      </w:del>
      <w:r w:rsidRPr="00F677CD">
        <w:rPr>
          <w:highlight w:val="green"/>
          <w:rPrChange w:id="172" w:author="Guilherme Rodrigues" w:date="2021-09-02T16:09:00Z">
            <w:rPr/>
          </w:rPrChange>
        </w:rPr>
        <w:t xml:space="preserve">cities that have continued to specialise in </w:t>
      </w:r>
      <w:del w:id="173" w:author="Guilherme Rodrigues" w:date="2021-09-02T13:46:00Z">
        <w:r w:rsidRPr="00F677CD" w:rsidDel="00560A84">
          <w:rPr>
            <w:highlight w:val="green"/>
            <w:rPrChange w:id="174" w:author="Guilherme Rodrigues" w:date="2021-09-02T16:09:00Z">
              <w:rPr/>
            </w:rPrChange>
          </w:rPr>
          <w:delText>similar types of</w:delText>
        </w:r>
      </w:del>
      <w:ins w:id="175" w:author="Guilherme Rodrigues" w:date="2021-09-02T13:46:00Z">
        <w:r w:rsidR="00560A84" w:rsidRPr="00F677CD">
          <w:rPr>
            <w:highlight w:val="green"/>
            <w:rPrChange w:id="176" w:author="Guilherme Rodrigues" w:date="2021-09-02T16:09:00Z">
              <w:rPr/>
            </w:rPrChange>
          </w:rPr>
          <w:t>the same</w:t>
        </w:r>
      </w:ins>
      <w:r w:rsidRPr="00F677CD">
        <w:rPr>
          <w:highlight w:val="green"/>
          <w:rPrChange w:id="177" w:author="Guilherme Rodrigues" w:date="2021-09-02T16:09:00Z">
            <w:rPr/>
          </w:rPrChange>
        </w:rPr>
        <w:t xml:space="preserve"> </w:t>
      </w:r>
      <w:del w:id="178" w:author="Guilherme Rodrigues" w:date="2021-09-02T16:09:00Z">
        <w:r w:rsidRPr="00F677CD" w:rsidDel="00F677CD">
          <w:rPr>
            <w:highlight w:val="green"/>
            <w:rPrChange w:id="179" w:author="Guilherme Rodrigues" w:date="2021-09-02T16:09:00Z">
              <w:rPr/>
            </w:rPrChange>
          </w:rPr>
          <w:delText>activities</w:delText>
        </w:r>
      </w:del>
      <w:ins w:id="180" w:author="Guilherme Rodrigues" w:date="2021-09-03T09:46:00Z">
        <w:r w:rsidR="00CA108B">
          <w:rPr>
            <w:highlight w:val="green"/>
          </w:rPr>
          <w:t>activities</w:t>
        </w:r>
      </w:ins>
      <w:r w:rsidR="00436707">
        <w:t>,</w:t>
      </w:r>
      <w:r w:rsidRPr="007F4BEB">
        <w:t xml:space="preserve"> such as </w:t>
      </w:r>
      <w:r w:rsidR="007F4BEB" w:rsidRPr="007F4BEB">
        <w:t>Blackpool</w:t>
      </w:r>
      <w:r w:rsidRPr="007F4BEB">
        <w:t xml:space="preserve"> in </w:t>
      </w:r>
      <w:r w:rsidR="007F4BEB" w:rsidRPr="007F4BEB">
        <w:t>aero</w:t>
      </w:r>
      <w:r w:rsidR="00E94590">
        <w:t>space</w:t>
      </w:r>
      <w:r w:rsidRPr="007F4BEB">
        <w:t xml:space="preserve">, are the ones that have become less complex in recent years. </w:t>
      </w:r>
      <w:commentRangeStart w:id="181"/>
      <w:r w:rsidRPr="007F4BEB">
        <w:t xml:space="preserve">This suggests that in many struggling places, it is not </w:t>
      </w:r>
      <w:r w:rsidRPr="007F4BEB">
        <w:lastRenderedPageBreak/>
        <w:t>what a place has, but rather what a place doesn’t have</w:t>
      </w:r>
      <w:r w:rsidR="00436707">
        <w:t xml:space="preserve"> that should be of concern</w:t>
      </w:r>
      <w:commentRangeEnd w:id="181"/>
      <w:r w:rsidR="00560A84">
        <w:rPr>
          <w:rStyle w:val="CommentReference"/>
        </w:rPr>
        <w:commentReference w:id="181"/>
      </w:r>
      <w:r w:rsidRPr="007F4BEB">
        <w:t xml:space="preserve">. Many places in North and Midlands won’t see a </w:t>
      </w:r>
      <w:r w:rsidR="007F4BEB" w:rsidRPr="007F4BEB">
        <w:t>turnaround</w:t>
      </w:r>
      <w:r w:rsidRPr="007F4BEB">
        <w:t xml:space="preserve"> in the coming years if they continue to focus on what they already have, particularly in </w:t>
      </w:r>
      <w:r w:rsidR="00E94590">
        <w:t xml:space="preserve">lower-skilled parts of </w:t>
      </w:r>
      <w:r w:rsidRPr="007F4BEB">
        <w:t>manufacturing</w:t>
      </w:r>
      <w:ins w:id="182" w:author="Guilherme Rodrigues" w:date="2021-09-02T13:46:00Z">
        <w:r w:rsidR="00560A84">
          <w:t xml:space="preserve"> and services</w:t>
        </w:r>
      </w:ins>
      <w:r w:rsidRPr="007F4BEB">
        <w:t>. They need to focus on addressing the barriers that stop more complex activities from investing in their areas.</w:t>
      </w:r>
    </w:p>
    <w:p w14:paraId="1BB8D0E8" w14:textId="2A9F5862" w:rsidR="001206BD" w:rsidRPr="001206BD" w:rsidRDefault="001206BD" w:rsidP="001206BD">
      <w:pPr>
        <w:pStyle w:val="ListParagraph"/>
        <w:numPr>
          <w:ilvl w:val="0"/>
          <w:numId w:val="5"/>
        </w:numPr>
        <w:rPr>
          <w:b/>
          <w:sz w:val="30"/>
          <w:szCs w:val="30"/>
          <w:lang w:val="en-US"/>
        </w:rPr>
      </w:pPr>
      <w:r w:rsidRPr="001206BD">
        <w:rPr>
          <w:b/>
          <w:sz w:val="30"/>
          <w:szCs w:val="30"/>
          <w:lang w:val="en-US"/>
        </w:rPr>
        <w:t>Introduction</w:t>
      </w:r>
    </w:p>
    <w:p w14:paraId="1C330A75" w14:textId="77777777" w:rsidR="001206BD" w:rsidRPr="001206BD" w:rsidRDefault="001206BD" w:rsidP="001206BD">
      <w:r w:rsidRPr="001206BD">
        <w:t xml:space="preserve">This autumn the Government will publish its Levelling Up White Paper, which will set out how it intends to deliver on a slogan has been the bedrock of its domestic agenda. </w:t>
      </w:r>
    </w:p>
    <w:p w14:paraId="7DEF7072" w14:textId="2E6FD53F" w:rsidR="001206BD" w:rsidRPr="00893583" w:rsidRDefault="001206BD" w:rsidP="001206BD">
      <w:r w:rsidRPr="001206BD">
        <w:t xml:space="preserve">There have been a number of policies badged under the levelling up banner but the lack of strategy for delivering and a well-defined purpose has meant that policy so far has been boiled down to ad-hoc pots of money and symbolic prizes for some areas, such as the Levelling Up Fund and freeports. </w:t>
      </w:r>
      <w:r w:rsidR="00E94590">
        <w:t>In particular, t</w:t>
      </w:r>
      <w:r w:rsidRPr="001206BD">
        <w:t xml:space="preserve">hese actions have not </w:t>
      </w:r>
      <w:r w:rsidR="00E94590">
        <w:t xml:space="preserve">so far </w:t>
      </w:r>
      <w:r w:rsidRPr="001206BD">
        <w:t>matched up the Government’s stated ambition in its recent Plan for Growth to have one internationally competitive city per region.</w:t>
      </w:r>
    </w:p>
    <w:p w14:paraId="78FB0776" w14:textId="04931C5D" w:rsidR="001206BD" w:rsidRDefault="001206BD" w:rsidP="001206BD">
      <w:r w:rsidRPr="00893583">
        <w:rPr>
          <w:lang w:val="en-US"/>
        </w:rPr>
        <w:t>Centre for Cities recently defined what levelling up should aim</w:t>
      </w:r>
      <w:r w:rsidR="00E94590">
        <w:rPr>
          <w:lang w:val="en-US"/>
        </w:rPr>
        <w:t xml:space="preserve"> to do</w:t>
      </w:r>
      <w:r w:rsidRPr="00893583">
        <w:rPr>
          <w:lang w:val="en-US"/>
        </w:rPr>
        <w:t xml:space="preserve"> and </w:t>
      </w:r>
      <w:r>
        <w:rPr>
          <w:lang w:val="en-US"/>
        </w:rPr>
        <w:t xml:space="preserve">highlighted </w:t>
      </w:r>
      <w:r w:rsidRPr="00893583">
        <w:rPr>
          <w:lang w:val="en-US"/>
        </w:rPr>
        <w:t xml:space="preserve">the </w:t>
      </w:r>
      <w:r w:rsidR="00E94590">
        <w:rPr>
          <w:lang w:val="en-US"/>
        </w:rPr>
        <w:t xml:space="preserve">requirement to improve the performance of big cities if it is to </w:t>
      </w:r>
      <w:r w:rsidR="00701039">
        <w:rPr>
          <w:lang w:val="en-US"/>
        </w:rPr>
        <w:t>narrow the gap between different parts of the UK and between the UK and its international competitors</w:t>
      </w:r>
      <w:r w:rsidRPr="00893583">
        <w:rPr>
          <w:lang w:val="en-US"/>
        </w:rPr>
        <w:t>.</w:t>
      </w:r>
      <w:r w:rsidRPr="00893583">
        <w:rPr>
          <w:rStyle w:val="FootnoteReference"/>
        </w:rPr>
        <w:footnoteReference w:id="1"/>
      </w:r>
      <w:r w:rsidRPr="00893583">
        <w:rPr>
          <w:lang w:val="en-US"/>
        </w:rPr>
        <w:t xml:space="preserve"> </w:t>
      </w:r>
      <w:r>
        <w:t xml:space="preserve">This briefing </w:t>
      </w:r>
      <w:r w:rsidR="00701039">
        <w:t>uses the idea of economic complexity to show how different parts of the UK economy have developed over time and sets put the implications this has for the Government’s levelling-up agenda.</w:t>
      </w:r>
    </w:p>
    <w:p w14:paraId="36B742A6" w14:textId="3D8B295D" w:rsidR="008A4751" w:rsidRPr="00893583" w:rsidRDefault="008A4751" w:rsidP="001206BD">
      <w:r>
        <w:t>It first looks at how complexity varies across Britain, revealing Britain’s most and least complex cities and large towns. Then it looks at how this has changed over time, using data from 1981 to show how the geography of complex activities has changed over the last 40 years.</w:t>
      </w:r>
    </w:p>
    <w:p w14:paraId="6132A731" w14:textId="10D6B519" w:rsidR="001206BD" w:rsidRDefault="006F3968" w:rsidP="001206BD">
      <w:r w:rsidRPr="006F3968">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92B9133" w14:textId="419AC04E" w:rsidR="00B072F0" w:rsidRPr="00DB3986" w:rsidRDefault="00B072F0"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B072F0" w:rsidRPr="006F3968" w:rsidRDefault="00B072F0" w:rsidP="006F3968">
                            <w:pPr>
                              <w:rPr>
                                <w:b/>
                              </w:rPr>
                            </w:pPr>
                            <w:r w:rsidRPr="006F3968">
                              <w:rPr>
                                <w:b/>
                              </w:rPr>
                              <w:t>Definition of a city</w:t>
                            </w:r>
                          </w:p>
                          <w:p w14:paraId="21DD6D64" w14:textId="77777777" w:rsidR="00B072F0" w:rsidRDefault="00B072F0"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B072F0" w:rsidRPr="006F3968" w:rsidRDefault="00B072F0" w:rsidP="006F3968">
                            <w:pPr>
                              <w:rPr>
                                <w:b/>
                              </w:rPr>
                            </w:pPr>
                            <w:r w:rsidRPr="006F3968">
                              <w:rPr>
                                <w:b/>
                              </w:rPr>
                              <w:t>Data used for this research</w:t>
                            </w:r>
                          </w:p>
                          <w:p w14:paraId="78841F15" w14:textId="77777777" w:rsidR="00B072F0" w:rsidRDefault="00B072F0"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B072F0" w:rsidRDefault="00B072F0"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92B9133" w14:textId="419AC04E" w:rsidR="00B072F0" w:rsidRPr="00DB3986" w:rsidRDefault="00B072F0"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B072F0" w:rsidRPr="006F3968" w:rsidRDefault="00B072F0" w:rsidP="006F3968">
                      <w:pPr>
                        <w:rPr>
                          <w:b/>
                        </w:rPr>
                      </w:pPr>
                      <w:r w:rsidRPr="006F3968">
                        <w:rPr>
                          <w:b/>
                        </w:rPr>
                        <w:t>Definition of a city</w:t>
                      </w:r>
                    </w:p>
                    <w:p w14:paraId="21DD6D64" w14:textId="77777777" w:rsidR="00B072F0" w:rsidRDefault="00B072F0"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B072F0" w:rsidRPr="006F3968" w:rsidRDefault="00B072F0" w:rsidP="006F3968">
                      <w:pPr>
                        <w:rPr>
                          <w:b/>
                        </w:rPr>
                      </w:pPr>
                      <w:r w:rsidRPr="006F3968">
                        <w:rPr>
                          <w:b/>
                        </w:rPr>
                        <w:t>Data used for this research</w:t>
                      </w:r>
                    </w:p>
                    <w:p w14:paraId="78841F15" w14:textId="77777777" w:rsidR="00B072F0" w:rsidRDefault="00B072F0"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B072F0" w:rsidRDefault="00B072F0"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v:textbox>
                <w10:anchorlock/>
              </v:shape>
            </w:pict>
          </mc:Fallback>
        </mc:AlternateContent>
      </w:r>
    </w:p>
    <w:p w14:paraId="0328A1EE" w14:textId="2F106393" w:rsidR="007118E1" w:rsidRDefault="007118E1">
      <w:pPr>
        <w:rPr>
          <w:b/>
          <w:color w:val="FF0000"/>
          <w:sz w:val="30"/>
          <w:szCs w:val="30"/>
        </w:rPr>
      </w:pPr>
      <w:r>
        <w:rPr>
          <w:b/>
          <w:color w:val="FF0000"/>
          <w:sz w:val="30"/>
          <w:szCs w:val="30"/>
        </w:rPr>
        <w:br w:type="page"/>
      </w:r>
    </w:p>
    <w:p w14:paraId="22C8B95F" w14:textId="77777777" w:rsidR="00B74F68" w:rsidRPr="00C537F2" w:rsidRDefault="00B74F68" w:rsidP="00A37358">
      <w:pPr>
        <w:rPr>
          <w:b/>
          <w:color w:val="FF0000"/>
          <w:sz w:val="30"/>
          <w:szCs w:val="30"/>
        </w:rPr>
      </w:pPr>
    </w:p>
    <w:p w14:paraId="1D65B420" w14:textId="603842C9" w:rsidR="008A4751" w:rsidRPr="001206BD" w:rsidRDefault="008A4751" w:rsidP="001206BD">
      <w:pPr>
        <w:pStyle w:val="ListParagraph"/>
        <w:numPr>
          <w:ilvl w:val="0"/>
          <w:numId w:val="5"/>
        </w:numPr>
        <w:rPr>
          <w:b/>
          <w:sz w:val="30"/>
          <w:szCs w:val="30"/>
          <w:u w:val="single"/>
        </w:rPr>
      </w:pPr>
      <w:r w:rsidRPr="008A4751">
        <w:rPr>
          <w:b/>
          <w:sz w:val="30"/>
          <w:szCs w:val="30"/>
          <w:u w:val="single"/>
        </w:rPr>
        <w:t>The geography of economic complexity in Britain</w:t>
      </w:r>
      <w:r w:rsidRPr="008A4751" w:rsidDel="008A4751">
        <w:rPr>
          <w:b/>
          <w:sz w:val="30"/>
          <w:szCs w:val="30"/>
          <w:u w:val="single"/>
        </w:rPr>
        <w:t xml:space="preserve"> </w:t>
      </w:r>
    </w:p>
    <w:p w14:paraId="3C3DCC80" w14:textId="77777777" w:rsidR="00C537F2" w:rsidRDefault="00C537F2" w:rsidP="00C537F2">
      <w:pPr>
        <w:rPr>
          <w:b/>
          <w:lang w:val="en-US"/>
        </w:rPr>
      </w:pPr>
      <w:r w:rsidRPr="00B14764">
        <w:rPr>
          <w:b/>
          <w:lang w:val="en-US"/>
        </w:rPr>
        <w:t>What is economic complexity?</w:t>
      </w:r>
    </w:p>
    <w:p w14:paraId="05DB4F44" w14:textId="615FCBC0" w:rsidR="00F10B36" w:rsidRPr="003E4EC9" w:rsidRDefault="008A4751" w:rsidP="00C537F2">
      <w:pPr>
        <w:rPr>
          <w:highlight w:val="green"/>
          <w:lang w:val="en-US"/>
          <w:rPrChange w:id="183" w:author="Guilherme Rodrigues" w:date="2021-09-02T18:18:00Z">
            <w:rPr>
              <w:highlight w:val="red"/>
              <w:lang w:val="en-US"/>
            </w:rPr>
          </w:rPrChange>
        </w:rPr>
      </w:pPr>
      <w:r>
        <w:t xml:space="preserve">The creation and use of </w:t>
      </w:r>
      <w:r w:rsidRPr="00253F12">
        <w:t xml:space="preserve">new knowledge </w:t>
      </w:r>
      <w:proofErr w:type="gramStart"/>
      <w:r w:rsidRPr="00253F12">
        <w:t>is</w:t>
      </w:r>
      <w:proofErr w:type="gramEnd"/>
      <w:r w:rsidRPr="00253F12">
        <w:t xml:space="preserve"> what drives economies on, be that through the invention </w:t>
      </w:r>
      <w:ins w:id="184" w:author="Guilherme Rodrigues" w:date="2021-09-02T13:48:00Z">
        <w:r w:rsidR="00560A84" w:rsidRPr="00253F12">
          <w:t xml:space="preserve">and adoption </w:t>
        </w:r>
      </w:ins>
      <w:r w:rsidRPr="00253F12">
        <w:t>of new technology or improvements</w:t>
      </w:r>
      <w:r>
        <w:t xml:space="preserve"> to the ways that we work. Those economies that are the most developed are the ones that have been best able to do this</w:t>
      </w:r>
      <w:r w:rsidRPr="003E4EC9">
        <w:rPr>
          <w:highlight w:val="green"/>
          <w:rPrChange w:id="185" w:author="Guilherme Rodrigues" w:date="2021-09-02T18:18:00Z">
            <w:rPr/>
          </w:rPrChange>
        </w:rPr>
        <w:t>.</w:t>
      </w:r>
      <w:r w:rsidR="006936DF" w:rsidRPr="003E4EC9">
        <w:rPr>
          <w:highlight w:val="green"/>
          <w:rPrChange w:id="186" w:author="Guilherme Rodrigues" w:date="2021-09-02T18:18:00Z">
            <w:rPr/>
          </w:rPrChange>
        </w:rPr>
        <w:t xml:space="preserve"> </w:t>
      </w:r>
      <w:commentRangeStart w:id="187"/>
      <w:r w:rsidRPr="003E4EC9">
        <w:rPr>
          <w:highlight w:val="green"/>
          <w:rPrChange w:id="188" w:author="Guilherme Rodrigues" w:date="2021-09-02T18:18:00Z">
            <w:rPr/>
          </w:rPrChange>
        </w:rPr>
        <w:t>Economic Complexity attempts to capture th</w:t>
      </w:r>
      <w:ins w:id="189" w:author="Guilherme Rodrigues" w:date="2021-09-02T18:11:00Z">
        <w:r w:rsidR="0073530D" w:rsidRPr="003E4EC9">
          <w:rPr>
            <w:highlight w:val="green"/>
            <w:rPrChange w:id="190" w:author="Guilherme Rodrigues" w:date="2021-09-02T18:18:00Z">
              <w:rPr>
                <w:highlight w:val="yellow"/>
              </w:rPr>
            </w:rPrChange>
          </w:rPr>
          <w:t>is</w:t>
        </w:r>
      </w:ins>
      <w:ins w:id="191" w:author="Guilherme Rodrigues" w:date="2021-09-02T18:14:00Z">
        <w:r w:rsidR="003E4EC9" w:rsidRPr="003E4EC9">
          <w:rPr>
            <w:highlight w:val="green"/>
          </w:rPr>
          <w:t xml:space="preserve"> process</w:t>
        </w:r>
      </w:ins>
      <w:ins w:id="192" w:author="Guilherme Rodrigues" w:date="2021-09-02T18:11:00Z">
        <w:r w:rsidR="0073530D" w:rsidRPr="003E4EC9">
          <w:rPr>
            <w:highlight w:val="green"/>
            <w:rPrChange w:id="193" w:author="Guilherme Rodrigues" w:date="2021-09-02T18:18:00Z">
              <w:rPr>
                <w:highlight w:val="yellow"/>
              </w:rPr>
            </w:rPrChange>
          </w:rPr>
          <w:t>.</w:t>
        </w:r>
      </w:ins>
      <w:del w:id="194" w:author="Guilherme Rodrigues" w:date="2021-09-02T18:11:00Z">
        <w:r w:rsidRPr="003E4EC9" w:rsidDel="0073530D">
          <w:rPr>
            <w:highlight w:val="green"/>
            <w:rPrChange w:id="195" w:author="Guilherme Rodrigues" w:date="2021-09-02T18:18:00Z">
              <w:rPr/>
            </w:rPrChange>
          </w:rPr>
          <w:delText>e</w:delText>
        </w:r>
      </w:del>
      <w:r w:rsidRPr="003E4EC9">
        <w:rPr>
          <w:highlight w:val="green"/>
          <w:rPrChange w:id="196" w:author="Guilherme Rodrigues" w:date="2021-09-02T18:18:00Z">
            <w:rPr/>
          </w:rPrChange>
        </w:rPr>
        <w:t xml:space="preserve"> </w:t>
      </w:r>
      <w:ins w:id="197" w:author="Guilherme Rodrigues" w:date="2021-09-02T18:12:00Z">
        <w:r w:rsidR="003E4EC9" w:rsidRPr="003E4EC9">
          <w:rPr>
            <w:highlight w:val="green"/>
            <w:rPrChange w:id="198" w:author="Guilherme Rodrigues" w:date="2021-09-02T18:18:00Z">
              <w:rPr>
                <w:highlight w:val="yellow"/>
              </w:rPr>
            </w:rPrChange>
          </w:rPr>
          <w:t xml:space="preserve">The </w:t>
        </w:r>
      </w:ins>
      <w:r w:rsidRPr="003E4EC9">
        <w:rPr>
          <w:highlight w:val="green"/>
          <w:rPrChange w:id="199" w:author="Guilherme Rodrigues" w:date="2021-09-02T18:18:00Z">
            <w:rPr/>
          </w:rPrChange>
        </w:rPr>
        <w:t>amount of knowledge and knowhow</w:t>
      </w:r>
      <w:r w:rsidR="005C2EF1" w:rsidRPr="003E4EC9">
        <w:rPr>
          <w:highlight w:val="green"/>
          <w:rPrChange w:id="200" w:author="Guilherme Rodrigues" w:date="2021-09-02T18:18:00Z">
            <w:rPr/>
          </w:rPrChange>
        </w:rPr>
        <w:t xml:space="preserve"> (in particular ‘tacit’ knowledge, which is communicated face-to-face, as opposed to codified knowledge, which is written down)</w:t>
      </w:r>
      <w:r w:rsidRPr="003E4EC9">
        <w:rPr>
          <w:highlight w:val="green"/>
          <w:rPrChange w:id="201" w:author="Guilherme Rodrigues" w:date="2021-09-02T18:18:00Z">
            <w:rPr/>
          </w:rPrChange>
        </w:rPr>
        <w:t xml:space="preserve"> in economies </w:t>
      </w:r>
      <w:ins w:id="202" w:author="Guilherme Rodrigues" w:date="2021-09-02T18:13:00Z">
        <w:r w:rsidR="003E4EC9" w:rsidRPr="003E4EC9">
          <w:rPr>
            <w:highlight w:val="green"/>
            <w:rPrChange w:id="203" w:author="Guilherme Rodrigues" w:date="2021-09-02T18:18:00Z">
              <w:rPr>
                <w:highlight w:val="yellow"/>
              </w:rPr>
            </w:rPrChange>
          </w:rPr>
          <w:t xml:space="preserve">determines </w:t>
        </w:r>
      </w:ins>
      <w:ins w:id="204" w:author="Guilherme Rodrigues" w:date="2021-09-02T18:27:00Z">
        <w:r w:rsidR="003421A6">
          <w:rPr>
            <w:highlight w:val="green"/>
          </w:rPr>
          <w:t>which</w:t>
        </w:r>
      </w:ins>
      <w:ins w:id="205" w:author="Guilherme Rodrigues" w:date="2021-09-02T18:18:00Z">
        <w:r w:rsidR="003E4EC9" w:rsidRPr="003E4EC9">
          <w:rPr>
            <w:highlight w:val="green"/>
            <w:rPrChange w:id="206" w:author="Guilherme Rodrigues" w:date="2021-09-02T18:18:00Z">
              <w:rPr>
                <w:highlight w:val="red"/>
              </w:rPr>
            </w:rPrChange>
          </w:rPr>
          <w:t xml:space="preserve"> </w:t>
        </w:r>
      </w:ins>
      <w:ins w:id="207" w:author="Guilherme Rodrigues" w:date="2021-09-02T18:13:00Z">
        <w:r w:rsidR="003E4EC9" w:rsidRPr="003E4EC9">
          <w:rPr>
            <w:highlight w:val="green"/>
            <w:rPrChange w:id="208" w:author="Guilherme Rodrigues" w:date="2021-09-02T18:18:00Z">
              <w:rPr>
                <w:highlight w:val="yellow"/>
              </w:rPr>
            </w:rPrChange>
          </w:rPr>
          <w:t xml:space="preserve">occupations </w:t>
        </w:r>
      </w:ins>
      <w:ins w:id="209" w:author="Guilherme Rodrigues" w:date="2021-09-02T18:27:00Z">
        <w:r w:rsidR="003421A6">
          <w:rPr>
            <w:highlight w:val="green"/>
          </w:rPr>
          <w:t xml:space="preserve">exist </w:t>
        </w:r>
      </w:ins>
      <w:ins w:id="210" w:author="Guilherme Rodrigues" w:date="2021-09-02T18:13:00Z">
        <w:r w:rsidR="003E4EC9" w:rsidRPr="003E4EC9">
          <w:rPr>
            <w:highlight w:val="green"/>
            <w:rPrChange w:id="211" w:author="Guilherme Rodrigues" w:date="2021-09-02T18:18:00Z">
              <w:rPr>
                <w:highlight w:val="yellow"/>
              </w:rPr>
            </w:rPrChange>
          </w:rPr>
          <w:t>and</w:t>
        </w:r>
      </w:ins>
      <w:ins w:id="212" w:author="Guilherme Rodrigues" w:date="2021-09-02T18:15:00Z">
        <w:r w:rsidR="003E4EC9" w:rsidRPr="003E4EC9">
          <w:rPr>
            <w:highlight w:val="green"/>
            <w:rPrChange w:id="213" w:author="Guilherme Rodrigues" w:date="2021-09-02T18:18:00Z">
              <w:rPr>
                <w:highlight w:val="yellow"/>
              </w:rPr>
            </w:rPrChange>
          </w:rPr>
          <w:t xml:space="preserve"> their complexity</w:t>
        </w:r>
      </w:ins>
      <w:ins w:id="214" w:author="Guilherme Rodrigues" w:date="2021-09-02T18:18:00Z">
        <w:r w:rsidR="003E4EC9" w:rsidRPr="003E4EC9">
          <w:rPr>
            <w:highlight w:val="green"/>
            <w:rPrChange w:id="215" w:author="Guilherme Rodrigues" w:date="2021-09-02T18:18:00Z">
              <w:rPr>
                <w:highlight w:val="red"/>
              </w:rPr>
            </w:rPrChange>
          </w:rPr>
          <w:t xml:space="preserve"> levels</w:t>
        </w:r>
      </w:ins>
      <w:ins w:id="216" w:author="Guilherme Rodrigues" w:date="2021-09-02T18:15:00Z">
        <w:r w:rsidR="003E4EC9" w:rsidRPr="003E4EC9">
          <w:rPr>
            <w:highlight w:val="green"/>
            <w:rPrChange w:id="217" w:author="Guilherme Rodrigues" w:date="2021-09-02T18:18:00Z">
              <w:rPr>
                <w:highlight w:val="yellow"/>
              </w:rPr>
            </w:rPrChange>
          </w:rPr>
          <w:t>.</w:t>
        </w:r>
      </w:ins>
      <w:ins w:id="218" w:author="Guilherme Rodrigues" w:date="2021-09-02T18:13:00Z">
        <w:r w:rsidR="003E4EC9" w:rsidRPr="003E4EC9">
          <w:rPr>
            <w:highlight w:val="green"/>
            <w:rPrChange w:id="219" w:author="Guilherme Rodrigues" w:date="2021-09-02T18:18:00Z">
              <w:rPr>
                <w:highlight w:val="yellow"/>
              </w:rPr>
            </w:rPrChange>
          </w:rPr>
          <w:t xml:space="preserve"> </w:t>
        </w:r>
      </w:ins>
      <w:del w:id="220" w:author="Guilherme Rodrigues" w:date="2021-09-02T18:15:00Z">
        <w:r w:rsidRPr="003E4EC9" w:rsidDel="003E4EC9">
          <w:rPr>
            <w:highlight w:val="green"/>
            <w:rPrChange w:id="221" w:author="Guilherme Rodrigues" w:date="2021-09-02T18:18:00Z">
              <w:rPr/>
            </w:rPrChange>
          </w:rPr>
          <w:delText>by looking at the types of sectors that do business within them</w:delText>
        </w:r>
        <w:commentRangeEnd w:id="187"/>
        <w:r w:rsidR="00560A84" w:rsidRPr="003E4EC9" w:rsidDel="003E4EC9">
          <w:rPr>
            <w:rStyle w:val="CommentReference"/>
            <w:highlight w:val="green"/>
            <w:rPrChange w:id="222" w:author="Guilherme Rodrigues" w:date="2021-09-02T18:18:00Z">
              <w:rPr>
                <w:rStyle w:val="CommentReference"/>
              </w:rPr>
            </w:rPrChange>
          </w:rPr>
          <w:commentReference w:id="187"/>
        </w:r>
      </w:del>
    </w:p>
    <w:p w14:paraId="4D726203" w14:textId="2480205E" w:rsidR="006936DF" w:rsidRPr="003E4EC9" w:rsidRDefault="003E4EC9" w:rsidP="00142DD0">
      <w:pPr>
        <w:rPr>
          <w:highlight w:val="green"/>
          <w:rPrChange w:id="223" w:author="Guilherme Rodrigues" w:date="2021-09-02T18:22:00Z">
            <w:rPr/>
          </w:rPrChange>
        </w:rPr>
      </w:pPr>
      <w:ins w:id="224" w:author="Guilherme Rodrigues" w:date="2021-09-02T18:16:00Z">
        <w:r w:rsidRPr="003E4EC9">
          <w:rPr>
            <w:highlight w:val="green"/>
            <w:rPrChange w:id="225" w:author="Guilherme Rodrigues" w:date="2021-09-02T18:22:00Z">
              <w:rPr>
                <w:highlight w:val="yellow"/>
              </w:rPr>
            </w:rPrChange>
          </w:rPr>
          <w:t>Large levels of accumulated knowledge lead economies to be more complex</w:t>
        </w:r>
      </w:ins>
      <w:ins w:id="226" w:author="Guilherme Rodrigues" w:date="2021-09-02T18:21:00Z">
        <w:r w:rsidRPr="003E4EC9">
          <w:rPr>
            <w:highlight w:val="green"/>
            <w:rPrChange w:id="227" w:author="Guilherme Rodrigues" w:date="2021-09-02T18:22:00Z">
              <w:rPr>
                <w:highlight w:val="yellow"/>
              </w:rPr>
            </w:rPrChange>
          </w:rPr>
          <w:t xml:space="preserve">, which is likely to </w:t>
        </w:r>
      </w:ins>
      <w:ins w:id="228" w:author="Guilherme Rodrigues" w:date="2021-09-02T18:22:00Z">
        <w:r w:rsidR="003421A6">
          <w:rPr>
            <w:highlight w:val="green"/>
          </w:rPr>
          <w:t xml:space="preserve">drive </w:t>
        </w:r>
      </w:ins>
      <w:ins w:id="229" w:author="Guilherme Rodrigues" w:date="2021-09-02T18:21:00Z">
        <w:r w:rsidRPr="003E4EC9">
          <w:rPr>
            <w:highlight w:val="green"/>
            <w:rPrChange w:id="230" w:author="Guilherme Rodrigues" w:date="2021-09-02T18:22:00Z">
              <w:rPr>
                <w:highlight w:val="yellow"/>
              </w:rPr>
            </w:rPrChange>
          </w:rPr>
          <w:t>productivity</w:t>
        </w:r>
      </w:ins>
      <w:ins w:id="231" w:author="Guilherme Rodrigues" w:date="2021-09-02T18:16:00Z">
        <w:r w:rsidRPr="003E4EC9">
          <w:rPr>
            <w:highlight w:val="green"/>
            <w:rPrChange w:id="232" w:author="Guilherme Rodrigues" w:date="2021-09-02T18:22:00Z">
              <w:rPr>
                <w:highlight w:val="yellow"/>
              </w:rPr>
            </w:rPrChange>
          </w:rPr>
          <w:t xml:space="preserve"> </w:t>
        </w:r>
      </w:ins>
      <w:ins w:id="233" w:author="Guilherme Rodrigues" w:date="2021-09-02T18:18:00Z">
        <w:r w:rsidRPr="003E4EC9">
          <w:rPr>
            <w:highlight w:val="green"/>
            <w:rPrChange w:id="234" w:author="Guilherme Rodrigues" w:date="2021-09-02T18:22:00Z">
              <w:rPr>
                <w:highlight w:val="yellow"/>
              </w:rPr>
            </w:rPrChange>
          </w:rPr>
          <w:t>(</w:t>
        </w:r>
      </w:ins>
      <w:ins w:id="235" w:author="Guilherme Rodrigues" w:date="2021-09-02T18:21:00Z">
        <w:r w:rsidRPr="003E4EC9">
          <w:rPr>
            <w:highlight w:val="green"/>
            <w:rPrChange w:id="236" w:author="Guilherme Rodrigues" w:date="2021-09-02T18:22:00Z">
              <w:rPr>
                <w:highlight w:val="red"/>
              </w:rPr>
            </w:rPrChange>
          </w:rPr>
          <w:t xml:space="preserve">see </w:t>
        </w:r>
      </w:ins>
      <w:ins w:id="237" w:author="Guilherme Rodrigues" w:date="2021-09-02T18:22:00Z">
        <w:r w:rsidRPr="003421A6">
          <w:rPr>
            <w:i/>
            <w:highlight w:val="green"/>
            <w:rPrChange w:id="238" w:author="Guilherme Rodrigues" w:date="2021-09-02T18:22:00Z">
              <w:rPr>
                <w:highlight w:val="red"/>
              </w:rPr>
            </w:rPrChange>
          </w:rPr>
          <w:fldChar w:fldCharType="begin"/>
        </w:r>
        <w:r w:rsidRPr="003421A6">
          <w:rPr>
            <w:i/>
            <w:highlight w:val="green"/>
            <w:rPrChange w:id="239" w:author="Guilherme Rodrigues" w:date="2021-09-02T18:22:00Z">
              <w:rPr>
                <w:highlight w:val="red"/>
              </w:rPr>
            </w:rPrChange>
          </w:rPr>
          <w:instrText xml:space="preserve"> REF _Ref80027103 \h </w:instrText>
        </w:r>
      </w:ins>
      <w:r w:rsidRPr="003421A6">
        <w:rPr>
          <w:i/>
          <w:highlight w:val="green"/>
          <w:rPrChange w:id="240" w:author="Guilherme Rodrigues" w:date="2021-09-02T18:22:00Z">
            <w:rPr>
              <w:highlight w:val="green"/>
            </w:rPr>
          </w:rPrChange>
        </w:rPr>
        <w:instrText xml:space="preserve"> \* MERGEFORMAT </w:instrText>
      </w:r>
      <w:r w:rsidRPr="003421A6">
        <w:rPr>
          <w:i/>
          <w:highlight w:val="green"/>
          <w:rPrChange w:id="241" w:author="Guilherme Rodrigues" w:date="2021-09-02T18:22:00Z">
            <w:rPr>
              <w:i/>
              <w:highlight w:val="green"/>
            </w:rPr>
          </w:rPrChange>
        </w:rPr>
      </w:r>
      <w:r w:rsidRPr="003421A6">
        <w:rPr>
          <w:i/>
          <w:highlight w:val="green"/>
          <w:rPrChange w:id="242" w:author="Guilherme Rodrigues" w:date="2021-09-02T18:22:00Z">
            <w:rPr>
              <w:highlight w:val="red"/>
            </w:rPr>
          </w:rPrChange>
        </w:rPr>
        <w:fldChar w:fldCharType="separate"/>
      </w:r>
      <w:ins w:id="243" w:author="Guilherme Rodrigues" w:date="2021-09-02T18:22:00Z">
        <w:r w:rsidRPr="003421A6">
          <w:rPr>
            <w:i/>
            <w:highlight w:val="green"/>
            <w:rPrChange w:id="244" w:author="Guilherme Rodrigues" w:date="2021-09-02T18:22:00Z">
              <w:rPr/>
            </w:rPrChange>
          </w:rPr>
          <w:t xml:space="preserve">Box </w:t>
        </w:r>
        <w:r w:rsidRPr="003421A6">
          <w:rPr>
            <w:i/>
            <w:noProof/>
            <w:highlight w:val="green"/>
            <w:rPrChange w:id="245" w:author="Guilherme Rodrigues" w:date="2021-09-02T18:22:00Z">
              <w:rPr>
                <w:noProof/>
              </w:rPr>
            </w:rPrChange>
          </w:rPr>
          <w:t>2</w:t>
        </w:r>
        <w:r w:rsidRPr="003421A6">
          <w:rPr>
            <w:i/>
            <w:highlight w:val="green"/>
            <w:rPrChange w:id="246" w:author="Guilherme Rodrigues" w:date="2021-09-02T18:22:00Z">
              <w:rPr>
                <w:highlight w:val="red"/>
              </w:rPr>
            </w:rPrChange>
          </w:rPr>
          <w:fldChar w:fldCharType="end"/>
        </w:r>
        <w:r w:rsidR="003421A6">
          <w:rPr>
            <w:highlight w:val="green"/>
          </w:rPr>
          <w:t xml:space="preserve"> </w:t>
        </w:r>
      </w:ins>
      <w:ins w:id="247" w:author="Guilherme Rodrigues" w:date="2021-09-02T18:21:00Z">
        <w:r w:rsidRPr="003E4EC9">
          <w:rPr>
            <w:highlight w:val="green"/>
            <w:rPrChange w:id="248" w:author="Guilherme Rodrigues" w:date="2021-09-02T18:22:00Z">
              <w:rPr>
                <w:highlight w:val="red"/>
              </w:rPr>
            </w:rPrChange>
          </w:rPr>
          <w:t>for further details</w:t>
        </w:r>
      </w:ins>
      <w:ins w:id="249" w:author="Guilherme Rodrigues" w:date="2021-09-02T18:18:00Z">
        <w:r w:rsidRPr="003E4EC9">
          <w:rPr>
            <w:highlight w:val="green"/>
            <w:rPrChange w:id="250" w:author="Guilherme Rodrigues" w:date="2021-09-02T18:22:00Z">
              <w:rPr>
                <w:highlight w:val="yellow"/>
              </w:rPr>
            </w:rPrChange>
          </w:rPr>
          <w:t>)</w:t>
        </w:r>
      </w:ins>
      <w:commentRangeStart w:id="251"/>
      <w:del w:id="252" w:author="Guilherme Rodrigues" w:date="2021-09-02T18:19:00Z">
        <w:r w:rsidR="00E43790" w:rsidRPr="003E4EC9" w:rsidDel="003E4EC9">
          <w:rPr>
            <w:highlight w:val="green"/>
            <w:rPrChange w:id="253" w:author="Guilherme Rodrigues" w:date="2021-09-02T18:22:00Z">
              <w:rPr/>
            </w:rPrChange>
          </w:rPr>
          <w:delText>The most productive economies tend to have large levels of accumulated knowledge</w:delText>
        </w:r>
      </w:del>
      <w:r w:rsidR="00E43790" w:rsidRPr="003E4EC9">
        <w:rPr>
          <w:highlight w:val="green"/>
          <w:rPrChange w:id="254" w:author="Guilherme Rodrigues" w:date="2021-09-02T18:22:00Z">
            <w:rPr/>
          </w:rPrChange>
        </w:rPr>
        <w:t xml:space="preserve">. Meanwhile, </w:t>
      </w:r>
      <w:r w:rsidR="00C018DD" w:rsidRPr="003E4EC9">
        <w:rPr>
          <w:highlight w:val="green"/>
          <w:rPrChange w:id="255" w:author="Guilherme Rodrigues" w:date="2021-09-02T18:22:00Z">
            <w:rPr/>
          </w:rPrChange>
        </w:rPr>
        <w:t xml:space="preserve">places </w:t>
      </w:r>
      <w:r w:rsidR="005C32C4" w:rsidRPr="003E4EC9">
        <w:rPr>
          <w:highlight w:val="green"/>
          <w:rPrChange w:id="256" w:author="Guilherme Rodrigues" w:date="2021-09-02T18:22:00Z">
            <w:rPr/>
          </w:rPrChange>
        </w:rPr>
        <w:t xml:space="preserve">with </w:t>
      </w:r>
      <w:ins w:id="257" w:author="Guilherme Rodrigues" w:date="2021-09-02T18:20:00Z">
        <w:r w:rsidRPr="003E4EC9">
          <w:rPr>
            <w:highlight w:val="green"/>
            <w:rPrChange w:id="258" w:author="Guilherme Rodrigues" w:date="2021-09-02T18:22:00Z">
              <w:rPr>
                <w:highlight w:val="yellow"/>
              </w:rPr>
            </w:rPrChange>
          </w:rPr>
          <w:t xml:space="preserve">a </w:t>
        </w:r>
      </w:ins>
      <w:r w:rsidR="005C32C4" w:rsidRPr="003E4EC9">
        <w:rPr>
          <w:highlight w:val="green"/>
          <w:rPrChange w:id="259" w:author="Guilherme Rodrigues" w:date="2021-09-02T18:22:00Z">
            <w:rPr/>
          </w:rPrChange>
        </w:rPr>
        <w:t xml:space="preserve">comparatively </w:t>
      </w:r>
      <w:ins w:id="260" w:author="Guilherme Rodrigues" w:date="2021-09-02T18:19:00Z">
        <w:r w:rsidRPr="003E4EC9">
          <w:rPr>
            <w:highlight w:val="green"/>
            <w:rPrChange w:id="261" w:author="Guilherme Rodrigues" w:date="2021-09-02T18:22:00Z">
              <w:rPr>
                <w:highlight w:val="yellow"/>
              </w:rPr>
            </w:rPrChange>
          </w:rPr>
          <w:t xml:space="preserve">low base of knowledge often specialise in activities that are associated with low complexity. </w:t>
        </w:r>
      </w:ins>
      <w:del w:id="262" w:author="Guilherme Rodrigues" w:date="2021-09-02T18:19:00Z">
        <w:r w:rsidR="005C32C4" w:rsidRPr="003E4EC9" w:rsidDel="003E4EC9">
          <w:rPr>
            <w:highlight w:val="green"/>
            <w:rPrChange w:id="263" w:author="Guilherme Rodrigues" w:date="2021-09-02T18:22:00Z">
              <w:rPr/>
            </w:rPrChange>
          </w:rPr>
          <w:delText xml:space="preserve">low levels of complexity often specialise in activities that do not require a strong base of knowledge. </w:delText>
        </w:r>
      </w:del>
      <w:r w:rsidR="005C32C4" w:rsidRPr="003E4EC9">
        <w:rPr>
          <w:highlight w:val="green"/>
          <w:rPrChange w:id="264" w:author="Guilherme Rodrigues" w:date="2021-09-02T18:22:00Z">
            <w:rPr/>
          </w:rPrChange>
        </w:rPr>
        <w:t xml:space="preserve">Consequently, those </w:t>
      </w:r>
      <w:r w:rsidR="00367616" w:rsidRPr="003E4EC9">
        <w:rPr>
          <w:highlight w:val="green"/>
          <w:rPrChange w:id="265" w:author="Guilherme Rodrigues" w:date="2021-09-02T18:22:00Z">
            <w:rPr/>
          </w:rPrChange>
        </w:rPr>
        <w:t xml:space="preserve">areas </w:t>
      </w:r>
      <w:r w:rsidR="005C32C4" w:rsidRPr="003E4EC9">
        <w:rPr>
          <w:highlight w:val="green"/>
          <w:rPrChange w:id="266" w:author="Guilherme Rodrigues" w:date="2021-09-02T18:22:00Z">
            <w:rPr/>
          </w:rPrChange>
        </w:rPr>
        <w:t xml:space="preserve">are less likely to generate vast webs of knowledge within their economies, which </w:t>
      </w:r>
      <w:r w:rsidR="006936DF" w:rsidRPr="003E4EC9">
        <w:rPr>
          <w:highlight w:val="green"/>
          <w:rPrChange w:id="267" w:author="Guilherme Rodrigues" w:date="2021-09-02T18:22:00Z">
            <w:rPr/>
          </w:rPrChange>
        </w:rPr>
        <w:t xml:space="preserve">the theory argues </w:t>
      </w:r>
      <w:r w:rsidR="005C32C4" w:rsidRPr="003E4EC9">
        <w:rPr>
          <w:highlight w:val="green"/>
          <w:rPrChange w:id="268" w:author="Guilherme Rodrigues" w:date="2021-09-02T18:22:00Z">
            <w:rPr/>
          </w:rPrChange>
        </w:rPr>
        <w:t>drive</w:t>
      </w:r>
      <w:r w:rsidR="006936DF" w:rsidRPr="003E4EC9">
        <w:rPr>
          <w:highlight w:val="green"/>
          <w:rPrChange w:id="269" w:author="Guilherme Rodrigues" w:date="2021-09-02T18:22:00Z">
            <w:rPr/>
          </w:rPrChange>
        </w:rPr>
        <w:t>s</w:t>
      </w:r>
      <w:r w:rsidR="005C32C4" w:rsidRPr="003E4EC9">
        <w:rPr>
          <w:highlight w:val="green"/>
          <w:rPrChange w:id="270" w:author="Guilherme Rodrigues" w:date="2021-09-02T18:22:00Z">
            <w:rPr/>
          </w:rPrChange>
        </w:rPr>
        <w:t xml:space="preserve"> new innovations and growth</w:t>
      </w:r>
      <w:r w:rsidR="006936DF" w:rsidRPr="003E4EC9">
        <w:rPr>
          <w:highlight w:val="green"/>
          <w:rPrChange w:id="271" w:author="Guilherme Rodrigues" w:date="2021-09-02T18:22:00Z">
            <w:rPr/>
          </w:rPrChange>
        </w:rPr>
        <w:t xml:space="preserve"> in existing and in new sectors</w:t>
      </w:r>
      <w:r w:rsidR="005C32C4" w:rsidRPr="003E4EC9">
        <w:rPr>
          <w:highlight w:val="green"/>
          <w:rPrChange w:id="272" w:author="Guilherme Rodrigues" w:date="2021-09-02T18:22:00Z">
            <w:rPr/>
          </w:rPrChange>
        </w:rPr>
        <w:t>.</w:t>
      </w:r>
      <w:commentRangeEnd w:id="251"/>
      <w:r w:rsidR="003C3B6C" w:rsidRPr="003E4EC9">
        <w:rPr>
          <w:rStyle w:val="CommentReference"/>
          <w:highlight w:val="green"/>
          <w:rPrChange w:id="273" w:author="Guilherme Rodrigues" w:date="2021-09-02T18:22:00Z">
            <w:rPr>
              <w:rStyle w:val="CommentReference"/>
            </w:rPr>
          </w:rPrChange>
        </w:rPr>
        <w:commentReference w:id="251"/>
      </w:r>
      <w:r w:rsidR="005C32C4" w:rsidRPr="003E4EC9">
        <w:rPr>
          <w:highlight w:val="green"/>
          <w:rPrChange w:id="274" w:author="Guilherme Rodrigues" w:date="2021-09-02T18:22:00Z">
            <w:rPr/>
          </w:rPrChange>
        </w:rPr>
        <w:t xml:space="preserve"> </w:t>
      </w:r>
    </w:p>
    <w:p w14:paraId="65B4A9F6" w14:textId="1326581B" w:rsidR="005C32C4" w:rsidRDefault="006936DF" w:rsidP="00142DD0">
      <w:commentRangeStart w:id="275"/>
      <w:del w:id="276" w:author="Guilherme Rodrigues" w:date="2021-09-02T18:23:00Z">
        <w:r w:rsidRPr="00EE1ECC" w:rsidDel="003421A6">
          <w:rPr>
            <w:highlight w:val="red"/>
            <w:rPrChange w:id="277" w:author="Guilherme Rodrigues" w:date="2021-09-02T14:01:00Z">
              <w:rPr/>
            </w:rPrChange>
          </w:rPr>
          <w:delText>It also argues that this pool of expertise determine</w:delText>
        </w:r>
        <w:r w:rsidR="0043694C" w:rsidRPr="00EE1ECC" w:rsidDel="003421A6">
          <w:rPr>
            <w:highlight w:val="red"/>
            <w:rPrChange w:id="278" w:author="Guilherme Rodrigues" w:date="2021-09-02T14:01:00Z">
              <w:rPr/>
            </w:rPrChange>
          </w:rPr>
          <w:delText>s</w:delText>
        </w:r>
        <w:r w:rsidRPr="00EE1ECC" w:rsidDel="003421A6">
          <w:rPr>
            <w:highlight w:val="red"/>
            <w:rPrChange w:id="279" w:author="Guilherme Rodrigues" w:date="2021-09-02T14:01:00Z">
              <w:rPr/>
            </w:rPrChange>
          </w:rPr>
          <w:delText xml:space="preserve"> show specialisms within economies develop</w:delText>
        </w:r>
        <w:commentRangeEnd w:id="275"/>
        <w:r w:rsidR="00EE1ECC" w:rsidDel="003421A6">
          <w:rPr>
            <w:rStyle w:val="CommentReference"/>
          </w:rPr>
          <w:commentReference w:id="275"/>
        </w:r>
        <w:r w:rsidDel="003421A6">
          <w:delText xml:space="preserve">. </w:delText>
        </w:r>
      </w:del>
      <w:commentRangeStart w:id="280"/>
      <w:r w:rsidR="00B14764">
        <w:t xml:space="preserve">For example, </w:t>
      </w:r>
      <w:del w:id="281" w:author="Guilherme Rodrigues" w:date="2021-09-02T18:23:00Z">
        <w:r w:rsidDel="003421A6">
          <w:delText xml:space="preserve">it says that </w:delText>
        </w:r>
      </w:del>
      <w:r w:rsidR="00B14764">
        <w:t xml:space="preserve">a place is more likely to move from computer software development </w:t>
      </w:r>
      <w:r w:rsidR="00B14764" w:rsidRPr="00F10B36">
        <w:t>to smartphone app development, than it is to go from shirt production to app development</w:t>
      </w:r>
      <w:del w:id="282" w:author="Guilherme Rodrigues" w:date="2021-09-02T18:25:00Z">
        <w:r w:rsidR="00B14764" w:rsidRPr="00F10B36" w:rsidDel="003421A6">
          <w:delText>, as consequence of the inherent knowledge of those activities</w:delText>
        </w:r>
        <w:commentRangeEnd w:id="280"/>
        <w:r w:rsidR="00EE1ECC" w:rsidDel="003421A6">
          <w:rPr>
            <w:rStyle w:val="CommentReference"/>
          </w:rPr>
          <w:commentReference w:id="280"/>
        </w:r>
      </w:del>
      <w:r w:rsidR="00B14764" w:rsidRPr="00F10B36">
        <w:t>.</w:t>
      </w:r>
      <w:r w:rsidR="00B14764" w:rsidRPr="00E43790">
        <w:rPr>
          <w:rStyle w:val="FootnoteReference"/>
          <w:lang w:val="en-US"/>
        </w:rPr>
        <w:footnoteReference w:id="2"/>
      </w:r>
      <w:ins w:id="283" w:author="Guilherme Rodrigues" w:date="2021-09-02T18:24:00Z">
        <w:r w:rsidR="003421A6">
          <w:t xml:space="preserve"> </w:t>
        </w:r>
        <w:r w:rsidR="003421A6" w:rsidRPr="003421A6">
          <w:rPr>
            <w:highlight w:val="green"/>
            <w:rPrChange w:id="284" w:author="Guilherme Rodrigues" w:date="2021-09-02T18:26:00Z">
              <w:rPr/>
            </w:rPrChange>
          </w:rPr>
          <w:t>Moving from one complex activity to another</w:t>
        </w:r>
      </w:ins>
      <w:ins w:id="285" w:author="Guilherme Rodrigues" w:date="2021-09-02T18:25:00Z">
        <w:r w:rsidR="003421A6" w:rsidRPr="003421A6">
          <w:rPr>
            <w:highlight w:val="green"/>
          </w:rPr>
          <w:t xml:space="preserve">, as described previously, </w:t>
        </w:r>
        <w:r w:rsidR="003421A6" w:rsidRPr="003421A6">
          <w:rPr>
            <w:highlight w:val="green"/>
            <w:rPrChange w:id="286" w:author="Guilherme Rodrigues" w:date="2021-09-02T18:26:00Z">
              <w:rPr/>
            </w:rPrChange>
          </w:rPr>
          <w:t>highlights the importance inherent knowledge to attract new oc</w:t>
        </w:r>
      </w:ins>
      <w:ins w:id="287" w:author="Guilherme Rodrigues" w:date="2021-09-02T18:26:00Z">
        <w:r w:rsidR="003421A6" w:rsidRPr="003421A6">
          <w:rPr>
            <w:highlight w:val="green"/>
            <w:rPrChange w:id="288" w:author="Guilherme Rodrigues" w:date="2021-09-02T18:26:00Z">
              <w:rPr/>
            </w:rPrChange>
          </w:rPr>
          <w:t>cupations.</w:t>
        </w:r>
      </w:ins>
      <w:r w:rsidR="00B14764">
        <w:t xml:space="preserve"> </w:t>
      </w:r>
      <w:r w:rsidR="00E25994" w:rsidRPr="00E25994">
        <w:fldChar w:fldCharType="begin"/>
      </w:r>
      <w:r w:rsidR="00E25994" w:rsidRPr="00E25994">
        <w:instrText xml:space="preserve"> REF _Ref80027103 \h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E25994" w:rsidRPr="00E25994">
        <w:t xml:space="preserve"> </w:t>
      </w:r>
      <w:r w:rsidR="002E4746" w:rsidRPr="00E25994">
        <w:t>discusses methodology in more detail.</w:t>
      </w:r>
    </w:p>
    <w:p w14:paraId="6866E65C" w14:textId="753658DB" w:rsidR="006F3968" w:rsidRPr="00E25994" w:rsidRDefault="00E25994" w:rsidP="00E25994">
      <w:pPr>
        <w:pStyle w:val="Caption"/>
        <w:pBdr>
          <w:top w:val="single" w:sz="4" w:space="1" w:color="auto"/>
          <w:left w:val="single" w:sz="4" w:space="4" w:color="auto"/>
          <w:bottom w:val="single" w:sz="4" w:space="1" w:color="auto"/>
          <w:right w:val="single" w:sz="4" w:space="4" w:color="auto"/>
        </w:pBdr>
      </w:pPr>
      <w:bookmarkStart w:id="289" w:name="_Ref80027103"/>
      <w:bookmarkStart w:id="290" w:name="_Ref80027092"/>
      <w:r w:rsidRPr="00E25994">
        <w:rPr>
          <w:sz w:val="22"/>
          <w:szCs w:val="22"/>
        </w:rPr>
        <w:t xml:space="preserve">Box </w:t>
      </w:r>
      <w:r w:rsidRPr="00E25994">
        <w:rPr>
          <w:sz w:val="22"/>
          <w:szCs w:val="22"/>
        </w:rPr>
        <w:fldChar w:fldCharType="begin"/>
      </w:r>
      <w:r w:rsidRPr="00E25994">
        <w:rPr>
          <w:sz w:val="22"/>
          <w:szCs w:val="22"/>
        </w:rPr>
        <w:instrText xml:space="preserve"> SEQ Box \* ARABIC </w:instrText>
      </w:r>
      <w:r w:rsidRPr="00E25994">
        <w:rPr>
          <w:sz w:val="22"/>
          <w:szCs w:val="22"/>
        </w:rPr>
        <w:fldChar w:fldCharType="separate"/>
      </w:r>
      <w:r w:rsidR="00737045">
        <w:rPr>
          <w:noProof/>
          <w:sz w:val="22"/>
          <w:szCs w:val="22"/>
        </w:rPr>
        <w:t>2</w:t>
      </w:r>
      <w:r w:rsidRPr="00E25994">
        <w:rPr>
          <w:sz w:val="22"/>
          <w:szCs w:val="22"/>
        </w:rPr>
        <w:fldChar w:fldCharType="end"/>
      </w:r>
      <w:bookmarkEnd w:id="289"/>
      <w:r w:rsidRPr="00E25994">
        <w:rPr>
          <w:sz w:val="22"/>
          <w:szCs w:val="22"/>
        </w:rPr>
        <w:t xml:space="preserve">: </w:t>
      </w:r>
      <w:commentRangeStart w:id="291"/>
      <w:r w:rsidRPr="00E25994">
        <w:rPr>
          <w:b/>
          <w:sz w:val="22"/>
          <w:szCs w:val="22"/>
        </w:rPr>
        <w:t>Economic Complexity, definition and methodology</w:t>
      </w:r>
      <w:bookmarkEnd w:id="290"/>
      <w:commentRangeEnd w:id="291"/>
      <w:r w:rsidR="00E072E2">
        <w:rPr>
          <w:rStyle w:val="CommentReference"/>
          <w:i w:val="0"/>
          <w:iCs w:val="0"/>
          <w:color w:val="auto"/>
        </w:rPr>
        <w:commentReference w:id="291"/>
      </w:r>
    </w:p>
    <w:p w14:paraId="66FD30C3" w14:textId="3F11D09D" w:rsidR="00C206AA" w:rsidRPr="00C206AA" w:rsidRDefault="00C206AA" w:rsidP="00E25994">
      <w:pPr>
        <w:pBdr>
          <w:top w:val="single" w:sz="4" w:space="1" w:color="auto"/>
          <w:left w:val="single" w:sz="4" w:space="4" w:color="auto"/>
          <w:bottom w:val="single" w:sz="4" w:space="1" w:color="auto"/>
          <w:right w:val="single" w:sz="4" w:space="4" w:color="auto"/>
        </w:pBdr>
        <w:rPr>
          <w:b/>
          <w:i/>
        </w:rPr>
      </w:pPr>
      <w:bookmarkStart w:id="292" w:name="_Hlk80026830"/>
      <w:r w:rsidRPr="00C206AA">
        <w:rPr>
          <w:b/>
          <w:i/>
        </w:rPr>
        <w:t>Definition</w:t>
      </w:r>
    </w:p>
    <w:p w14:paraId="6AD2526D" w14:textId="4792E4BB" w:rsidR="00EA6F69" w:rsidRPr="00BC547F" w:rsidRDefault="005C32C4" w:rsidP="00E25994">
      <w:pPr>
        <w:pBdr>
          <w:top w:val="single" w:sz="4" w:space="1" w:color="auto"/>
          <w:left w:val="single" w:sz="4" w:space="4" w:color="auto"/>
          <w:bottom w:val="single" w:sz="4" w:space="1" w:color="auto"/>
          <w:right w:val="single" w:sz="4" w:space="4" w:color="auto"/>
        </w:pBdr>
      </w:pPr>
      <w:bookmarkStart w:id="293" w:name="_Hlk80026934"/>
      <w:bookmarkEnd w:id="292"/>
      <w:r w:rsidRPr="00BC547F">
        <w:t>The concept of economic complexity, developed by Hidalgo and Hausmann in 2009</w:t>
      </w:r>
      <w:r w:rsidR="00351878" w:rsidRPr="00BC547F">
        <w:t xml:space="preserve">, </w:t>
      </w:r>
      <w:r w:rsidR="00EA6F69" w:rsidRPr="00BC547F">
        <w:t xml:space="preserve">examines </w:t>
      </w:r>
      <w:r w:rsidR="00351878" w:rsidRPr="00BC547F">
        <w:t xml:space="preserve">countries’ exports and identifies in which products an economy has a competitive advantage, by </w:t>
      </w:r>
      <w:r w:rsidR="00EA6F69" w:rsidRPr="00BC547F">
        <w:t>analysing</w:t>
      </w:r>
      <w:r w:rsidR="00351878" w:rsidRPr="00BC547F">
        <w:t xml:space="preserve"> international trade data. A country is considered specialised in a product </w:t>
      </w:r>
      <w:r w:rsidR="00EA6F69" w:rsidRPr="00BC547F">
        <w:t xml:space="preserve">if it holds </w:t>
      </w:r>
      <w:r w:rsidR="00351878" w:rsidRPr="00BC547F">
        <w:t xml:space="preserve">a </w:t>
      </w:r>
      <w:r w:rsidR="00EA6F69" w:rsidRPr="00BC547F">
        <w:t>r</w:t>
      </w:r>
      <w:r w:rsidR="00351878" w:rsidRPr="00BC547F">
        <w:rPr>
          <w:color w:val="000000"/>
          <w:shd w:val="clear" w:color="auto" w:fill="FFFFFF"/>
        </w:rPr>
        <w:t xml:space="preserve">evealed </w:t>
      </w:r>
      <w:r w:rsidR="00EA6F69" w:rsidRPr="00E8599C">
        <w:rPr>
          <w:color w:val="000000"/>
          <w:shd w:val="clear" w:color="auto" w:fill="FFFFFF"/>
        </w:rPr>
        <w:t>c</w:t>
      </w:r>
      <w:r w:rsidR="00351878" w:rsidRPr="00E8599C">
        <w:rPr>
          <w:color w:val="000000"/>
          <w:shd w:val="clear" w:color="auto" w:fill="FFFFFF"/>
        </w:rPr>
        <w:t xml:space="preserve">omparative </w:t>
      </w:r>
      <w:r w:rsidR="00EA6F69" w:rsidRPr="00E8599C">
        <w:rPr>
          <w:color w:val="000000"/>
          <w:shd w:val="clear" w:color="auto" w:fill="FFFFFF"/>
        </w:rPr>
        <w:t>a</w:t>
      </w:r>
      <w:r w:rsidR="00351878" w:rsidRPr="00E8599C">
        <w:rPr>
          <w:color w:val="000000"/>
          <w:shd w:val="clear" w:color="auto" w:fill="FFFFFF"/>
        </w:rPr>
        <w:t xml:space="preserve">dvantage (RCA): </w:t>
      </w:r>
      <w:r w:rsidR="00EA6F69" w:rsidRPr="00E8599C">
        <w:t xml:space="preserve">its export share </w:t>
      </w:r>
      <w:r w:rsidR="00367616">
        <w:t>of</w:t>
      </w:r>
      <w:r w:rsidR="00EA6F69" w:rsidRPr="00E8599C">
        <w:t xml:space="preserve"> a product is higher than </w:t>
      </w:r>
      <w:r w:rsidR="00BC547F" w:rsidRPr="00E8599C">
        <w:t xml:space="preserve">the product’s </w:t>
      </w:r>
      <w:r w:rsidR="00367616">
        <w:t>share</w:t>
      </w:r>
      <w:r w:rsidR="00BC547F" w:rsidRPr="00E8599C">
        <w:t xml:space="preserve"> in overall </w:t>
      </w:r>
      <w:r w:rsidR="00EA6F69" w:rsidRPr="00E8599C">
        <w:t>world trade</w:t>
      </w:r>
      <w:r w:rsidR="00BC547F" w:rsidRPr="00E8599C">
        <w:t>.</w:t>
      </w:r>
      <w:r w:rsidR="00352A26" w:rsidRPr="00E8599C">
        <w:rPr>
          <w:rStyle w:val="FootnoteReference"/>
          <w:b/>
        </w:rPr>
        <w:t xml:space="preserve"> </w:t>
      </w:r>
      <w:r w:rsidR="00352A26" w:rsidRPr="00E8599C">
        <w:rPr>
          <w:rStyle w:val="FootnoteReference"/>
          <w:b/>
        </w:rPr>
        <w:footnoteReference w:id="3"/>
      </w:r>
    </w:p>
    <w:bookmarkEnd w:id="293"/>
    <w:p w14:paraId="1AD79761" w14:textId="46C1BB9B" w:rsidR="00351878" w:rsidRPr="00B14764" w:rsidRDefault="00BC547F" w:rsidP="00E25994">
      <w:pPr>
        <w:pBdr>
          <w:top w:val="single" w:sz="4" w:space="1" w:color="auto"/>
          <w:left w:val="single" w:sz="4" w:space="4" w:color="auto"/>
          <w:bottom w:val="single" w:sz="4" w:space="1" w:color="auto"/>
          <w:right w:val="single" w:sz="4" w:space="4" w:color="auto"/>
        </w:pBdr>
        <w:jc w:val="center"/>
        <w:rPr>
          <w:b/>
        </w:rPr>
      </w:pPr>
      <w:r w:rsidRPr="00B14764">
        <w:rPr>
          <w:b/>
        </w:rPr>
        <w:t>R</w:t>
      </w:r>
      <w:r w:rsidR="00C206AA" w:rsidRPr="00B14764">
        <w:rPr>
          <w:b/>
        </w:rPr>
        <w:t xml:space="preserve">evealed Comparative Advantage (RCA) = Sector’s weights in one place is higher than its weight in the overall economy </w:t>
      </w:r>
    </w:p>
    <w:p w14:paraId="65E4CE8C" w14:textId="1CFC58BC" w:rsidR="00DB0FE8" w:rsidRDefault="00F90798" w:rsidP="00E25994">
      <w:pPr>
        <w:pBdr>
          <w:top w:val="single" w:sz="4" w:space="1" w:color="auto"/>
          <w:left w:val="single" w:sz="4" w:space="4" w:color="auto"/>
          <w:bottom w:val="single" w:sz="4" w:space="1" w:color="auto"/>
          <w:right w:val="single" w:sz="4" w:space="4" w:color="auto"/>
        </w:pBdr>
        <w:rPr>
          <w:ins w:id="294" w:author="Guilherme Rodrigues" w:date="2021-09-02T18:37:00Z"/>
        </w:rPr>
      </w:pPr>
      <w:commentRangeStart w:id="295"/>
      <w:r w:rsidRPr="00FA1858">
        <w:rPr>
          <w:highlight w:val="green"/>
          <w:rPrChange w:id="296" w:author="Guilherme Rodrigues" w:date="2021-09-03T12:40:00Z">
            <w:rPr/>
          </w:rPrChange>
        </w:rPr>
        <w:t xml:space="preserve">Under this approach, </w:t>
      </w:r>
      <w:r w:rsidR="007766AD" w:rsidRPr="00FA1858">
        <w:rPr>
          <w:highlight w:val="green"/>
          <w:rPrChange w:id="297" w:author="Guilherme Rodrigues" w:date="2021-09-03T12:40:00Z">
            <w:rPr/>
          </w:rPrChange>
        </w:rPr>
        <w:t xml:space="preserve">economies are defined </w:t>
      </w:r>
      <w:r w:rsidR="00BC3EB6" w:rsidRPr="00FA1858">
        <w:rPr>
          <w:highlight w:val="green"/>
          <w:rPrChange w:id="298" w:author="Guilherme Rodrigues" w:date="2021-09-03T12:40:00Z">
            <w:rPr/>
          </w:rPrChange>
        </w:rPr>
        <w:t xml:space="preserve">on </w:t>
      </w:r>
      <w:r w:rsidR="00BC547F" w:rsidRPr="00FA1858">
        <w:rPr>
          <w:highlight w:val="green"/>
          <w:rPrChange w:id="299" w:author="Guilherme Rodrigues" w:date="2021-09-03T12:40:00Z">
            <w:rPr/>
          </w:rPrChange>
        </w:rPr>
        <w:t xml:space="preserve">how diverse (how many products it has a specialisation) </w:t>
      </w:r>
      <w:r w:rsidR="007766AD" w:rsidRPr="00FA1858">
        <w:rPr>
          <w:highlight w:val="green"/>
          <w:rPrChange w:id="300" w:author="Guilherme Rodrigues" w:date="2021-09-03T12:40:00Z">
            <w:rPr/>
          </w:rPrChange>
        </w:rPr>
        <w:t>they are</w:t>
      </w:r>
      <w:r w:rsidR="00E8599C" w:rsidRPr="00FA1858">
        <w:rPr>
          <w:highlight w:val="green"/>
          <w:rPrChange w:id="301" w:author="Guilherme Rodrigues" w:date="2021-09-03T12:40:00Z">
            <w:rPr/>
          </w:rPrChange>
        </w:rPr>
        <w:t xml:space="preserve">; </w:t>
      </w:r>
      <w:r w:rsidR="00BC547F" w:rsidRPr="00FA1858">
        <w:rPr>
          <w:highlight w:val="green"/>
          <w:rPrChange w:id="302" w:author="Guilherme Rodrigues" w:date="2021-09-03T12:40:00Z">
            <w:rPr/>
          </w:rPrChange>
        </w:rPr>
        <w:t xml:space="preserve">and how ubiquitous (number of </w:t>
      </w:r>
      <w:r w:rsidR="00352A26" w:rsidRPr="00FA1858">
        <w:rPr>
          <w:highlight w:val="green"/>
          <w:rPrChange w:id="303" w:author="Guilherme Rodrigues" w:date="2021-09-03T12:40:00Z">
            <w:rPr/>
          </w:rPrChange>
        </w:rPr>
        <w:t>places</w:t>
      </w:r>
      <w:r w:rsidR="00BC547F" w:rsidRPr="00FA1858">
        <w:rPr>
          <w:highlight w:val="green"/>
          <w:rPrChange w:id="304" w:author="Guilherme Rodrigues" w:date="2021-09-03T12:40:00Z">
            <w:rPr/>
          </w:rPrChange>
        </w:rPr>
        <w:t xml:space="preserve"> that are able to make a product) </w:t>
      </w:r>
      <w:r w:rsidR="007766AD" w:rsidRPr="00FA1858">
        <w:rPr>
          <w:highlight w:val="green"/>
          <w:rPrChange w:id="305" w:author="Guilherme Rodrigues" w:date="2021-09-03T12:40:00Z">
            <w:rPr/>
          </w:rPrChange>
        </w:rPr>
        <w:t>their areas of specialisation</w:t>
      </w:r>
      <w:r w:rsidR="00367616" w:rsidRPr="00FA1858">
        <w:rPr>
          <w:highlight w:val="green"/>
          <w:rPrChange w:id="306" w:author="Guilherme Rodrigues" w:date="2021-09-03T12:40:00Z">
            <w:rPr/>
          </w:rPrChange>
        </w:rPr>
        <w:t xml:space="preserve"> are</w:t>
      </w:r>
      <w:r w:rsidR="00BC547F" w:rsidRPr="00FA1858">
        <w:rPr>
          <w:highlight w:val="green"/>
          <w:rPrChange w:id="307" w:author="Guilherme Rodrigues" w:date="2021-09-03T12:40:00Z">
            <w:rPr/>
          </w:rPrChange>
        </w:rPr>
        <w:t>.</w:t>
      </w:r>
      <w:r w:rsidR="006D665F" w:rsidRPr="00FA1858">
        <w:rPr>
          <w:rStyle w:val="FootnoteReference"/>
          <w:highlight w:val="green"/>
          <w:rPrChange w:id="308" w:author="Guilherme Rodrigues" w:date="2021-09-03T12:40:00Z">
            <w:rPr>
              <w:rStyle w:val="FootnoteReference"/>
            </w:rPr>
          </w:rPrChange>
        </w:rPr>
        <w:footnoteReference w:id="4"/>
      </w:r>
      <w:r w:rsidR="00352A26" w:rsidRPr="00FA1858">
        <w:rPr>
          <w:highlight w:val="green"/>
          <w:rPrChange w:id="309" w:author="Guilherme Rodrigues" w:date="2021-09-03T12:40:00Z">
            <w:rPr/>
          </w:rPrChange>
        </w:rPr>
        <w:t xml:space="preserve"> </w:t>
      </w:r>
      <w:r w:rsidR="00411A72" w:rsidRPr="00FA1858">
        <w:rPr>
          <w:highlight w:val="green"/>
          <w:rPrChange w:id="310" w:author="Guilherme Rodrigues" w:date="2021-09-03T12:40:00Z">
            <w:rPr/>
          </w:rPrChange>
        </w:rPr>
        <w:t xml:space="preserve">As result – by interacting diversity </w:t>
      </w:r>
      <w:r w:rsidR="00367616" w:rsidRPr="00FA1858">
        <w:rPr>
          <w:highlight w:val="green"/>
          <w:rPrChange w:id="311" w:author="Guilherme Rodrigues" w:date="2021-09-03T12:40:00Z">
            <w:rPr/>
          </w:rPrChange>
        </w:rPr>
        <w:t>with</w:t>
      </w:r>
      <w:r w:rsidR="00411A72" w:rsidRPr="00FA1858">
        <w:rPr>
          <w:highlight w:val="green"/>
          <w:rPrChange w:id="312" w:author="Guilherme Rodrigues" w:date="2021-09-03T12:40:00Z">
            <w:rPr/>
          </w:rPrChange>
        </w:rPr>
        <w:t xml:space="preserve"> ubiquity – it is possible to assign an Economic Complexity Indicator (ECI) for each geography and Product Complex Indicator (PCI) for each </w:t>
      </w:r>
      <w:ins w:id="313" w:author="Guilherme Rodrigues" w:date="2021-09-02T14:05:00Z">
        <w:r w:rsidR="00EE1ECC" w:rsidRPr="00FA1858">
          <w:rPr>
            <w:highlight w:val="green"/>
            <w:rPrChange w:id="314" w:author="Guilherme Rodrigues" w:date="2021-09-03T12:40:00Z">
              <w:rPr/>
            </w:rPrChange>
          </w:rPr>
          <w:t xml:space="preserve">product, </w:t>
        </w:r>
      </w:ins>
      <w:r w:rsidR="00BC3EB6" w:rsidRPr="00FA1858">
        <w:rPr>
          <w:highlight w:val="green"/>
          <w:rPrChange w:id="315" w:author="Guilherme Rodrigues" w:date="2021-09-03T12:40:00Z">
            <w:rPr/>
          </w:rPrChange>
        </w:rPr>
        <w:t>industry</w:t>
      </w:r>
      <w:ins w:id="316" w:author="Guilherme Rodrigues" w:date="2021-09-02T14:05:00Z">
        <w:r w:rsidR="00EE1ECC" w:rsidRPr="00FA1858">
          <w:rPr>
            <w:highlight w:val="green"/>
            <w:rPrChange w:id="317" w:author="Guilherme Rodrigues" w:date="2021-09-03T12:40:00Z">
              <w:rPr/>
            </w:rPrChange>
          </w:rPr>
          <w:t xml:space="preserve"> or </w:t>
        </w:r>
      </w:ins>
      <w:ins w:id="318" w:author="Guilherme Rodrigues" w:date="2021-09-03T10:03:00Z">
        <w:r w:rsidR="00691AAD" w:rsidRPr="00FA1858">
          <w:rPr>
            <w:highlight w:val="green"/>
            <w:rPrChange w:id="319" w:author="Guilherme Rodrigues" w:date="2021-09-03T12:40:00Z">
              <w:rPr/>
            </w:rPrChange>
          </w:rPr>
          <w:t>activity</w:t>
        </w:r>
      </w:ins>
      <w:r w:rsidR="00411A72" w:rsidRPr="00FA1858">
        <w:rPr>
          <w:highlight w:val="green"/>
          <w:rPrChange w:id="320" w:author="Guilherme Rodrigues" w:date="2021-09-03T12:40:00Z">
            <w:rPr/>
          </w:rPrChange>
        </w:rPr>
        <w:t>.</w:t>
      </w:r>
      <w:commentRangeEnd w:id="295"/>
      <w:r w:rsidR="00E072E2" w:rsidRPr="00FA1858">
        <w:rPr>
          <w:rStyle w:val="CommentReference"/>
          <w:highlight w:val="green"/>
          <w:rPrChange w:id="321" w:author="Guilherme Rodrigues" w:date="2021-09-03T12:40:00Z">
            <w:rPr>
              <w:rStyle w:val="CommentReference"/>
            </w:rPr>
          </w:rPrChange>
        </w:rPr>
        <w:commentReference w:id="295"/>
      </w:r>
      <w:ins w:id="322" w:author="Guilherme Rodrigues" w:date="2021-09-03T12:36:00Z">
        <w:r w:rsidR="00C63E2E" w:rsidRPr="00FA1858">
          <w:rPr>
            <w:highlight w:val="green"/>
            <w:rPrChange w:id="323" w:author="Guilherme Rodrigues" w:date="2021-09-03T12:40:00Z">
              <w:rPr>
                <w:highlight w:val="red"/>
              </w:rPr>
            </w:rPrChange>
          </w:rPr>
          <w:t xml:space="preserve"> This idea is connected to </w:t>
        </w:r>
      </w:ins>
      <w:ins w:id="324" w:author="Guilherme Rodrigues" w:date="2021-09-03T12:38:00Z">
        <w:r w:rsidR="00C63E2E" w:rsidRPr="00FA1858">
          <w:rPr>
            <w:highlight w:val="green"/>
            <w:rPrChange w:id="325" w:author="Guilherme Rodrigues" w:date="2021-09-03T12:40:00Z">
              <w:rPr/>
            </w:rPrChange>
          </w:rPr>
          <w:t xml:space="preserve">capabilities approach and the cross-industry knowledge </w:t>
        </w:r>
        <w:proofErr w:type="spellStart"/>
        <w:r w:rsidR="00C63E2E" w:rsidRPr="00FA1858">
          <w:rPr>
            <w:highlight w:val="green"/>
            <w:rPrChange w:id="326" w:author="Guilherme Rodrigues" w:date="2021-09-03T12:40:00Z">
              <w:rPr/>
            </w:rPrChange>
          </w:rPr>
          <w:t>spillovers</w:t>
        </w:r>
        <w:proofErr w:type="spellEnd"/>
        <w:r w:rsidR="00C63E2E" w:rsidRPr="00FA1858">
          <w:rPr>
            <w:highlight w:val="green"/>
            <w:rPrChange w:id="327" w:author="Guilherme Rodrigues" w:date="2021-09-03T12:40:00Z">
              <w:rPr/>
            </w:rPrChange>
          </w:rPr>
          <w:t xml:space="preserve"> </w:t>
        </w:r>
      </w:ins>
      <w:ins w:id="328" w:author="Guilherme Rodrigues" w:date="2021-09-03T12:36:00Z">
        <w:r w:rsidR="00C63E2E" w:rsidRPr="00FA1858">
          <w:rPr>
            <w:highlight w:val="green"/>
            <w:rPrChange w:id="329" w:author="Guilherme Rodrigues" w:date="2021-09-03T12:40:00Z">
              <w:rPr>
                <w:highlight w:val="red"/>
              </w:rPr>
            </w:rPrChange>
          </w:rPr>
          <w:t xml:space="preserve">ideas </w:t>
        </w:r>
      </w:ins>
      <w:ins w:id="330" w:author="Guilherme Rodrigues" w:date="2021-09-03T12:38:00Z">
        <w:r w:rsidR="00C63E2E" w:rsidRPr="00FA1858">
          <w:rPr>
            <w:highlight w:val="green"/>
            <w:rPrChange w:id="331" w:author="Guilherme Rodrigues" w:date="2021-09-03T12:40:00Z">
              <w:rPr>
                <w:highlight w:val="red"/>
              </w:rPr>
            </w:rPrChange>
          </w:rPr>
          <w:t xml:space="preserve">described by </w:t>
        </w:r>
      </w:ins>
      <w:ins w:id="332" w:author="Guilherme Rodrigues" w:date="2021-09-03T12:36:00Z">
        <w:r w:rsidR="00C63E2E" w:rsidRPr="00FA1858">
          <w:rPr>
            <w:highlight w:val="green"/>
            <w:rPrChange w:id="333" w:author="Guilherme Rodrigues" w:date="2021-09-03T12:40:00Z">
              <w:rPr>
                <w:highlight w:val="red"/>
              </w:rPr>
            </w:rPrChange>
          </w:rPr>
          <w:t>Jacobs.</w:t>
        </w:r>
      </w:ins>
      <w:ins w:id="334" w:author="Guilherme Rodrigues" w:date="2021-09-03T12:37:00Z">
        <w:r w:rsidR="00C63E2E" w:rsidRPr="00FA1858">
          <w:rPr>
            <w:rStyle w:val="FootnoteReference"/>
            <w:highlight w:val="green"/>
            <w:rPrChange w:id="335" w:author="Guilherme Rodrigues" w:date="2021-09-03T12:40:00Z">
              <w:rPr>
                <w:rStyle w:val="FootnoteReference"/>
                <w:highlight w:val="red"/>
              </w:rPr>
            </w:rPrChange>
          </w:rPr>
          <w:footnoteReference w:id="5"/>
        </w:r>
      </w:ins>
    </w:p>
    <w:p w14:paraId="75E074A5" w14:textId="4F6445F9" w:rsidR="00BC547F" w:rsidRDefault="00DB0FE8" w:rsidP="00E25994">
      <w:pPr>
        <w:pBdr>
          <w:top w:val="single" w:sz="4" w:space="1" w:color="auto"/>
          <w:left w:val="single" w:sz="4" w:space="4" w:color="auto"/>
          <w:bottom w:val="single" w:sz="4" w:space="1" w:color="auto"/>
          <w:right w:val="single" w:sz="4" w:space="4" w:color="auto"/>
        </w:pBdr>
        <w:rPr>
          <w:ins w:id="338" w:author="Guilherme Rodrigues" w:date="2021-09-03T09:15:00Z"/>
          <w:b/>
          <w:highlight w:val="green"/>
        </w:rPr>
      </w:pPr>
      <w:ins w:id="339" w:author="Guilherme Rodrigues" w:date="2021-09-02T18:37:00Z">
        <w:r w:rsidRPr="00DB0FE8">
          <w:rPr>
            <w:b/>
            <w:highlight w:val="green"/>
            <w:rPrChange w:id="340" w:author="Guilherme Rodrigues" w:date="2021-09-02T18:37:00Z">
              <w:rPr/>
            </w:rPrChange>
          </w:rPr>
          <w:lastRenderedPageBreak/>
          <w:t>What is a complex occupation?</w:t>
        </w:r>
      </w:ins>
    </w:p>
    <w:p w14:paraId="54DD53DF" w14:textId="77777777" w:rsidR="00A81368" w:rsidRDefault="00A81368" w:rsidP="00E25994">
      <w:pPr>
        <w:pBdr>
          <w:top w:val="single" w:sz="4" w:space="1" w:color="auto"/>
          <w:left w:val="single" w:sz="4" w:space="4" w:color="auto"/>
          <w:bottom w:val="single" w:sz="4" w:space="1" w:color="auto"/>
          <w:right w:val="single" w:sz="4" w:space="4" w:color="auto"/>
        </w:pBdr>
        <w:rPr>
          <w:ins w:id="341" w:author="Guilherme Rodrigues" w:date="2021-09-02T18:37:00Z"/>
          <w:b/>
          <w:highlight w:val="green"/>
        </w:rPr>
      </w:pPr>
    </w:p>
    <w:p w14:paraId="560A72E4" w14:textId="3FDB60C0" w:rsidR="00DB0FE8" w:rsidRPr="000F0139" w:rsidRDefault="00A81368" w:rsidP="00E25994">
      <w:pPr>
        <w:pBdr>
          <w:top w:val="single" w:sz="4" w:space="1" w:color="auto"/>
          <w:left w:val="single" w:sz="4" w:space="4" w:color="auto"/>
          <w:bottom w:val="single" w:sz="4" w:space="1" w:color="auto"/>
          <w:right w:val="single" w:sz="4" w:space="4" w:color="auto"/>
        </w:pBdr>
      </w:pPr>
      <w:ins w:id="342" w:author="Guilherme Rodrigues" w:date="2021-09-03T09:15:00Z">
        <w:r w:rsidRPr="00A81368">
          <w:rPr>
            <w:highlight w:val="green"/>
            <w:rPrChange w:id="343" w:author="Guilherme Rodrigues" w:date="2021-09-03T09:17:00Z">
              <w:rPr/>
            </w:rPrChange>
          </w:rPr>
          <w:t xml:space="preserve">The economic complexity concept, by comparing activities across geographies, is able to identify how complex is </w:t>
        </w:r>
      </w:ins>
      <w:ins w:id="344" w:author="Guilherme Rodrigues" w:date="2021-09-03T09:16:00Z">
        <w:r w:rsidRPr="00A81368">
          <w:rPr>
            <w:highlight w:val="green"/>
            <w:rPrChange w:id="345" w:author="Guilherme Rodrigues" w:date="2021-09-03T09:17:00Z">
              <w:rPr/>
            </w:rPrChange>
          </w:rPr>
          <w:t xml:space="preserve">one </w:t>
        </w:r>
      </w:ins>
      <w:ins w:id="346" w:author="Guilherme Rodrigues" w:date="2021-09-03T09:59:00Z">
        <w:r w:rsidR="000943D1">
          <w:rPr>
            <w:highlight w:val="green"/>
          </w:rPr>
          <w:t>activity</w:t>
        </w:r>
      </w:ins>
      <w:ins w:id="347" w:author="Guilherme Rodrigues" w:date="2021-09-03T09:16:00Z">
        <w:r w:rsidRPr="00A81368">
          <w:rPr>
            <w:highlight w:val="green"/>
            <w:rPrChange w:id="348" w:author="Guilherme Rodrigues" w:date="2021-09-03T09:17:00Z">
              <w:rPr/>
            </w:rPrChange>
          </w:rPr>
          <w:t xml:space="preserve"> by </w:t>
        </w:r>
      </w:ins>
      <w:ins w:id="349" w:author="Guilherme Rodrigues" w:date="2021-09-03T09:17:00Z">
        <w:r w:rsidRPr="000943D1">
          <w:rPr>
            <w:highlight w:val="green"/>
          </w:rPr>
          <w:t xml:space="preserve">simultaneously </w:t>
        </w:r>
      </w:ins>
      <w:ins w:id="350" w:author="Guilherme Rodrigues" w:date="2021-09-03T09:18:00Z">
        <w:r w:rsidRPr="000943D1">
          <w:rPr>
            <w:highlight w:val="green"/>
          </w:rPr>
          <w:t>analysing its individual</w:t>
        </w:r>
      </w:ins>
      <w:ins w:id="351" w:author="Guilherme Rodrigues" w:date="2021-09-03T09:16:00Z">
        <w:r w:rsidRPr="000943D1">
          <w:rPr>
            <w:highlight w:val="green"/>
            <w:rPrChange w:id="352" w:author="Guilherme Rodrigues" w:date="2021-09-03T10:00:00Z">
              <w:rPr/>
            </w:rPrChange>
          </w:rPr>
          <w:t xml:space="preserve"> ubiquity (number of places that are able to make a product) but also </w:t>
        </w:r>
      </w:ins>
      <w:ins w:id="353" w:author="Guilherme Rodrigues" w:date="2021-09-03T09:18:00Z">
        <w:r w:rsidRPr="000943D1">
          <w:rPr>
            <w:highlight w:val="green"/>
            <w:rPrChange w:id="354" w:author="Guilherme Rodrigues" w:date="2021-09-03T10:00:00Z">
              <w:rPr>
                <w:color w:val="FF0000"/>
                <w:highlight w:val="green"/>
              </w:rPr>
            </w:rPrChange>
          </w:rPr>
          <w:t xml:space="preserve">how common are the remaining </w:t>
        </w:r>
      </w:ins>
      <w:ins w:id="355" w:author="Guilherme Rodrigues" w:date="2021-09-03T09:57:00Z">
        <w:r w:rsidR="00253F12" w:rsidRPr="000943D1">
          <w:rPr>
            <w:highlight w:val="green"/>
            <w:rPrChange w:id="356" w:author="Guilherme Rodrigues" w:date="2021-09-03T10:00:00Z">
              <w:rPr>
                <w:color w:val="FF0000"/>
                <w:highlight w:val="green"/>
              </w:rPr>
            </w:rPrChange>
          </w:rPr>
          <w:t xml:space="preserve">activities </w:t>
        </w:r>
      </w:ins>
      <w:ins w:id="357" w:author="Guilherme Rodrigues" w:date="2021-09-03T09:19:00Z">
        <w:r w:rsidRPr="000943D1">
          <w:rPr>
            <w:highlight w:val="green"/>
            <w:rPrChange w:id="358" w:author="Guilherme Rodrigues" w:date="2021-09-03T10:00:00Z">
              <w:rPr>
                <w:color w:val="FF0000"/>
                <w:highlight w:val="green"/>
              </w:rPr>
            </w:rPrChange>
          </w:rPr>
          <w:t>in that economy</w:t>
        </w:r>
      </w:ins>
      <w:ins w:id="359" w:author="Guilherme Rodrigues" w:date="2021-09-03T09:16:00Z">
        <w:r w:rsidRPr="000943D1">
          <w:rPr>
            <w:highlight w:val="green"/>
            <w:rPrChange w:id="360" w:author="Guilherme Rodrigues" w:date="2021-09-03T10:00:00Z">
              <w:rPr/>
            </w:rPrChange>
          </w:rPr>
          <w:t>.</w:t>
        </w:r>
        <w:r w:rsidRPr="000943D1">
          <w:t xml:space="preserve"> </w:t>
        </w:r>
      </w:ins>
    </w:p>
    <w:p w14:paraId="75884BB7" w14:textId="22250C74" w:rsidR="00C206AA" w:rsidRPr="00C206AA" w:rsidDel="00A81368" w:rsidRDefault="00C206AA" w:rsidP="00E25994">
      <w:pPr>
        <w:pBdr>
          <w:top w:val="single" w:sz="4" w:space="1" w:color="auto"/>
          <w:left w:val="single" w:sz="4" w:space="4" w:color="auto"/>
          <w:bottom w:val="single" w:sz="4" w:space="1" w:color="auto"/>
          <w:right w:val="single" w:sz="4" w:space="4" w:color="auto"/>
        </w:pBdr>
        <w:rPr>
          <w:del w:id="361" w:author="Guilherme Rodrigues" w:date="2021-09-03T09:17:00Z"/>
          <w:b/>
        </w:rPr>
      </w:pPr>
      <w:r w:rsidRPr="00A81368">
        <w:rPr>
          <w:b/>
          <w:highlight w:val="green"/>
          <w:rPrChange w:id="362" w:author="Guilherme Rodrigues" w:date="2021-09-03T09:19:00Z">
            <w:rPr>
              <w:b/>
            </w:rPr>
          </w:rPrChange>
        </w:rPr>
        <w:t xml:space="preserve">A </w:t>
      </w:r>
      <w:commentRangeStart w:id="363"/>
      <w:r w:rsidRPr="00A81368">
        <w:rPr>
          <w:b/>
          <w:highlight w:val="green"/>
          <w:rPrChange w:id="364" w:author="Guilherme Rodrigues" w:date="2021-09-03T09:19:00Z">
            <w:rPr>
              <w:b/>
            </w:rPr>
          </w:rPrChange>
        </w:rPr>
        <w:t xml:space="preserve">rare </w:t>
      </w:r>
      <w:del w:id="365" w:author="Guilherme Rodrigues" w:date="2021-09-02T18:32:00Z">
        <w:r w:rsidRPr="00A81368" w:rsidDel="003421A6">
          <w:rPr>
            <w:b/>
            <w:highlight w:val="green"/>
            <w:rPrChange w:id="366" w:author="Guilherme Rodrigues" w:date="2021-09-03T09:19:00Z">
              <w:rPr>
                <w:b/>
              </w:rPr>
            </w:rPrChange>
          </w:rPr>
          <w:delText xml:space="preserve">activity </w:delText>
        </w:r>
      </w:del>
      <w:ins w:id="367" w:author="Guilherme Rodrigues" w:date="2021-09-02T18:32:00Z">
        <w:r w:rsidR="003421A6" w:rsidRPr="00A81368">
          <w:rPr>
            <w:b/>
            <w:highlight w:val="green"/>
            <w:rPrChange w:id="368" w:author="Guilherme Rodrigues" w:date="2021-09-03T09:19:00Z">
              <w:rPr>
                <w:b/>
                <w:highlight w:val="red"/>
              </w:rPr>
            </w:rPrChange>
          </w:rPr>
          <w:t xml:space="preserve">occupation </w:t>
        </w:r>
      </w:ins>
      <w:r w:rsidRPr="00A81368">
        <w:rPr>
          <w:b/>
          <w:highlight w:val="green"/>
          <w:rPrChange w:id="369" w:author="Guilherme Rodrigues" w:date="2021-09-03T09:19:00Z">
            <w:rPr>
              <w:b/>
            </w:rPr>
          </w:rPrChange>
        </w:rPr>
        <w:t>is not necessarily a complex one</w:t>
      </w:r>
      <w:commentRangeEnd w:id="363"/>
      <w:r w:rsidR="00EE1ECC" w:rsidRPr="00A81368">
        <w:rPr>
          <w:rStyle w:val="CommentReference"/>
          <w:highlight w:val="green"/>
          <w:rPrChange w:id="370" w:author="Guilherme Rodrigues" w:date="2021-09-03T09:19:00Z">
            <w:rPr>
              <w:rStyle w:val="CommentReference"/>
            </w:rPr>
          </w:rPrChange>
        </w:rPr>
        <w:commentReference w:id="363"/>
      </w:r>
      <w:ins w:id="371" w:author="Guilherme Rodrigues" w:date="2021-09-03T09:17:00Z">
        <w:r w:rsidR="00A81368" w:rsidRPr="00A81368">
          <w:rPr>
            <w:highlight w:val="green"/>
            <w:rPrChange w:id="372" w:author="Guilherme Rodrigues" w:date="2021-09-03T09:19:00Z">
              <w:rPr/>
            </w:rPrChange>
          </w:rPr>
          <w:t>.</w:t>
        </w:r>
        <w:r w:rsidR="00A81368">
          <w:t xml:space="preserve"> </w:t>
        </w:r>
      </w:ins>
    </w:p>
    <w:p w14:paraId="6E7029A7" w14:textId="10315A5A" w:rsidR="00C206AA" w:rsidRDefault="00C206AA" w:rsidP="00E25994">
      <w:pPr>
        <w:pBdr>
          <w:top w:val="single" w:sz="4" w:space="1" w:color="auto"/>
          <w:left w:val="single" w:sz="4" w:space="4" w:color="auto"/>
          <w:bottom w:val="single" w:sz="4" w:space="1" w:color="auto"/>
          <w:right w:val="single" w:sz="4" w:space="4" w:color="auto"/>
        </w:pBdr>
        <w:rPr>
          <w:ins w:id="373" w:author="Guilherme Rodrigues" w:date="2021-09-02T18:38:00Z"/>
        </w:rPr>
      </w:pPr>
      <w:del w:id="374" w:author="Guilherme Rodrigues" w:date="2021-09-03T09:17:00Z">
        <w:r w:rsidDel="00A81368">
          <w:delText>The economic complexity concept</w:delText>
        </w:r>
        <w:r w:rsidRPr="00411A72" w:rsidDel="00A81368">
          <w:delText xml:space="preserve">, by </w:delText>
        </w:r>
        <w:r w:rsidR="00411A72" w:rsidRPr="00411A72" w:rsidDel="00A81368">
          <w:delText xml:space="preserve">comparing activities across </w:delText>
        </w:r>
        <w:r w:rsidR="00411A72" w:rsidDel="00A81368">
          <w:delText>geographies</w:delText>
        </w:r>
        <w:r w:rsidDel="00A81368">
          <w:delText>, is able to identify complex and non-complex activities</w:delText>
        </w:r>
        <w:r w:rsidR="00367616" w:rsidDel="00A81368">
          <w:delText xml:space="preserve"> that are</w:delText>
        </w:r>
        <w:r w:rsidDel="00A81368">
          <w:delText xml:space="preserve"> equally rare.  </w:delText>
        </w:r>
      </w:del>
      <w:r>
        <w:t>For instance, a product that is rare only because of its geography (</w:t>
      </w:r>
      <w:r w:rsidR="00367616">
        <w:t>e.g.</w:t>
      </w:r>
      <w:r>
        <w:t xml:space="preserve"> diamonds and oil) is likely </w:t>
      </w:r>
      <w:r w:rsidR="00F90798">
        <w:t>to be located in a place that produces several non-rare (</w:t>
      </w:r>
      <w:r w:rsidR="00F90798" w:rsidRPr="00B14764">
        <w:t>high ubiquity) goods</w:t>
      </w:r>
      <w:r w:rsidR="00367616" w:rsidRPr="00B14764">
        <w:t xml:space="preserve"> (e.g. agricultural products)</w:t>
      </w:r>
      <w:r w:rsidR="00F90798" w:rsidRPr="00B14764">
        <w:t>.</w:t>
      </w:r>
      <w:r w:rsidRPr="00B14764">
        <w:t xml:space="preserve">  </w:t>
      </w:r>
      <w:r w:rsidR="00BC3EB6" w:rsidRPr="00B14764">
        <w:t xml:space="preserve">At </w:t>
      </w:r>
      <w:r w:rsidR="00F90798" w:rsidRPr="00B14764">
        <w:t>the opposite</w:t>
      </w:r>
      <w:r w:rsidR="00BC3EB6" w:rsidRPr="00B14764">
        <w:t xml:space="preserve"> end of the</w:t>
      </w:r>
      <w:r w:rsidR="00F90798" w:rsidRPr="00B14764">
        <w:t xml:space="preserve"> spectrum, a rare and </w:t>
      </w:r>
      <w:commentRangeStart w:id="375"/>
      <w:r w:rsidR="00F90798" w:rsidRPr="00B14764">
        <w:t>complex activit</w:t>
      </w:r>
      <w:r w:rsidR="00BC3EB6" w:rsidRPr="004A2818">
        <w:t>y</w:t>
      </w:r>
      <w:r w:rsidR="00F90798" w:rsidRPr="004A2818">
        <w:t xml:space="preserve"> is usually bundled next to other rare (low ubiquity) products, suggesting the product requires a certain level of accumulated knowledge to be produced</w:t>
      </w:r>
      <w:r w:rsidR="00F90798" w:rsidRPr="004D7401">
        <w:t xml:space="preserve">. </w:t>
      </w:r>
      <w:r w:rsidR="007A1A34" w:rsidRPr="004D7401">
        <w:t xml:space="preserve">Complex activities such as software </w:t>
      </w:r>
      <w:r w:rsidR="007A1A34" w:rsidRPr="0043694C">
        <w:t xml:space="preserve">development </w:t>
      </w:r>
      <w:r w:rsidR="007A1A34" w:rsidRPr="00B14764">
        <w:t xml:space="preserve">are likely to be located new to other high-knowledge (complex) activities like </w:t>
      </w:r>
      <w:r w:rsidR="004D00F9" w:rsidRPr="00B14764">
        <w:t>pharmaceutics.</w:t>
      </w:r>
      <w:commentRangeEnd w:id="375"/>
      <w:r w:rsidR="004A08D7">
        <w:rPr>
          <w:rStyle w:val="CommentReference"/>
        </w:rPr>
        <w:commentReference w:id="375"/>
      </w:r>
    </w:p>
    <w:p w14:paraId="09172420" w14:textId="7451B1DC" w:rsidR="000F0139" w:rsidRPr="00CF4FD3" w:rsidRDefault="000F0139" w:rsidP="00E25994">
      <w:pPr>
        <w:pBdr>
          <w:top w:val="single" w:sz="4" w:space="1" w:color="auto"/>
          <w:left w:val="single" w:sz="4" w:space="4" w:color="auto"/>
          <w:bottom w:val="single" w:sz="4" w:space="1" w:color="auto"/>
          <w:right w:val="single" w:sz="4" w:space="4" w:color="auto"/>
        </w:pBdr>
      </w:pPr>
      <w:ins w:id="376" w:author="Guilherme Rodrigues" w:date="2021-09-02T18:38:00Z">
        <w:r w:rsidRPr="000F0139">
          <w:rPr>
            <w:b/>
            <w:highlight w:val="green"/>
            <w:rPrChange w:id="377" w:author="Guilherme Rodrigues" w:date="2021-09-02T18:39:00Z">
              <w:rPr/>
            </w:rPrChange>
          </w:rPr>
          <w:t>A complex economy</w:t>
        </w:r>
        <w:r w:rsidRPr="000F0139">
          <w:rPr>
            <w:highlight w:val="green"/>
            <w:rPrChange w:id="378" w:author="Guilherme Rodrigues" w:date="2021-09-02T18:39:00Z">
              <w:rPr/>
            </w:rPrChange>
          </w:rPr>
          <w:t xml:space="preserve"> is </w:t>
        </w:r>
      </w:ins>
      <w:ins w:id="379" w:author="Guilherme Rodrigues" w:date="2021-09-02T18:49:00Z">
        <w:r w:rsidR="00CF4FD3">
          <w:rPr>
            <w:highlight w:val="green"/>
          </w:rPr>
          <w:t xml:space="preserve">generally characterised by having </w:t>
        </w:r>
      </w:ins>
      <w:ins w:id="380" w:author="Guilherme Rodrigues" w:date="2021-09-02T18:39:00Z">
        <w:r>
          <w:rPr>
            <w:highlight w:val="green"/>
          </w:rPr>
          <w:t xml:space="preserve">competitive advantages in </w:t>
        </w:r>
      </w:ins>
      <w:ins w:id="381" w:author="Guilherme Rodrigues" w:date="2021-09-02T18:40:00Z">
        <w:r>
          <w:rPr>
            <w:highlight w:val="green"/>
          </w:rPr>
          <w:t xml:space="preserve">several </w:t>
        </w:r>
      </w:ins>
      <w:ins w:id="382" w:author="Guilherme Rodrigues" w:date="2021-09-02T18:39:00Z">
        <w:r>
          <w:rPr>
            <w:highlight w:val="green"/>
          </w:rPr>
          <w:t xml:space="preserve">occupations </w:t>
        </w:r>
      </w:ins>
      <w:ins w:id="383" w:author="Guilherme Rodrigues" w:date="2021-09-02T18:40:00Z">
        <w:r>
          <w:rPr>
            <w:highlight w:val="green"/>
          </w:rPr>
          <w:t>with high complexity</w:t>
        </w:r>
      </w:ins>
      <w:ins w:id="384" w:author="Guilherme Rodrigues" w:date="2021-09-02T18:50:00Z">
        <w:r w:rsidR="00CF4FD3">
          <w:rPr>
            <w:highlight w:val="green"/>
          </w:rPr>
          <w:t xml:space="preserve"> (PCI</w:t>
        </w:r>
        <w:r w:rsidR="00CF4FD3" w:rsidRPr="00CF4FD3">
          <w:rPr>
            <w:highlight w:val="green"/>
          </w:rPr>
          <w:t>)</w:t>
        </w:r>
      </w:ins>
      <w:ins w:id="385" w:author="Guilherme Rodrigues" w:date="2021-09-02T18:40:00Z">
        <w:r w:rsidRPr="00CF4FD3">
          <w:rPr>
            <w:highlight w:val="green"/>
          </w:rPr>
          <w:t xml:space="preserve">. </w:t>
        </w:r>
      </w:ins>
      <w:ins w:id="386" w:author="Guilherme Rodrigues" w:date="2021-09-02T18:44:00Z">
        <w:r w:rsidRPr="00CF4FD3">
          <w:rPr>
            <w:highlight w:val="green"/>
            <w:rPrChange w:id="387" w:author="Guilherme Rodrigues" w:date="2021-09-02T18:56:00Z">
              <w:rPr>
                <w:color w:val="FF0000"/>
                <w:highlight w:val="green"/>
              </w:rPr>
            </w:rPrChange>
          </w:rPr>
          <w:t xml:space="preserve">Such </w:t>
        </w:r>
      </w:ins>
      <w:ins w:id="388" w:author="Guilherme Rodrigues" w:date="2021-09-02T18:43:00Z">
        <w:r w:rsidRPr="00CF4FD3">
          <w:rPr>
            <w:highlight w:val="green"/>
          </w:rPr>
          <w:t>combination reflect</w:t>
        </w:r>
      </w:ins>
      <w:ins w:id="389" w:author="Guilherme Rodrigues" w:date="2021-09-02T18:56:00Z">
        <w:r w:rsidR="00CF4FD3" w:rsidRPr="00CF4FD3">
          <w:rPr>
            <w:highlight w:val="green"/>
            <w:rPrChange w:id="390" w:author="Guilherme Rodrigues" w:date="2021-09-02T18:56:00Z">
              <w:rPr>
                <w:color w:val="FF0000"/>
                <w:highlight w:val="darkBlue"/>
              </w:rPr>
            </w:rPrChange>
          </w:rPr>
          <w:t>s both</w:t>
        </w:r>
      </w:ins>
      <w:ins w:id="391" w:author="Guilherme Rodrigues" w:date="2021-09-02T18:55:00Z">
        <w:r w:rsidR="00CF4FD3" w:rsidRPr="00CF4FD3">
          <w:rPr>
            <w:highlight w:val="green"/>
            <w:rPrChange w:id="392" w:author="Guilherme Rodrigues" w:date="2021-09-02T18:56:00Z">
              <w:rPr>
                <w:color w:val="FF0000"/>
                <w:highlight w:val="darkBlue"/>
              </w:rPr>
            </w:rPrChange>
          </w:rPr>
          <w:t xml:space="preserve"> </w:t>
        </w:r>
      </w:ins>
      <w:ins w:id="393" w:author="Guilherme Rodrigues" w:date="2021-09-02T18:54:00Z">
        <w:r w:rsidR="00CF4FD3" w:rsidRPr="00CF4FD3">
          <w:rPr>
            <w:highlight w:val="green"/>
            <w:rPrChange w:id="394" w:author="Guilherme Rodrigues" w:date="2021-09-02T18:56:00Z">
              <w:rPr>
                <w:color w:val="FF0000"/>
                <w:highlight w:val="darkBlue"/>
              </w:rPr>
            </w:rPrChange>
          </w:rPr>
          <w:t xml:space="preserve">economic </w:t>
        </w:r>
      </w:ins>
      <w:ins w:id="395" w:author="Guilherme Rodrigues" w:date="2021-09-02T18:43:00Z">
        <w:r w:rsidRPr="00CF4FD3">
          <w:rPr>
            <w:highlight w:val="green"/>
          </w:rPr>
          <w:t>diversity</w:t>
        </w:r>
      </w:ins>
      <w:ins w:id="396" w:author="Guilherme Rodrigues" w:date="2021-09-02T18:44:00Z">
        <w:r w:rsidRPr="00CF4FD3">
          <w:rPr>
            <w:highlight w:val="green"/>
            <w:rPrChange w:id="397" w:author="Guilherme Rodrigues" w:date="2021-09-02T18:56:00Z">
              <w:rPr>
                <w:color w:val="FF0000"/>
                <w:highlight w:val="green"/>
              </w:rPr>
            </w:rPrChange>
          </w:rPr>
          <w:t xml:space="preserve"> </w:t>
        </w:r>
      </w:ins>
      <w:ins w:id="398" w:author="Guilherme Rodrigues" w:date="2021-09-02T18:50:00Z">
        <w:r w:rsidR="00CF4FD3" w:rsidRPr="00CF4FD3">
          <w:rPr>
            <w:highlight w:val="green"/>
            <w:rPrChange w:id="399" w:author="Guilherme Rodrigues" w:date="2021-09-02T18:56:00Z">
              <w:rPr>
                <w:color w:val="FF0000"/>
                <w:highlight w:val="green"/>
              </w:rPr>
            </w:rPrChange>
          </w:rPr>
          <w:t>and th</w:t>
        </w:r>
      </w:ins>
      <w:ins w:id="400" w:author="Guilherme Rodrigues" w:date="2021-09-02T18:55:00Z">
        <w:r w:rsidR="00CF4FD3" w:rsidRPr="00CF4FD3">
          <w:rPr>
            <w:highlight w:val="green"/>
            <w:rPrChange w:id="401" w:author="Guilherme Rodrigues" w:date="2021-09-02T18:56:00Z">
              <w:rPr>
                <w:color w:val="FF0000"/>
                <w:highlight w:val="darkBlue"/>
              </w:rPr>
            </w:rPrChange>
          </w:rPr>
          <w:t xml:space="preserve">e existence of </w:t>
        </w:r>
        <w:r w:rsidR="00CF4FD3" w:rsidRPr="000943D1">
          <w:rPr>
            <w:highlight w:val="green"/>
            <w:rPrChange w:id="402" w:author="Guilherme Rodrigues" w:date="2021-09-03T10:00:00Z">
              <w:rPr>
                <w:color w:val="FF0000"/>
                <w:highlight w:val="darkBlue"/>
              </w:rPr>
            </w:rPrChange>
          </w:rPr>
          <w:t xml:space="preserve">accumulated knowledge do </w:t>
        </w:r>
      </w:ins>
      <w:ins w:id="403" w:author="Guilherme Rodrigues" w:date="2021-09-02T18:56:00Z">
        <w:r w:rsidR="00CF4FD3" w:rsidRPr="000943D1">
          <w:rPr>
            <w:highlight w:val="green"/>
            <w:rPrChange w:id="404" w:author="Guilherme Rodrigues" w:date="2021-09-03T10:00:00Z">
              <w:rPr>
                <w:color w:val="FF0000"/>
                <w:highlight w:val="darkBlue"/>
              </w:rPr>
            </w:rPrChange>
          </w:rPr>
          <w:t>perform complex occupations</w:t>
        </w:r>
      </w:ins>
      <w:ins w:id="405" w:author="Guilherme Rodrigues" w:date="2021-09-02T18:42:00Z">
        <w:r w:rsidRPr="000943D1">
          <w:rPr>
            <w:highlight w:val="green"/>
          </w:rPr>
          <w:t>.</w:t>
        </w:r>
      </w:ins>
      <w:ins w:id="406" w:author="Guilherme Rodrigues" w:date="2021-09-02T18:41:00Z">
        <w:r w:rsidRPr="000943D1">
          <w:rPr>
            <w:highlight w:val="green"/>
          </w:rPr>
          <w:t xml:space="preserve"> </w:t>
        </w:r>
      </w:ins>
      <w:ins w:id="407" w:author="Guilherme Rodrigues" w:date="2021-09-02T18:42:00Z">
        <w:r w:rsidRPr="000943D1">
          <w:rPr>
            <w:highlight w:val="green"/>
          </w:rPr>
          <w:t xml:space="preserve">That said, </w:t>
        </w:r>
      </w:ins>
      <w:ins w:id="408" w:author="Guilherme Rodrigues" w:date="2021-09-02T18:44:00Z">
        <w:r w:rsidRPr="000943D1">
          <w:rPr>
            <w:b/>
            <w:highlight w:val="green"/>
            <w:rPrChange w:id="409" w:author="Guilherme Rodrigues" w:date="2021-09-03T10:00:00Z">
              <w:rPr>
                <w:color w:val="FF0000"/>
                <w:highlight w:val="green"/>
              </w:rPr>
            </w:rPrChange>
          </w:rPr>
          <w:t xml:space="preserve">the productivity </w:t>
        </w:r>
      </w:ins>
      <w:ins w:id="410" w:author="Guilherme Rodrigues" w:date="2021-09-02T18:45:00Z">
        <w:r w:rsidRPr="000943D1">
          <w:rPr>
            <w:b/>
            <w:highlight w:val="green"/>
            <w:rPrChange w:id="411" w:author="Guilherme Rodrigues" w:date="2021-09-03T10:00:00Z">
              <w:rPr>
                <w:color w:val="FF0000"/>
                <w:highlight w:val="green"/>
              </w:rPr>
            </w:rPrChange>
          </w:rPr>
          <w:t>of</w:t>
        </w:r>
      </w:ins>
      <w:ins w:id="412" w:author="Guilherme Rodrigues" w:date="2021-09-02T18:44:00Z">
        <w:r w:rsidRPr="000943D1">
          <w:rPr>
            <w:b/>
            <w:highlight w:val="green"/>
            <w:rPrChange w:id="413" w:author="Guilherme Rodrigues" w:date="2021-09-03T10:00:00Z">
              <w:rPr>
                <w:color w:val="FF0000"/>
                <w:highlight w:val="green"/>
              </w:rPr>
            </w:rPrChange>
          </w:rPr>
          <w:t xml:space="preserve"> an economy </w:t>
        </w:r>
      </w:ins>
      <w:ins w:id="414" w:author="Guilherme Rodrigues" w:date="2021-09-02T18:45:00Z">
        <w:r w:rsidRPr="000943D1">
          <w:rPr>
            <w:b/>
            <w:highlight w:val="green"/>
            <w:rPrChange w:id="415" w:author="Guilherme Rodrigues" w:date="2021-09-03T10:00:00Z">
              <w:rPr>
                <w:color w:val="FF0000"/>
                <w:highlight w:val="green"/>
              </w:rPr>
            </w:rPrChange>
          </w:rPr>
          <w:t xml:space="preserve">is also </w:t>
        </w:r>
      </w:ins>
      <w:ins w:id="416" w:author="Guilherme Rodrigues" w:date="2021-09-03T09:14:00Z">
        <w:r w:rsidR="001D2345" w:rsidRPr="000943D1">
          <w:rPr>
            <w:b/>
            <w:highlight w:val="green"/>
          </w:rPr>
          <w:t>linked</w:t>
        </w:r>
      </w:ins>
      <w:ins w:id="417" w:author="Guilherme Rodrigues" w:date="2021-09-02T18:45:00Z">
        <w:r w:rsidRPr="000943D1">
          <w:rPr>
            <w:b/>
            <w:highlight w:val="green"/>
            <w:rPrChange w:id="418" w:author="Guilherme Rodrigues" w:date="2021-09-03T10:00:00Z">
              <w:rPr>
                <w:color w:val="FF0000"/>
                <w:highlight w:val="green"/>
              </w:rPr>
            </w:rPrChange>
          </w:rPr>
          <w:t xml:space="preserve"> with the size of its most complex occupations</w:t>
        </w:r>
        <w:r w:rsidRPr="000943D1">
          <w:rPr>
            <w:highlight w:val="green"/>
            <w:rPrChange w:id="419" w:author="Guilherme Rodrigues" w:date="2021-09-03T10:00:00Z">
              <w:rPr>
                <w:color w:val="FF0000"/>
                <w:highlight w:val="green"/>
              </w:rPr>
            </w:rPrChange>
          </w:rPr>
          <w:t>: if two economies have comparative advantage</w:t>
        </w:r>
      </w:ins>
      <w:ins w:id="420" w:author="Guilherme Rodrigues" w:date="2021-09-02T18:46:00Z">
        <w:r w:rsidRPr="000943D1">
          <w:rPr>
            <w:highlight w:val="green"/>
            <w:rPrChange w:id="421" w:author="Guilherme Rodrigues" w:date="2021-09-03T10:00:00Z">
              <w:rPr>
                <w:color w:val="FF0000"/>
                <w:highlight w:val="green"/>
              </w:rPr>
            </w:rPrChange>
          </w:rPr>
          <w:t xml:space="preserve">s in the same sectors, we would expect the one with </w:t>
        </w:r>
      </w:ins>
      <w:ins w:id="422" w:author="Guilherme Rodrigues" w:date="2021-09-02T18:51:00Z">
        <w:r w:rsidR="00CF4FD3" w:rsidRPr="000943D1">
          <w:rPr>
            <w:highlight w:val="green"/>
            <w:rPrChange w:id="423" w:author="Guilherme Rodrigues" w:date="2021-09-03T10:00:00Z">
              <w:rPr>
                <w:highlight w:val="red"/>
              </w:rPr>
            </w:rPrChange>
          </w:rPr>
          <w:t>a</w:t>
        </w:r>
      </w:ins>
      <w:ins w:id="424" w:author="Guilherme Rodrigues" w:date="2021-09-02T18:46:00Z">
        <w:r w:rsidRPr="000943D1">
          <w:rPr>
            <w:highlight w:val="green"/>
            <w:rPrChange w:id="425" w:author="Guilherme Rodrigues" w:date="2021-09-03T10:00:00Z">
              <w:rPr>
                <w:color w:val="FF0000"/>
                <w:highlight w:val="green"/>
              </w:rPr>
            </w:rPrChange>
          </w:rPr>
          <w:t xml:space="preserve"> higher employment share </w:t>
        </w:r>
      </w:ins>
      <w:ins w:id="426" w:author="Guilherme Rodrigues" w:date="2021-09-02T18:51:00Z">
        <w:r w:rsidR="00CF4FD3" w:rsidRPr="000943D1">
          <w:rPr>
            <w:highlight w:val="green"/>
            <w:rPrChange w:id="427" w:author="Guilherme Rodrigues" w:date="2021-09-03T10:00:00Z">
              <w:rPr>
                <w:highlight w:val="red"/>
              </w:rPr>
            </w:rPrChange>
          </w:rPr>
          <w:t xml:space="preserve">in </w:t>
        </w:r>
      </w:ins>
      <w:ins w:id="428" w:author="Guilherme Rodrigues" w:date="2021-09-02T18:58:00Z">
        <w:r w:rsidR="00CF4FD3" w:rsidRPr="000943D1">
          <w:rPr>
            <w:highlight w:val="green"/>
          </w:rPr>
          <w:t xml:space="preserve">the most </w:t>
        </w:r>
      </w:ins>
      <w:ins w:id="429" w:author="Guilherme Rodrigues" w:date="2021-09-02T18:51:00Z">
        <w:r w:rsidR="00CF4FD3" w:rsidRPr="000943D1">
          <w:rPr>
            <w:highlight w:val="green"/>
            <w:rPrChange w:id="430" w:author="Guilherme Rodrigues" w:date="2021-09-03T10:00:00Z">
              <w:rPr>
                <w:highlight w:val="red"/>
              </w:rPr>
            </w:rPrChange>
          </w:rPr>
          <w:t xml:space="preserve">complex </w:t>
        </w:r>
      </w:ins>
      <w:ins w:id="431" w:author="Guilherme Rodrigues" w:date="2021-09-02T18:58:00Z">
        <w:r w:rsidR="00CF4FD3" w:rsidRPr="000943D1">
          <w:rPr>
            <w:highlight w:val="green"/>
          </w:rPr>
          <w:t>jobs</w:t>
        </w:r>
      </w:ins>
      <w:ins w:id="432" w:author="Guilherme Rodrigues" w:date="2021-09-02T18:51:00Z">
        <w:r w:rsidR="00CF4FD3" w:rsidRPr="000943D1">
          <w:rPr>
            <w:highlight w:val="green"/>
            <w:rPrChange w:id="433" w:author="Guilherme Rodrigues" w:date="2021-09-03T10:00:00Z">
              <w:rPr>
                <w:highlight w:val="red"/>
              </w:rPr>
            </w:rPrChange>
          </w:rPr>
          <w:t xml:space="preserve"> </w:t>
        </w:r>
      </w:ins>
      <w:ins w:id="434" w:author="Guilherme Rodrigues" w:date="2021-09-02T18:46:00Z">
        <w:r w:rsidRPr="000943D1">
          <w:rPr>
            <w:highlight w:val="green"/>
            <w:rPrChange w:id="435" w:author="Guilherme Rodrigues" w:date="2021-09-03T10:00:00Z">
              <w:rPr>
                <w:color w:val="FF0000"/>
                <w:highlight w:val="green"/>
              </w:rPr>
            </w:rPrChange>
          </w:rPr>
          <w:t>to be more productive</w:t>
        </w:r>
        <w:r w:rsidRPr="00CF4FD3">
          <w:rPr>
            <w:highlight w:val="green"/>
            <w:rPrChange w:id="436" w:author="Guilherme Rodrigues" w:date="2021-09-02T18:52:00Z">
              <w:rPr>
                <w:color w:val="FF0000"/>
                <w:highlight w:val="green"/>
              </w:rPr>
            </w:rPrChange>
          </w:rPr>
          <w:t>.</w:t>
        </w:r>
      </w:ins>
    </w:p>
    <w:p w14:paraId="4FA86BEB" w14:textId="75B80170" w:rsidR="00C206AA" w:rsidRPr="00C206AA" w:rsidRDefault="00C206AA" w:rsidP="00E25994">
      <w:pPr>
        <w:pBdr>
          <w:top w:val="single" w:sz="4" w:space="1" w:color="auto"/>
          <w:left w:val="single" w:sz="4" w:space="4" w:color="auto"/>
          <w:bottom w:val="single" w:sz="4" w:space="1" w:color="auto"/>
          <w:right w:val="single" w:sz="4" w:space="4" w:color="auto"/>
        </w:pBdr>
        <w:rPr>
          <w:b/>
        </w:rPr>
      </w:pPr>
      <w:r w:rsidRPr="00C206AA">
        <w:rPr>
          <w:b/>
        </w:rPr>
        <w:t>Economic complexity at the urban level</w:t>
      </w:r>
    </w:p>
    <w:p w14:paraId="683C5C0D" w14:textId="6168F245" w:rsidR="00351878" w:rsidRDefault="00DD06D7" w:rsidP="00E25994">
      <w:pPr>
        <w:pBdr>
          <w:top w:val="single" w:sz="4" w:space="1" w:color="auto"/>
          <w:left w:val="single" w:sz="4" w:space="4" w:color="auto"/>
          <w:bottom w:val="single" w:sz="4" w:space="1" w:color="auto"/>
          <w:right w:val="single" w:sz="4" w:space="4" w:color="auto"/>
        </w:pBdr>
        <w:rPr>
          <w:b/>
        </w:rPr>
      </w:pPr>
      <w:r>
        <w:t>In recent</w:t>
      </w:r>
      <w:r w:rsidR="00352A26" w:rsidRPr="004D4342">
        <w:t xml:space="preserve"> years, economic complexity has been applied at the urban level in several countries</w:t>
      </w:r>
      <w:r w:rsidR="009B1788" w:rsidRPr="004D4342">
        <w:t xml:space="preserve"> like the UK</w:t>
      </w:r>
      <w:r w:rsidR="004D00F9">
        <w:t>,</w:t>
      </w:r>
      <w:r w:rsidR="009B1788" w:rsidRPr="004D4342">
        <w:t xml:space="preserve"> US</w:t>
      </w:r>
      <w:r w:rsidR="005C2EF1">
        <w:t>A</w:t>
      </w:r>
      <w:r w:rsidR="009B1788" w:rsidRPr="004D4342">
        <w:t xml:space="preserve"> </w:t>
      </w:r>
      <w:r w:rsidR="004D00F9">
        <w:t>and others</w:t>
      </w:r>
      <w:r w:rsidR="00352A26" w:rsidRPr="004D4342">
        <w:t>.</w:t>
      </w:r>
      <w:r w:rsidR="009B1788" w:rsidRPr="004D4342">
        <w:rPr>
          <w:rStyle w:val="FootnoteReference"/>
        </w:rPr>
        <w:footnoteReference w:id="6"/>
      </w:r>
      <w:r w:rsidR="00352A26">
        <w:rPr>
          <w:b/>
        </w:rPr>
        <w:t xml:space="preserve"> </w:t>
      </w:r>
      <w:r w:rsidR="00352A26" w:rsidRPr="00352A26">
        <w:t xml:space="preserve">Unlike </w:t>
      </w:r>
      <w:r w:rsidR="00352A26">
        <w:t>cross-country comparisons</w:t>
      </w:r>
      <w:r w:rsidR="00352A26" w:rsidRPr="00352A26">
        <w:t>, revealed comparative advantages are measured using employment data, instead of international trade data.</w:t>
      </w:r>
      <w:r w:rsidR="00352A26">
        <w:rPr>
          <w:b/>
        </w:rPr>
        <w:t xml:space="preserve"> </w:t>
      </w:r>
      <w:r w:rsidR="00352A26" w:rsidRPr="00352A26">
        <w:t xml:space="preserve">A city or town has </w:t>
      </w:r>
      <w:proofErr w:type="gramStart"/>
      <w:r w:rsidR="00352A26" w:rsidRPr="00352A26">
        <w:t>a</w:t>
      </w:r>
      <w:proofErr w:type="gramEnd"/>
      <w:r w:rsidR="00352A26" w:rsidRPr="00352A26">
        <w:t xml:space="preserve"> RCA in a</w:t>
      </w:r>
      <w:r>
        <w:t xml:space="preserve"> particular</w:t>
      </w:r>
      <w:r w:rsidR="00352A26" w:rsidRPr="00352A26">
        <w:t xml:space="preserve"> sector if employment </w:t>
      </w:r>
      <w:r w:rsidR="004D00F9">
        <w:t xml:space="preserve">in that activity is more prevalent than the </w:t>
      </w:r>
      <w:r w:rsidR="004D4342" w:rsidRPr="004D4342">
        <w:t xml:space="preserve">overall </w:t>
      </w:r>
      <w:r w:rsidR="00352A26" w:rsidRPr="004D4342">
        <w:t>average.</w:t>
      </w:r>
      <w:r w:rsidR="004D00F9">
        <w:t xml:space="preserve"> For example, if mining represents 2 per cent of total employment in one country/region, all cities with more than 2 per cent of its workers working in mining will have a competitive advantage in that specific sector.</w:t>
      </w:r>
      <w:r w:rsidR="00352A26" w:rsidRPr="004D4342">
        <w:rPr>
          <w:b/>
        </w:rPr>
        <w:t xml:space="preserve"> </w:t>
      </w:r>
    </w:p>
    <w:p w14:paraId="59A6E7A3" w14:textId="7850ACC2" w:rsidR="007809AF" w:rsidRPr="003421A6" w:rsidRDefault="00FA6AAD" w:rsidP="007809AF">
      <w:pPr>
        <w:pBdr>
          <w:top w:val="single" w:sz="4" w:space="1" w:color="auto"/>
          <w:left w:val="single" w:sz="4" w:space="4" w:color="auto"/>
          <w:bottom w:val="single" w:sz="4" w:space="1" w:color="auto"/>
          <w:right w:val="single" w:sz="4" w:space="4" w:color="auto"/>
        </w:pBdr>
        <w:rPr>
          <w:rPrChange w:id="439" w:author="Guilherme Rodrigues" w:date="2021-09-02T18:31:00Z">
            <w:rPr>
              <w:highlight w:val="yellow"/>
            </w:rPr>
          </w:rPrChange>
        </w:rPr>
      </w:pPr>
      <w:commentRangeStart w:id="440"/>
      <w:r>
        <w:rPr>
          <w:b/>
        </w:rPr>
        <w:t>F</w:t>
      </w:r>
      <w:r w:rsidRPr="00765142">
        <w:rPr>
          <w:b/>
        </w:rPr>
        <w:t>or the purpose of this paper</w:t>
      </w:r>
      <w:r w:rsidR="007809AF" w:rsidRPr="003E266A">
        <w:t>, economic complexity for Britain as a whole considers all local authorities separately; while urban economic complexity solely covers the 62 urban areas defined by the Centre for Cities as cities or large towns.</w:t>
      </w:r>
      <w:r w:rsidR="007809AF" w:rsidRPr="00CF4FD3">
        <w:rPr>
          <w:rPrChange w:id="441" w:author="Guilherme Rodrigues" w:date="2021-09-02T18:49:00Z">
            <w:rPr>
              <w:rStyle w:val="CommentReference"/>
            </w:rPr>
          </w:rPrChange>
        </w:rPr>
        <w:t xml:space="preserve"> </w:t>
      </w:r>
      <w:ins w:id="442" w:author="Guilherme Rodrigues" w:date="2021-09-02T18:48:00Z">
        <w:r w:rsidR="00E34FBE" w:rsidRPr="00CF4FD3">
          <w:rPr>
            <w:highlight w:val="green"/>
            <w:rPrChange w:id="443" w:author="Guilherme Rodrigues" w:date="2021-09-02T18:49:00Z">
              <w:rPr>
                <w:rStyle w:val="CommentReference"/>
              </w:rPr>
            </w:rPrChange>
          </w:rPr>
          <w:t xml:space="preserve">A place </w:t>
        </w:r>
        <w:r w:rsidR="00CF4FD3" w:rsidRPr="00CF4FD3">
          <w:rPr>
            <w:highlight w:val="green"/>
            <w:rPrChange w:id="444" w:author="Guilherme Rodrigues" w:date="2021-09-02T18:49:00Z">
              <w:rPr>
                <w:rStyle w:val="CommentReference"/>
              </w:rPr>
            </w:rPrChange>
          </w:rPr>
          <w:t xml:space="preserve">will be considered complex if its respective </w:t>
        </w:r>
      </w:ins>
      <w:ins w:id="445" w:author="Guilherme Rodrigues" w:date="2021-09-02T18:49:00Z">
        <w:r w:rsidR="00CF4FD3" w:rsidRPr="00CF4FD3">
          <w:rPr>
            <w:highlight w:val="green"/>
            <w:rPrChange w:id="446" w:author="Guilherme Rodrigues" w:date="2021-09-02T18:49:00Z">
              <w:rPr/>
            </w:rPrChange>
          </w:rPr>
          <w:t>Economic Complexity Indicator</w:t>
        </w:r>
        <w:r w:rsidR="00CF4FD3" w:rsidRPr="00CF4FD3">
          <w:rPr>
            <w:highlight w:val="green"/>
            <w:rPrChange w:id="447" w:author="Guilherme Rodrigues" w:date="2021-09-02T18:49:00Z">
              <w:rPr>
                <w:rStyle w:val="CommentReference"/>
              </w:rPr>
            </w:rPrChange>
          </w:rPr>
          <w:t xml:space="preserve"> (</w:t>
        </w:r>
      </w:ins>
      <w:ins w:id="448" w:author="Guilherme Rodrigues" w:date="2021-09-02T18:48:00Z">
        <w:r w:rsidR="00CF4FD3" w:rsidRPr="00CF4FD3">
          <w:rPr>
            <w:highlight w:val="green"/>
            <w:rPrChange w:id="449" w:author="Guilherme Rodrigues" w:date="2021-09-02T18:49:00Z">
              <w:rPr>
                <w:rStyle w:val="CommentReference"/>
              </w:rPr>
            </w:rPrChange>
          </w:rPr>
          <w:t>ECI</w:t>
        </w:r>
      </w:ins>
      <w:ins w:id="450" w:author="Guilherme Rodrigues" w:date="2021-09-02T18:49:00Z">
        <w:r w:rsidR="00CF4FD3" w:rsidRPr="00CF4FD3">
          <w:rPr>
            <w:highlight w:val="green"/>
            <w:rPrChange w:id="451" w:author="Guilherme Rodrigues" w:date="2021-09-02T18:49:00Z">
              <w:rPr>
                <w:rStyle w:val="CommentReference"/>
              </w:rPr>
            </w:rPrChange>
          </w:rPr>
          <w:t>)</w:t>
        </w:r>
      </w:ins>
      <w:ins w:id="452" w:author="Guilherme Rodrigues" w:date="2021-09-02T18:48:00Z">
        <w:r w:rsidR="00CF4FD3" w:rsidRPr="00CF4FD3">
          <w:rPr>
            <w:highlight w:val="green"/>
            <w:rPrChange w:id="453" w:author="Guilherme Rodrigues" w:date="2021-09-02T18:49:00Z">
              <w:rPr>
                <w:rStyle w:val="CommentReference"/>
              </w:rPr>
            </w:rPrChange>
          </w:rPr>
          <w:t xml:space="preserve"> </w:t>
        </w:r>
      </w:ins>
      <w:ins w:id="454" w:author="Guilherme Rodrigues" w:date="2021-09-02T18:49:00Z">
        <w:r w:rsidR="00CF4FD3" w:rsidRPr="00CF4FD3">
          <w:rPr>
            <w:highlight w:val="green"/>
            <w:rPrChange w:id="455" w:author="Guilherme Rodrigues" w:date="2021-09-02T18:49:00Z">
              <w:rPr>
                <w:rStyle w:val="CommentReference"/>
              </w:rPr>
            </w:rPrChange>
          </w:rPr>
          <w:t>is above zero</w:t>
        </w:r>
      </w:ins>
      <w:ins w:id="456" w:author="Guilherme Rodrigues" w:date="2021-09-02T18:47:00Z">
        <w:r w:rsidR="000F0139" w:rsidRPr="00CF4FD3">
          <w:rPr>
            <w:highlight w:val="green"/>
            <w:rPrChange w:id="457" w:author="Guilherme Rodrigues" w:date="2021-09-02T18:49:00Z">
              <w:rPr>
                <w:rStyle w:val="CommentReference"/>
              </w:rPr>
            </w:rPrChange>
          </w:rPr>
          <w:t>.</w:t>
        </w:r>
      </w:ins>
      <w:r w:rsidR="007809AF" w:rsidRPr="00CF4FD3">
        <w:rPr>
          <w:rStyle w:val="FootnoteReference"/>
          <w:highlight w:val="green"/>
          <w:rPrChange w:id="458" w:author="Guilherme Rodrigues" w:date="2021-09-02T18:49:00Z">
            <w:rPr>
              <w:rStyle w:val="FootnoteReference"/>
            </w:rPr>
          </w:rPrChange>
        </w:rPr>
        <w:footnoteReference w:id="7"/>
      </w:r>
      <w:commentRangeEnd w:id="440"/>
      <w:r w:rsidR="008E278D" w:rsidRPr="00CF4FD3">
        <w:rPr>
          <w:rStyle w:val="CommentReference"/>
          <w:highlight w:val="green"/>
          <w:rPrChange w:id="459" w:author="Guilherme Rodrigues" w:date="2021-09-02T18:49:00Z">
            <w:rPr>
              <w:rStyle w:val="CommentReference"/>
            </w:rPr>
          </w:rPrChange>
        </w:rPr>
        <w:commentReference w:id="440"/>
      </w:r>
      <w:ins w:id="460" w:author="Guilherme Rodrigues" w:date="2021-09-02T18:30:00Z">
        <w:r w:rsidR="003421A6">
          <w:rPr>
            <w:rStyle w:val="CommentReference"/>
          </w:rPr>
          <w:t xml:space="preserve"> </w:t>
        </w:r>
      </w:ins>
      <w:ins w:id="461" w:author="Guilherme Rodrigues" w:date="2021-09-02T18:32:00Z">
        <w:r w:rsidR="003421A6">
          <w:rPr>
            <w:highlight w:val="green"/>
          </w:rPr>
          <w:t>Moreover</w:t>
        </w:r>
      </w:ins>
      <w:ins w:id="462" w:author="Guilherme Rodrigues" w:date="2021-09-02T18:30:00Z">
        <w:r w:rsidR="003421A6" w:rsidRPr="003421A6">
          <w:rPr>
            <w:highlight w:val="green"/>
            <w:rPrChange w:id="463" w:author="Guilherme Rodrigues" w:date="2021-09-02T18:31:00Z">
              <w:rPr>
                <w:rStyle w:val="CommentReference"/>
              </w:rPr>
            </w:rPrChange>
          </w:rPr>
          <w:t xml:space="preserve">, </w:t>
        </w:r>
        <w:r w:rsidR="003421A6" w:rsidRPr="003421A6">
          <w:rPr>
            <w:highlight w:val="green"/>
            <w:rPrChange w:id="464" w:author="Guilherme Rodrigues" w:date="2021-09-02T18:31:00Z">
              <w:rPr/>
            </w:rPrChange>
          </w:rPr>
          <w:t>Product Complex Indicator</w:t>
        </w:r>
      </w:ins>
      <w:ins w:id="465" w:author="Guilherme Rodrigues" w:date="2021-09-02T18:31:00Z">
        <w:r w:rsidR="003421A6" w:rsidRPr="003421A6">
          <w:rPr>
            <w:highlight w:val="green"/>
            <w:rPrChange w:id="466" w:author="Guilherme Rodrigues" w:date="2021-09-02T18:31:00Z">
              <w:rPr/>
            </w:rPrChange>
          </w:rPr>
          <w:t xml:space="preserve"> (PCI)</w:t>
        </w:r>
      </w:ins>
      <w:ins w:id="467" w:author="Guilherme Rodrigues" w:date="2021-09-02T18:30:00Z">
        <w:r w:rsidR="003421A6" w:rsidRPr="003421A6">
          <w:rPr>
            <w:highlight w:val="green"/>
            <w:rPrChange w:id="468" w:author="Guilherme Rodrigues" w:date="2021-09-02T18:31:00Z">
              <w:rPr>
                <w:rStyle w:val="CommentReference"/>
              </w:rPr>
            </w:rPrChange>
          </w:rPr>
          <w:t xml:space="preserve"> is based on </w:t>
        </w:r>
      </w:ins>
      <w:ins w:id="469" w:author="Guilherme Rodrigues" w:date="2021-09-02T18:31:00Z">
        <w:r w:rsidR="003421A6" w:rsidRPr="003421A6">
          <w:rPr>
            <w:highlight w:val="green"/>
            <w:rPrChange w:id="470" w:author="Guilherme Rodrigues" w:date="2021-09-02T18:31:00Z">
              <w:rPr>
                <w:rStyle w:val="CommentReference"/>
              </w:rPr>
            </w:rPrChange>
          </w:rPr>
          <w:t>employment data by occupation</w:t>
        </w:r>
      </w:ins>
      <w:ins w:id="471" w:author="Guilherme Rodrigues" w:date="2021-09-02T18:30:00Z">
        <w:r w:rsidR="003421A6" w:rsidRPr="003421A6">
          <w:rPr>
            <w:highlight w:val="green"/>
            <w:rPrChange w:id="472" w:author="Guilherme Rodrigues" w:date="2021-09-02T18:31:00Z">
              <w:rPr>
                <w:rStyle w:val="CommentReference"/>
              </w:rPr>
            </w:rPrChange>
          </w:rPr>
          <w:t>.</w:t>
        </w:r>
      </w:ins>
    </w:p>
    <w:p w14:paraId="127F1501" w14:textId="143AA56B" w:rsidR="00701C0D" w:rsidRDefault="00FA6AAD" w:rsidP="00E25994">
      <w:pPr>
        <w:pBdr>
          <w:top w:val="single" w:sz="4" w:space="1" w:color="auto"/>
          <w:left w:val="single" w:sz="4" w:space="4" w:color="auto"/>
          <w:bottom w:val="single" w:sz="4" w:space="1" w:color="auto"/>
          <w:right w:val="single" w:sz="4" w:space="4" w:color="auto"/>
        </w:pBdr>
        <w:rPr>
          <w:highlight w:val="yellow"/>
        </w:rPr>
      </w:pPr>
      <w:r>
        <w:rPr>
          <w:b/>
        </w:rPr>
        <w:t>In terms of economic sectors,</w:t>
      </w:r>
      <w:r w:rsidR="009B1788" w:rsidRPr="00765142">
        <w:rPr>
          <w:b/>
        </w:rPr>
        <w:t xml:space="preserve"> </w:t>
      </w:r>
      <w:r w:rsidR="004D4342" w:rsidRPr="00765142">
        <w:rPr>
          <w:b/>
        </w:rPr>
        <w:t xml:space="preserve">we measure economic complexity based on </w:t>
      </w:r>
      <w:r w:rsidR="00E8599C" w:rsidRPr="00765142">
        <w:rPr>
          <w:b/>
        </w:rPr>
        <w:t>exporting activities</w:t>
      </w:r>
      <w:r w:rsidR="00DD06D7">
        <w:t>. B</w:t>
      </w:r>
      <w:r w:rsidR="00E8599C" w:rsidRPr="00E8599C">
        <w:t>ecause they are</w:t>
      </w:r>
      <w:r w:rsidR="00E8599C">
        <w:t xml:space="preserve"> not tied to a local market</w:t>
      </w:r>
      <w:r w:rsidR="00DD06D7">
        <w:t>, t</w:t>
      </w:r>
      <w:r w:rsidR="00E8599C">
        <w:t xml:space="preserve">hese exporters could, in theory, locate anywhere </w:t>
      </w:r>
      <w:r w:rsidR="005C2EF1">
        <w:t xml:space="preserve">but in </w:t>
      </w:r>
      <w:proofErr w:type="gramStart"/>
      <w:r w:rsidR="005C2EF1">
        <w:t>reality</w:t>
      </w:r>
      <w:proofErr w:type="gramEnd"/>
      <w:r w:rsidR="005C2EF1">
        <w:t xml:space="preserve"> cluster in certain places</w:t>
      </w:r>
      <w:r w:rsidR="00DD06D7">
        <w:t>, and so it is these activities that are of particular interest</w:t>
      </w:r>
      <w:r w:rsidR="00E8599C" w:rsidRPr="00E8599C">
        <w:t>.</w:t>
      </w:r>
      <w:r w:rsidR="004D4342" w:rsidRPr="00E8599C">
        <w:rPr>
          <w:rStyle w:val="FootnoteReference"/>
          <w:b/>
        </w:rPr>
        <w:footnoteReference w:id="8"/>
      </w:r>
      <w:r w:rsidR="00E8599C">
        <w:t xml:space="preserve"> </w:t>
      </w:r>
    </w:p>
    <w:p w14:paraId="22C3B225" w14:textId="747DB6F4" w:rsidR="009B1788" w:rsidRPr="009B1788" w:rsidRDefault="009B1788" w:rsidP="00E25994">
      <w:pPr>
        <w:pBdr>
          <w:top w:val="single" w:sz="4" w:space="1" w:color="auto"/>
          <w:left w:val="single" w:sz="4" w:space="4" w:color="auto"/>
          <w:bottom w:val="single" w:sz="4" w:space="1" w:color="auto"/>
          <w:right w:val="single" w:sz="4" w:space="4" w:color="auto"/>
        </w:pBdr>
        <w:rPr>
          <w:b/>
        </w:rPr>
      </w:pPr>
      <w:r w:rsidRPr="009B1788">
        <w:rPr>
          <w:b/>
        </w:rPr>
        <w:lastRenderedPageBreak/>
        <w:t>What are exporting businesses?</w:t>
      </w:r>
    </w:p>
    <w:p w14:paraId="60C6DDBA" w14:textId="7C948545" w:rsidR="009B1788" w:rsidRPr="009B1788" w:rsidRDefault="009B1788" w:rsidP="00E25994">
      <w:pPr>
        <w:pBdr>
          <w:top w:val="single" w:sz="4" w:space="1" w:color="auto"/>
          <w:left w:val="single" w:sz="4" w:space="4" w:color="auto"/>
          <w:bottom w:val="single" w:sz="4" w:space="1" w:color="auto"/>
          <w:right w:val="single" w:sz="4" w:space="4" w:color="auto"/>
        </w:pBdr>
      </w:pPr>
      <w:r w:rsidRPr="009B1788">
        <w:t>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But given the different requirements of goods (e.g. car manufacturers) and services (e.g. computer programming) exporters, their location decisions are likely to look very different. For this research we have defined exporters and local services firms using Standard Industrial Classification (SIC) codes.</w:t>
      </w:r>
    </w:p>
    <w:p w14:paraId="01A1F7CD" w14:textId="107608EB" w:rsidR="008A4751" w:rsidRDefault="008A4751" w:rsidP="0001433D">
      <w:pPr>
        <w:rPr>
          <w:b/>
        </w:rPr>
      </w:pPr>
      <w:r w:rsidRPr="00844646">
        <w:rPr>
          <w:b/>
        </w:rPr>
        <w:t>Urban economies are more complex</w:t>
      </w:r>
    </w:p>
    <w:p w14:paraId="273C9888" w14:textId="3731DD73" w:rsidR="0039359B" w:rsidRDefault="008A4751">
      <w:r>
        <w:t>Because tacit (as opposed to codified) knowledge is best transmitted face-to-face</w:t>
      </w:r>
      <w:ins w:id="473" w:author="Guilherme Rodrigues" w:date="2021-09-02T13:43:00Z">
        <w:r w:rsidR="004A08D7">
          <w:t xml:space="preserve"> and benefit from scale</w:t>
        </w:r>
      </w:ins>
      <w:r>
        <w:t xml:space="preserve">, cities in principle have an inherent advantage in attracting more complex activities. And this is reflected in the data for British cities and large towns. As </w:t>
      </w:r>
      <w:r w:rsidR="00507BA9" w:rsidRPr="00507BA9">
        <w:fldChar w:fldCharType="begin"/>
      </w:r>
      <w:r w:rsidR="00507BA9" w:rsidRPr="00507BA9">
        <w:instrText xml:space="preserve"> REF _Ref80028624 \h  \* MERGEFORMAT </w:instrText>
      </w:r>
      <w:r w:rsidR="00507BA9" w:rsidRPr="00507BA9">
        <w:fldChar w:fldCharType="separate"/>
      </w:r>
      <w:r w:rsidR="00507BA9" w:rsidRPr="00507BA9">
        <w:t xml:space="preserve">Figure </w:t>
      </w:r>
      <w:r w:rsidR="00507BA9" w:rsidRPr="00507BA9">
        <w:rPr>
          <w:noProof/>
        </w:rPr>
        <w:t>1</w:t>
      </w:r>
      <w:r w:rsidR="00507BA9" w:rsidRPr="00507BA9">
        <w:fldChar w:fldCharType="end"/>
      </w:r>
      <w:r>
        <w:t xml:space="preserve"> shows, in 2019 u</w:t>
      </w:r>
      <w:r w:rsidR="001F420B">
        <w:t xml:space="preserve">rban </w:t>
      </w:r>
      <w:del w:id="474" w:author="Guilherme Rodrigues" w:date="2021-09-02T13:43:00Z">
        <w:r w:rsidR="001F420B" w:rsidDel="004A08D7">
          <w:delText>local authorities</w:delText>
        </w:r>
      </w:del>
      <w:ins w:id="475" w:author="Guilherme Rodrigues" w:date="2021-09-02T13:43:00Z">
        <w:r w:rsidR="004A08D7">
          <w:t>areas</w:t>
        </w:r>
      </w:ins>
      <w:r w:rsidR="001F420B">
        <w:t xml:space="preserve"> </w:t>
      </w:r>
      <w:r>
        <w:t>we</w:t>
      </w:r>
      <w:r w:rsidR="001F420B">
        <w:t>re</w:t>
      </w:r>
      <w:r w:rsidR="00CA7B5E">
        <w:t>, on aggregate,</w:t>
      </w:r>
      <w:r w:rsidR="001F420B">
        <w:t xml:space="preserve"> substantially more complex than non-urban areas. </w:t>
      </w:r>
    </w:p>
    <w:p w14:paraId="3EBA234E" w14:textId="354DED43" w:rsidR="00507BA9" w:rsidRPr="00507BA9" w:rsidRDefault="00507BA9" w:rsidP="00507BA9">
      <w:pPr>
        <w:pStyle w:val="Caption"/>
        <w:rPr>
          <w:b/>
          <w:i w:val="0"/>
          <w:color w:val="auto"/>
          <w:sz w:val="22"/>
          <w:szCs w:val="22"/>
        </w:rPr>
      </w:pPr>
      <w:bookmarkStart w:id="476" w:name="_Ref80028624"/>
      <w:bookmarkStart w:id="477" w:name="_Ref80028620"/>
      <w:r w:rsidRPr="00507BA9">
        <w:rPr>
          <w:b/>
          <w:i w:val="0"/>
          <w:color w:val="auto"/>
          <w:sz w:val="22"/>
          <w:szCs w:val="22"/>
        </w:rPr>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B072F0">
        <w:rPr>
          <w:b/>
          <w:i w:val="0"/>
          <w:noProof/>
          <w:color w:val="auto"/>
          <w:sz w:val="22"/>
          <w:szCs w:val="22"/>
        </w:rPr>
        <w:t>1</w:t>
      </w:r>
      <w:r w:rsidRPr="00507BA9">
        <w:rPr>
          <w:b/>
          <w:i w:val="0"/>
          <w:color w:val="auto"/>
          <w:sz w:val="22"/>
          <w:szCs w:val="22"/>
        </w:rPr>
        <w:fldChar w:fldCharType="end"/>
      </w:r>
      <w:bookmarkEnd w:id="476"/>
      <w:r w:rsidRPr="00507BA9">
        <w:rPr>
          <w:b/>
          <w:i w:val="0"/>
          <w:color w:val="auto"/>
          <w:sz w:val="22"/>
          <w:szCs w:val="22"/>
        </w:rPr>
        <w:t>:</w:t>
      </w:r>
      <w:r w:rsidRPr="00507BA9">
        <w:rPr>
          <w:i w:val="0"/>
          <w:color w:val="auto"/>
          <w:sz w:val="22"/>
          <w:szCs w:val="22"/>
        </w:rPr>
        <w:t xml:space="preserve"> Urban areas are more likely to be complex than non-urban areas</w:t>
      </w:r>
      <w:bookmarkEnd w:id="477"/>
      <w:r w:rsidR="005C2EF1">
        <w:rPr>
          <w:i w:val="0"/>
          <w:color w:val="auto"/>
          <w:sz w:val="22"/>
          <w:szCs w:val="22"/>
        </w:rPr>
        <w:t xml:space="preserve"> because they can more easily allow tacit knowledge to be shared</w:t>
      </w:r>
    </w:p>
    <w:p w14:paraId="07AA6968" w14:textId="0F284A0B" w:rsidR="0001433D" w:rsidRPr="001206BD" w:rsidRDefault="004A2818" w:rsidP="0001433D">
      <w:pPr>
        <w:jc w:val="center"/>
        <w:rPr>
          <w:highlight w:val="yellow"/>
        </w:rPr>
      </w:pPr>
      <w:r w:rsidRPr="004A2818">
        <w:rPr>
          <w:noProof/>
        </w:rPr>
        <w:t xml:space="preserve"> </w:t>
      </w:r>
      <w:r>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6A23" w14:textId="392CBABD" w:rsidR="0001433D" w:rsidRDefault="0001433D" w:rsidP="0001433D">
      <w:pPr>
        <w:rPr>
          <w:sz w:val="16"/>
          <w:szCs w:val="16"/>
        </w:rPr>
      </w:pPr>
      <w:r w:rsidRPr="0039359B">
        <w:rPr>
          <w:sz w:val="16"/>
          <w:szCs w:val="16"/>
        </w:rPr>
        <w:t xml:space="preserve">Source: </w:t>
      </w:r>
      <w:r w:rsidR="00DD06D7">
        <w:rPr>
          <w:sz w:val="16"/>
          <w:szCs w:val="16"/>
        </w:rPr>
        <w:t>ONS;</w:t>
      </w:r>
      <w:r w:rsidRPr="0039359B">
        <w:rPr>
          <w:sz w:val="16"/>
          <w:szCs w:val="16"/>
        </w:rPr>
        <w:t xml:space="preserve"> Centre for Cities’ calculations.</w:t>
      </w:r>
      <w:r w:rsidR="0039359B" w:rsidRPr="0039359B">
        <w:rPr>
          <w:rStyle w:val="FootnoteReference"/>
          <w:sz w:val="16"/>
          <w:szCs w:val="16"/>
        </w:rPr>
        <w:footnoteReference w:id="9"/>
      </w:r>
      <w:r w:rsidRPr="0039359B">
        <w:rPr>
          <w:sz w:val="16"/>
          <w:szCs w:val="16"/>
        </w:rPr>
        <w:t xml:space="preserve"> </w:t>
      </w:r>
    </w:p>
    <w:p w14:paraId="4AE16976" w14:textId="43AD1B7F" w:rsidR="00C4062B" w:rsidRDefault="00C4062B" w:rsidP="0001433D">
      <w:pPr>
        <w:rPr>
          <w:sz w:val="16"/>
          <w:szCs w:val="16"/>
        </w:rPr>
      </w:pPr>
    </w:p>
    <w:p w14:paraId="6304B984" w14:textId="77777777" w:rsidR="00C4062B" w:rsidRDefault="00C4062B">
      <w:pPr>
        <w:rPr>
          <w:sz w:val="16"/>
          <w:szCs w:val="16"/>
        </w:rPr>
      </w:pPr>
      <w:r>
        <w:rPr>
          <w:sz w:val="16"/>
          <w:szCs w:val="16"/>
        </w:rPr>
        <w:br w:type="page"/>
      </w:r>
    </w:p>
    <w:p w14:paraId="130D3AB4" w14:textId="26D55E17" w:rsidR="00C4062B" w:rsidRPr="0039359B" w:rsidRDefault="00C4062B" w:rsidP="0001433D">
      <w:pPr>
        <w:rPr>
          <w:sz w:val="16"/>
          <w:szCs w:val="16"/>
        </w:rPr>
      </w:pPr>
    </w:p>
    <w:p w14:paraId="11C8C775" w14:textId="692FFE2E" w:rsidR="00E25994" w:rsidRPr="00E25994" w:rsidRDefault="00E25994" w:rsidP="00E25994">
      <w:pPr>
        <w:pStyle w:val="Caption"/>
        <w:pBdr>
          <w:top w:val="single" w:sz="4" w:space="1" w:color="auto"/>
          <w:left w:val="single" w:sz="4" w:space="4" w:color="auto"/>
          <w:bottom w:val="single" w:sz="4" w:space="1" w:color="auto"/>
          <w:right w:val="single" w:sz="4" w:space="4" w:color="auto"/>
        </w:pBdr>
        <w:rPr>
          <w:b/>
          <w:sz w:val="22"/>
          <w:szCs w:val="22"/>
        </w:rPr>
      </w:pPr>
      <w:bookmarkStart w:id="478" w:name="_Ref80027550"/>
      <w:r w:rsidRPr="00E25994">
        <w:rPr>
          <w:b/>
          <w:i w:val="0"/>
          <w:sz w:val="22"/>
          <w:szCs w:val="22"/>
        </w:rPr>
        <w:t xml:space="preserve">Box </w:t>
      </w:r>
      <w:r w:rsidRPr="00E25994">
        <w:rPr>
          <w:b/>
          <w:i w:val="0"/>
          <w:sz w:val="22"/>
          <w:szCs w:val="22"/>
        </w:rPr>
        <w:fldChar w:fldCharType="begin"/>
      </w:r>
      <w:r w:rsidRPr="00E25994">
        <w:rPr>
          <w:b/>
          <w:i w:val="0"/>
          <w:sz w:val="22"/>
          <w:szCs w:val="22"/>
        </w:rPr>
        <w:instrText xml:space="preserve"> SEQ Box \* ARABIC </w:instrText>
      </w:r>
      <w:r w:rsidRPr="00E25994">
        <w:rPr>
          <w:b/>
          <w:i w:val="0"/>
          <w:sz w:val="22"/>
          <w:szCs w:val="22"/>
        </w:rPr>
        <w:fldChar w:fldCharType="separate"/>
      </w:r>
      <w:r w:rsidR="00737045">
        <w:rPr>
          <w:b/>
          <w:i w:val="0"/>
          <w:noProof/>
          <w:sz w:val="22"/>
          <w:szCs w:val="22"/>
        </w:rPr>
        <w:t>3</w:t>
      </w:r>
      <w:r w:rsidRPr="00E25994">
        <w:rPr>
          <w:b/>
          <w:i w:val="0"/>
          <w:sz w:val="22"/>
          <w:szCs w:val="22"/>
        </w:rPr>
        <w:fldChar w:fldCharType="end"/>
      </w:r>
      <w:bookmarkEnd w:id="478"/>
      <w:r w:rsidRPr="00E25994">
        <w:rPr>
          <w:b/>
          <w:i w:val="0"/>
          <w:sz w:val="22"/>
          <w:szCs w:val="22"/>
        </w:rPr>
        <w:t>:</w:t>
      </w:r>
      <w:r w:rsidRPr="00E25994">
        <w:rPr>
          <w:sz w:val="22"/>
          <w:szCs w:val="22"/>
        </w:rPr>
        <w:t xml:space="preserve"> How agglomeration affects the location of businesses within cities</w:t>
      </w:r>
    </w:p>
    <w:p w14:paraId="76B2D32A" w14:textId="417273DC" w:rsidR="00C4062B" w:rsidRPr="00E25994" w:rsidRDefault="00C4062B" w:rsidP="00E25994">
      <w:pPr>
        <w:pBdr>
          <w:top w:val="single" w:sz="4" w:space="1" w:color="auto"/>
          <w:left w:val="single" w:sz="4" w:space="4" w:color="auto"/>
          <w:bottom w:val="single" w:sz="4" w:space="1" w:color="auto"/>
          <w:right w:val="single" w:sz="4" w:space="4" w:color="auto"/>
        </w:pBdr>
        <w:rPr>
          <w:b/>
          <w:i/>
        </w:rPr>
      </w:pPr>
      <w:r w:rsidRPr="00E25994">
        <w:t>Agglomeration is the process by which concentrating economic activity in one place increases the productivity of that activity. Benefits are characterised into three types: learning, which reflects the ability to share ideas and information; sharing, the sharing of inputs such as roads and broadband; and matching, the matching of workers to jobs and jobs to workers.</w:t>
      </w:r>
      <w:r w:rsidR="00B734C2" w:rsidRPr="00E25994">
        <w:rPr>
          <w:rStyle w:val="FootnoteReference"/>
        </w:rPr>
        <w:footnoteReference w:id="10"/>
      </w:r>
      <w:r w:rsidRPr="00E25994">
        <w:t xml:space="preserve"> </w:t>
      </w:r>
    </w:p>
    <w:p w14:paraId="21BA3B63" w14:textId="310F061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These benefits of agglomeration play out over very different geographies.</w:t>
      </w:r>
    </w:p>
    <w:p w14:paraId="08C74B45" w14:textId="2F710339"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009F4851" w:rsidRPr="00E25994">
        <w:rPr>
          <w:rStyle w:val="FootnoteReference"/>
        </w:rPr>
        <w:footnoteReference w:id="11"/>
      </w:r>
      <w:r w:rsidRPr="00E25994">
        <w:t xml:space="preserve"> </w:t>
      </w:r>
    </w:p>
    <w:p w14:paraId="2868D295" w14:textId="6867ACC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 The ability to exchange ideas and information, known as ‘knowledge </w:t>
      </w:r>
      <w:proofErr w:type="spellStart"/>
      <w:r w:rsidRPr="00E25994">
        <w:t>spillovers’</w:t>
      </w:r>
      <w:proofErr w:type="spellEnd"/>
      <w:r w:rsidRPr="00E25994">
        <w:t xml:space="preserve"> tends to operate over very small geographies. For example, for the advertising industry in Manhattan it has been estimated that these knowledge </w:t>
      </w:r>
      <w:proofErr w:type="spellStart"/>
      <w:r w:rsidRPr="00E25994">
        <w:t>spillovers</w:t>
      </w:r>
      <w:proofErr w:type="spellEnd"/>
      <w:r w:rsidRPr="00E25994">
        <w:t xml:space="preserve"> operate over a distance of just over 750 metres, while other research finds that these agglomeration effects are strongest over a distance of one mile.</w:t>
      </w:r>
      <w:r w:rsidR="009F4851" w:rsidRPr="00E25994">
        <w:rPr>
          <w:rStyle w:val="FootnoteReference"/>
        </w:rPr>
        <w:footnoteReference w:id="12"/>
      </w:r>
      <w:r w:rsidRPr="00E25994">
        <w:t xml:space="preserve"> </w:t>
      </w:r>
    </w:p>
    <w:p w14:paraId="6B632C7F" w14:textId="2C30F885"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On the latter, this is why we see much activity – and high-skilled activity in particular – locate within city centres. In 2015, city centres in Britain collectively accounted for 0.1 per cent of all land. But they accounted for 14 per cent of all jobs and 25 per cent of all jobs in more productive services businesses.</w:t>
      </w:r>
      <w:r w:rsidR="009F4851" w:rsidRPr="00E25994">
        <w:rPr>
          <w:rStyle w:val="FootnoteReference"/>
        </w:rPr>
        <w:footnoteReference w:id="13"/>
      </w:r>
      <w:r w:rsidRPr="00E25994">
        <w:t xml:space="preserve"> </w:t>
      </w:r>
    </w:p>
    <w:p w14:paraId="1174A44E"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firms most influenced by agglomeration are ‘exporting’ businesses – those that sell to regional, national and international markets. Because they sell to so many markets, they are more likely to choose their location based on the benefits and costs set out above. </w:t>
      </w:r>
    </w:p>
    <w:p w14:paraId="42ACF258"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location of local services businesses, on the other hand (such as hairdressers and restaurants), is instead governed by where their customer base is located. Their location decisions are much less likely to be directly influenced by agglomeration, and more by centres of population. </w:t>
      </w:r>
    </w:p>
    <w:p w14:paraId="4E31430A" w14:textId="26B5EC24" w:rsidR="00C4062B" w:rsidRPr="009F4851" w:rsidRDefault="00C4062B" w:rsidP="00E25994">
      <w:pPr>
        <w:pBdr>
          <w:top w:val="single" w:sz="4" w:space="1" w:color="auto"/>
          <w:left w:val="single" w:sz="4" w:space="4" w:color="auto"/>
          <w:bottom w:val="single" w:sz="4" w:space="1" w:color="auto"/>
          <w:right w:val="single" w:sz="4" w:space="4" w:color="auto"/>
        </w:pBdr>
      </w:pPr>
      <w:r w:rsidRPr="00E25994">
        <w:t>It is exporter businesses, and high-skilled ones in particular, that are crucial for determining productivity because of their ability to absorb new innovations. That means that its ability to attract or grow its exporting base determines the overall productivity performance of a city.</w:t>
      </w:r>
    </w:p>
    <w:p w14:paraId="5C779779" w14:textId="30F43E63" w:rsidR="007B29E3" w:rsidRDefault="00CA7B5E" w:rsidP="00273F2A">
      <w:pPr>
        <w:rPr>
          <w:ins w:id="479" w:author="Guilherme Rodrigues" w:date="2021-09-03T15:02:00Z"/>
        </w:rPr>
      </w:pPr>
      <w:r w:rsidRPr="00C32C79">
        <w:lastRenderedPageBreak/>
        <w:t xml:space="preserve">The </w:t>
      </w:r>
      <w:r w:rsidR="00C32C79" w:rsidRPr="00076DA8">
        <w:t xml:space="preserve">most complex </w:t>
      </w:r>
      <w:del w:id="480" w:author="Guilherme Rodrigues" w:date="2021-09-03T10:01:00Z">
        <w:r w:rsidRPr="00076DA8" w:rsidDel="00076DA8">
          <w:delText>occupations</w:delText>
        </w:r>
        <w:r w:rsidR="002404CF" w:rsidRPr="00076DA8" w:rsidDel="00076DA8">
          <w:delText xml:space="preserve"> </w:delText>
        </w:r>
      </w:del>
      <w:ins w:id="481" w:author="Guilherme Rodrigues" w:date="2021-09-03T10:01:00Z">
        <w:r w:rsidR="00076DA8" w:rsidRPr="00076DA8">
          <w:rPr>
            <w:rPrChange w:id="482" w:author="Guilherme Rodrigues" w:date="2021-09-03T10:01:00Z">
              <w:rPr>
                <w:highlight w:val="yellow"/>
              </w:rPr>
            </w:rPrChange>
          </w:rPr>
          <w:t>activitie</w:t>
        </w:r>
        <w:r w:rsidR="00076DA8" w:rsidRPr="00076DA8">
          <w:t xml:space="preserve">s </w:t>
        </w:r>
      </w:ins>
      <w:r w:rsidR="002404CF" w:rsidRPr="00076DA8">
        <w:t>(defined solely by exporting sectors, see</w:t>
      </w:r>
      <w:r w:rsidR="002404CF" w:rsidRPr="004A2818">
        <w:t xml:space="preserve"> </w:t>
      </w:r>
      <w:r w:rsidR="00E25994" w:rsidRPr="00E25994">
        <w:fldChar w:fldCharType="begin"/>
      </w:r>
      <w:r w:rsidR="00E25994" w:rsidRPr="00E25994">
        <w:instrText xml:space="preserve"> REF _Ref80027103 \h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2404CF" w:rsidRPr="004A2818">
        <w:t xml:space="preserve"> for further details) </w:t>
      </w:r>
      <w:r w:rsidRPr="004A2818">
        <w:t xml:space="preserve">are typically </w:t>
      </w:r>
      <w:r w:rsidR="00C32C79" w:rsidRPr="004A2818">
        <w:t xml:space="preserve">associated with </w:t>
      </w:r>
      <w:r w:rsidRPr="004A2818">
        <w:t>knowledge-based services</w:t>
      </w:r>
      <w:r w:rsidR="00C32C79" w:rsidRPr="004A2818">
        <w:t>,</w:t>
      </w:r>
      <w:r w:rsidRPr="004A2818">
        <w:t xml:space="preserve"> </w:t>
      </w:r>
      <w:r w:rsidR="00C32C79" w:rsidRPr="00DD4F54">
        <w:t xml:space="preserve">such as finance, advertising </w:t>
      </w:r>
      <w:commentRangeStart w:id="483"/>
      <w:r w:rsidR="00C32C79" w:rsidRPr="00DD4F54">
        <w:t>and</w:t>
      </w:r>
      <w:r w:rsidR="00C32C79" w:rsidRPr="00C32C79">
        <w:t xml:space="preserve"> programming</w:t>
      </w:r>
      <w:del w:id="484" w:author="Guilherme Rodrigues" w:date="2021-09-03T10:01:00Z">
        <w:r w:rsidR="00C32C79" w:rsidRPr="00C32C79" w:rsidDel="00076DA8">
          <w:delText xml:space="preserve"> occupations</w:delText>
        </w:r>
      </w:del>
      <w:commentRangeEnd w:id="483"/>
      <w:ins w:id="485" w:author="Guilherme Rodrigues" w:date="2021-09-03T09:20:00Z">
        <w:r w:rsidR="00A81368">
          <w:t xml:space="preserve">. </w:t>
        </w:r>
      </w:ins>
      <w:ins w:id="486" w:author="Guilherme Rodrigues" w:date="2021-09-03T15:02:00Z">
        <w:r w:rsidR="007B29E3" w:rsidRPr="007B29E3">
          <w:rPr>
            <w:highlight w:val="green"/>
            <w:rPrChange w:id="487" w:author="Guilherme Rodrigues" w:date="2021-09-03T15:02:00Z">
              <w:rPr/>
            </w:rPrChange>
          </w:rPr>
          <w:t xml:space="preserve">These </w:t>
        </w:r>
        <w:r w:rsidR="007B29E3" w:rsidRPr="007B29E3">
          <w:rPr>
            <w:highlight w:val="green"/>
            <w:rPrChange w:id="488" w:author="Guilherme Rodrigues" w:date="2021-09-03T15:04:00Z">
              <w:rPr/>
            </w:rPrChange>
          </w:rPr>
          <w:t xml:space="preserve">findings are </w:t>
        </w:r>
      </w:ins>
      <w:ins w:id="489" w:author="Guilherme Rodrigues" w:date="2021-09-03T15:03:00Z">
        <w:r w:rsidR="007B29E3" w:rsidRPr="007B29E3">
          <w:rPr>
            <w:highlight w:val="green"/>
            <w:rPrChange w:id="490" w:author="Guilherme Rodrigues" w:date="2021-09-03T15:03:00Z">
              <w:rPr/>
            </w:rPrChange>
          </w:rPr>
          <w:t xml:space="preserve">in line with </w:t>
        </w:r>
      </w:ins>
      <w:ins w:id="491" w:author="Guilherme Rodrigues" w:date="2021-09-03T15:06:00Z">
        <w:r w:rsidR="007B29E3">
          <w:rPr>
            <w:highlight w:val="green"/>
          </w:rPr>
          <w:t xml:space="preserve">the </w:t>
        </w:r>
      </w:ins>
      <w:ins w:id="492" w:author="Guilherme Rodrigues" w:date="2021-09-03T15:04:00Z">
        <w:r w:rsidR="007B29E3">
          <w:rPr>
            <w:highlight w:val="green"/>
          </w:rPr>
          <w:t xml:space="preserve">existing </w:t>
        </w:r>
      </w:ins>
      <w:ins w:id="493" w:author="Guilherme Rodrigues" w:date="2021-09-03T15:03:00Z">
        <w:r w:rsidR="007B29E3" w:rsidRPr="007B29E3">
          <w:rPr>
            <w:highlight w:val="green"/>
            <w:rPrChange w:id="494" w:author="Guilherme Rodrigues" w:date="2021-09-03T15:03:00Z">
              <w:rPr/>
            </w:rPrChange>
          </w:rPr>
          <w:t>research</w:t>
        </w:r>
      </w:ins>
      <w:ins w:id="495" w:author="Guilherme Rodrigues" w:date="2021-09-03T15:06:00Z">
        <w:r w:rsidR="007B29E3">
          <w:rPr>
            <w:highlight w:val="green"/>
          </w:rPr>
          <w:t xml:space="preserve"> for the British economy</w:t>
        </w:r>
      </w:ins>
      <w:ins w:id="496" w:author="Guilherme Rodrigues" w:date="2021-09-03T15:04:00Z">
        <w:r w:rsidR="007B29E3">
          <w:rPr>
            <w:highlight w:val="green"/>
          </w:rPr>
          <w:t>.</w:t>
        </w:r>
      </w:ins>
      <w:ins w:id="497" w:author="Guilherme Rodrigues" w:date="2021-09-03T15:05:00Z">
        <w:r w:rsidR="007B29E3">
          <w:rPr>
            <w:rStyle w:val="FootnoteReference"/>
            <w:highlight w:val="green"/>
          </w:rPr>
          <w:footnoteReference w:id="14"/>
        </w:r>
      </w:ins>
    </w:p>
    <w:p w14:paraId="55EA99E1" w14:textId="17E1A109" w:rsidR="00C32C79" w:rsidRDefault="00691AAD" w:rsidP="00273F2A">
      <w:ins w:id="501" w:author="Guilherme Rodrigues" w:date="2021-09-03T10:05:00Z">
        <w:r w:rsidRPr="007A302B">
          <w:rPr>
            <w:highlight w:val="green"/>
            <w:rPrChange w:id="502" w:author="Guilherme Rodrigues" w:date="2021-09-03T12:41:00Z">
              <w:rPr/>
            </w:rPrChange>
          </w:rPr>
          <w:t>The fact that f</w:t>
        </w:r>
      </w:ins>
      <w:ins w:id="503" w:author="Guilherme Rodrigues" w:date="2021-09-03T09:20:00Z">
        <w:r w:rsidR="00A81368" w:rsidRPr="007A302B">
          <w:rPr>
            <w:highlight w:val="green"/>
            <w:rPrChange w:id="504" w:author="Guilherme Rodrigues" w:date="2021-09-03T12:41:00Z">
              <w:rPr/>
            </w:rPrChange>
          </w:rPr>
          <w:t xml:space="preserve">ew </w:t>
        </w:r>
      </w:ins>
      <w:ins w:id="505" w:author="Guilherme Rodrigues" w:date="2021-09-03T09:21:00Z">
        <w:r w:rsidR="00A81368" w:rsidRPr="007A302B">
          <w:rPr>
            <w:highlight w:val="green"/>
            <w:rPrChange w:id="506" w:author="Guilherme Rodrigues" w:date="2021-09-03T12:41:00Z">
              <w:rPr/>
            </w:rPrChange>
          </w:rPr>
          <w:t>cities have a competitive advantage in th</w:t>
        </w:r>
      </w:ins>
      <w:ins w:id="507" w:author="Guilherme Rodrigues" w:date="2021-09-03T15:06:00Z">
        <w:r w:rsidR="007B29E3">
          <w:rPr>
            <w:highlight w:val="green"/>
          </w:rPr>
          <w:t xml:space="preserve">is type of </w:t>
        </w:r>
      </w:ins>
      <w:ins w:id="508" w:author="Guilherme Rodrigues" w:date="2021-09-03T10:02:00Z">
        <w:r w:rsidRPr="007A302B">
          <w:rPr>
            <w:highlight w:val="green"/>
            <w:rPrChange w:id="509" w:author="Guilherme Rodrigues" w:date="2021-09-03T12:41:00Z">
              <w:rPr>
                <w:color w:val="FF0000"/>
                <w:highlight w:val="green"/>
              </w:rPr>
            </w:rPrChange>
          </w:rPr>
          <w:t>activities</w:t>
        </w:r>
      </w:ins>
      <w:ins w:id="510" w:author="Guilherme Rodrigues" w:date="2021-09-03T10:12:00Z">
        <w:r w:rsidR="00262AD8" w:rsidRPr="007A302B">
          <w:rPr>
            <w:highlight w:val="green"/>
            <w:rPrChange w:id="511" w:author="Guilherme Rodrigues" w:date="2021-09-03T12:41:00Z">
              <w:rPr>
                <w:color w:val="FF0000"/>
                <w:highlight w:val="green"/>
              </w:rPr>
            </w:rPrChange>
          </w:rPr>
          <w:t xml:space="preserve"> </w:t>
        </w:r>
        <w:r w:rsidR="00262AD8" w:rsidRPr="007A302B">
          <w:rPr>
            <w:highlight w:val="green"/>
            <w:rPrChange w:id="512" w:author="Guilherme Rodrigues" w:date="2021-09-03T12:41:00Z">
              <w:rPr/>
            </w:rPrChange>
          </w:rPr>
          <w:t>–</w:t>
        </w:r>
      </w:ins>
      <w:ins w:id="513" w:author="Guilherme Rodrigues" w:date="2021-09-03T10:02:00Z">
        <w:r w:rsidRPr="007A302B">
          <w:rPr>
            <w:highlight w:val="green"/>
            <w:rPrChange w:id="514" w:author="Guilherme Rodrigues" w:date="2021-09-03T12:41:00Z">
              <w:rPr>
                <w:color w:val="FF0000"/>
                <w:highlight w:val="green"/>
              </w:rPr>
            </w:rPrChange>
          </w:rPr>
          <w:t xml:space="preserve"> and they are usually clustered next to other </w:t>
        </w:r>
      </w:ins>
      <w:ins w:id="515" w:author="Guilherme Rodrigues" w:date="2021-09-03T12:41:00Z">
        <w:r w:rsidR="007A302B" w:rsidRPr="007A302B">
          <w:rPr>
            <w:highlight w:val="green"/>
            <w:rPrChange w:id="516" w:author="Guilherme Rodrigues" w:date="2021-09-03T12:41:00Z">
              <w:rPr>
                <w:color w:val="FF0000"/>
                <w:highlight w:val="green"/>
              </w:rPr>
            </w:rPrChange>
          </w:rPr>
          <w:t xml:space="preserve">competitively </w:t>
        </w:r>
      </w:ins>
      <w:ins w:id="517" w:author="Guilherme Rodrigues" w:date="2021-09-03T10:02:00Z">
        <w:r w:rsidRPr="007A302B">
          <w:rPr>
            <w:highlight w:val="green"/>
            <w:rPrChange w:id="518" w:author="Guilherme Rodrigues" w:date="2021-09-03T12:41:00Z">
              <w:rPr>
                <w:color w:val="FF0000"/>
                <w:highlight w:val="green"/>
              </w:rPr>
            </w:rPrChange>
          </w:rPr>
          <w:t>rare activities</w:t>
        </w:r>
      </w:ins>
      <w:ins w:id="519" w:author="Guilherme Rodrigues" w:date="2021-09-03T10:06:00Z">
        <w:r w:rsidRPr="007A302B">
          <w:rPr>
            <w:highlight w:val="green"/>
            <w:rPrChange w:id="520" w:author="Guilherme Rodrigues" w:date="2021-09-03T12:41:00Z">
              <w:rPr>
                <w:color w:val="FF0000"/>
                <w:highlight w:val="yellow"/>
              </w:rPr>
            </w:rPrChange>
          </w:rPr>
          <w:t xml:space="preserve"> </w:t>
        </w:r>
      </w:ins>
      <w:ins w:id="521" w:author="Guilherme Rodrigues" w:date="2021-09-03T10:12:00Z">
        <w:r w:rsidR="00262AD8" w:rsidRPr="007A302B">
          <w:rPr>
            <w:highlight w:val="green"/>
            <w:rPrChange w:id="522" w:author="Guilherme Rodrigues" w:date="2021-09-03T12:41:00Z">
              <w:rPr/>
            </w:rPrChange>
          </w:rPr>
          <w:t>–</w:t>
        </w:r>
        <w:r w:rsidR="00262AD8" w:rsidRPr="007A302B">
          <w:rPr>
            <w:highlight w:val="green"/>
            <w:rPrChange w:id="523" w:author="Guilherme Rodrigues" w:date="2021-09-03T12:41:00Z">
              <w:rPr>
                <w:color w:val="FF0000"/>
                <w:highlight w:val="green"/>
              </w:rPr>
            </w:rPrChange>
          </w:rPr>
          <w:t xml:space="preserve"> </w:t>
        </w:r>
      </w:ins>
      <w:ins w:id="524" w:author="Guilherme Rodrigues" w:date="2021-09-03T10:11:00Z">
        <w:r w:rsidR="00AF24AE" w:rsidRPr="007A302B">
          <w:rPr>
            <w:highlight w:val="green"/>
            <w:rPrChange w:id="525" w:author="Guilherme Rodrigues" w:date="2021-09-03T12:41:00Z">
              <w:rPr>
                <w:color w:val="FF0000"/>
                <w:highlight w:val="green"/>
              </w:rPr>
            </w:rPrChange>
          </w:rPr>
          <w:t xml:space="preserve">shows that they require </w:t>
        </w:r>
        <w:r w:rsidR="009B6D97" w:rsidRPr="007A302B">
          <w:rPr>
            <w:highlight w:val="green"/>
            <w:rPrChange w:id="526" w:author="Guilherme Rodrigues" w:date="2021-09-03T12:41:00Z">
              <w:rPr>
                <w:color w:val="FF0000"/>
                <w:highlight w:val="green"/>
              </w:rPr>
            </w:rPrChange>
          </w:rPr>
          <w:t>high levels of accumulated knowled</w:t>
        </w:r>
      </w:ins>
      <w:del w:id="527" w:author="Guilherme Rodrigues" w:date="2021-09-03T10:02:00Z">
        <w:r w:rsidR="0065068C" w:rsidRPr="007A302B" w:rsidDel="00691AAD">
          <w:rPr>
            <w:rStyle w:val="CommentReference"/>
            <w:highlight w:val="yellow"/>
            <w:rPrChange w:id="528" w:author="Guilherme Rodrigues" w:date="2021-09-03T12:41:00Z">
              <w:rPr>
                <w:rStyle w:val="CommentReference"/>
              </w:rPr>
            </w:rPrChange>
          </w:rPr>
          <w:commentReference w:id="483"/>
        </w:r>
      </w:del>
      <w:ins w:id="529" w:author="Guilherme Rodrigues" w:date="2021-09-03T10:11:00Z">
        <w:r w:rsidR="009B6D97" w:rsidRPr="007A302B">
          <w:rPr>
            <w:highlight w:val="green"/>
            <w:rPrChange w:id="530" w:author="Guilherme Rodrigues" w:date="2021-09-03T12:41:00Z">
              <w:rPr>
                <w:color w:val="FF0000"/>
                <w:highlight w:val="green"/>
              </w:rPr>
            </w:rPrChange>
          </w:rPr>
          <w:t>ge</w:t>
        </w:r>
      </w:ins>
      <w:r w:rsidR="00C32C79" w:rsidRPr="00C32C79">
        <w:t>. Meanwhile,</w:t>
      </w:r>
      <w:r w:rsidR="00011AF7">
        <w:t xml:space="preserve"> manufacturing and mining</w:t>
      </w:r>
      <w:r w:rsidR="00C32C79" w:rsidRPr="00C32C79">
        <w:t xml:space="preserve"> </w:t>
      </w:r>
      <w:r w:rsidR="00C32C79">
        <w:t xml:space="preserve">jobs </w:t>
      </w:r>
      <w:r w:rsidR="009F4851">
        <w:t xml:space="preserve">rank among the least </w:t>
      </w:r>
      <w:r w:rsidR="009F4851" w:rsidRPr="007B29E3">
        <w:t>complex activities in Britain</w:t>
      </w:r>
      <w:r w:rsidR="00011AF7" w:rsidRPr="007B29E3">
        <w:t xml:space="preserve"> (</w:t>
      </w:r>
      <w:r w:rsidR="00507BA9" w:rsidRPr="00CE7F59">
        <w:fldChar w:fldCharType="begin"/>
      </w:r>
      <w:r w:rsidR="00507BA9" w:rsidRPr="007B29E3">
        <w:instrText xml:space="preserve"> REF _Ref80028672 \h  \* MERGEFORMAT </w:instrText>
      </w:r>
      <w:r w:rsidR="00507BA9" w:rsidRPr="00CE7F59">
        <w:rPr>
          <w:rPrChange w:id="531" w:author="Guilherme Rodrigues" w:date="2021-09-03T15:07:00Z">
            <w:rPr/>
          </w:rPrChange>
        </w:rPr>
        <w:fldChar w:fldCharType="separate"/>
      </w:r>
      <w:r w:rsidR="00507BA9" w:rsidRPr="007B29E3">
        <w:t xml:space="preserve">Figure </w:t>
      </w:r>
      <w:r w:rsidR="00507BA9" w:rsidRPr="007B29E3">
        <w:rPr>
          <w:noProof/>
        </w:rPr>
        <w:t>2</w:t>
      </w:r>
      <w:r w:rsidR="00507BA9" w:rsidRPr="00CE7F59">
        <w:fldChar w:fldCharType="end"/>
      </w:r>
      <w:r w:rsidR="00011AF7" w:rsidRPr="007B29E3">
        <w:t>)</w:t>
      </w:r>
      <w:r w:rsidR="00C32C79" w:rsidRPr="007B29E3">
        <w:t xml:space="preserve">. </w:t>
      </w:r>
      <w:r w:rsidR="005C2EF1" w:rsidRPr="007B29E3">
        <w:t xml:space="preserve">These more complex </w:t>
      </w:r>
      <w:del w:id="532" w:author="Guilherme Rodrigues" w:date="2021-09-03T10:09:00Z">
        <w:r w:rsidR="005C2EF1" w:rsidRPr="007B29E3" w:rsidDel="00AF24AE">
          <w:delText xml:space="preserve">sectors </w:delText>
        </w:r>
      </w:del>
      <w:ins w:id="533" w:author="Guilherme Rodrigues" w:date="2021-09-03T10:09:00Z">
        <w:r w:rsidR="00AF24AE" w:rsidRPr="007B29E3">
          <w:rPr>
            <w:rPrChange w:id="534" w:author="Guilherme Rodrigues" w:date="2021-09-03T15:07:00Z">
              <w:rPr>
                <w:highlight w:val="yellow"/>
              </w:rPr>
            </w:rPrChange>
          </w:rPr>
          <w:t xml:space="preserve">activities </w:t>
        </w:r>
      </w:ins>
      <w:r w:rsidR="005C2EF1" w:rsidRPr="007B29E3">
        <w:t xml:space="preserve">tend </w:t>
      </w:r>
      <w:r w:rsidR="00864057" w:rsidRPr="007B29E3">
        <w:t>to</w:t>
      </w:r>
      <w:r w:rsidR="00E1120D" w:rsidRPr="007B29E3">
        <w:t xml:space="preserve"> locate in cities, particularly in</w:t>
      </w:r>
      <w:r w:rsidR="00E1120D" w:rsidRPr="00CD7E34">
        <w:t xml:space="preserve"> city centres, where they can </w:t>
      </w:r>
      <w:r w:rsidR="00E1120D" w:rsidRPr="00325B64">
        <w:t xml:space="preserve">benefit from </w:t>
      </w:r>
      <w:r w:rsidR="00864057">
        <w:t xml:space="preserve">the inherent benefits they offer (known as </w:t>
      </w:r>
      <w:r w:rsidR="00E1120D" w:rsidRPr="00325B64">
        <w:t>agglomeration</w:t>
      </w:r>
      <w:r w:rsidR="00864057">
        <w:t xml:space="preserve">, which is discussed in </w:t>
      </w:r>
      <w:r w:rsidR="00E25994">
        <w:fldChar w:fldCharType="begin"/>
      </w:r>
      <w:r w:rsidR="00E25994">
        <w:instrText xml:space="preserve"> REF _Ref80027550 \h  \* MERGEFORMAT </w:instrText>
      </w:r>
      <w:r w:rsidR="00E25994">
        <w:fldChar w:fldCharType="separate"/>
      </w:r>
      <w:r w:rsidR="00E25994" w:rsidRPr="00E25994">
        <w:t>Box</w:t>
      </w:r>
      <w:r w:rsidR="00E25994" w:rsidRPr="00E25994">
        <w:rPr>
          <w:b/>
          <w:i/>
        </w:rPr>
        <w:t xml:space="preserve"> </w:t>
      </w:r>
      <w:r w:rsidR="00E25994" w:rsidRPr="00E25994">
        <w:rPr>
          <w:noProof/>
        </w:rPr>
        <w:t>3</w:t>
      </w:r>
      <w:r w:rsidR="00E25994">
        <w:fldChar w:fldCharType="end"/>
      </w:r>
      <w:r w:rsidR="00864057">
        <w:t>)</w:t>
      </w:r>
      <w:r w:rsidR="00E1120D" w:rsidRPr="00325B64">
        <w:t xml:space="preserve">. </w:t>
      </w:r>
      <w:commentRangeStart w:id="535"/>
      <w:r w:rsidR="002637F5" w:rsidRPr="00262AD8">
        <w:rPr>
          <w:highlight w:val="green"/>
          <w:rPrChange w:id="536" w:author="Guilherme Rodrigues" w:date="2021-09-03T10:14:00Z">
            <w:rPr/>
          </w:rPrChange>
        </w:rPr>
        <w:t>Meanw</w:t>
      </w:r>
      <w:r w:rsidR="00E1120D" w:rsidRPr="00262AD8">
        <w:rPr>
          <w:highlight w:val="green"/>
          <w:rPrChange w:id="537" w:author="Guilherme Rodrigues" w:date="2021-09-03T10:14:00Z">
            <w:rPr/>
          </w:rPrChange>
        </w:rPr>
        <w:t xml:space="preserve">hile </w:t>
      </w:r>
      <w:ins w:id="538" w:author="Guilherme Rodrigues" w:date="2021-09-03T10:13:00Z">
        <w:r w:rsidR="00262AD8" w:rsidRPr="00262AD8">
          <w:rPr>
            <w:highlight w:val="green"/>
            <w:rPrChange w:id="539" w:author="Guilherme Rodrigues" w:date="2021-09-03T10:14:00Z">
              <w:rPr>
                <w:highlight w:val="yellow"/>
              </w:rPr>
            </w:rPrChange>
          </w:rPr>
          <w:t xml:space="preserve">activities associated with </w:t>
        </w:r>
      </w:ins>
      <w:r w:rsidR="00E1120D" w:rsidRPr="00262AD8">
        <w:rPr>
          <w:highlight w:val="green"/>
          <w:rPrChange w:id="540" w:author="Guilherme Rodrigues" w:date="2021-09-03T10:14:00Z">
            <w:rPr/>
          </w:rPrChange>
        </w:rPr>
        <w:t>export</w:t>
      </w:r>
      <w:ins w:id="541" w:author="Guilherme Rodrigues" w:date="2021-09-03T10:14:00Z">
        <w:r w:rsidR="00262AD8">
          <w:rPr>
            <w:highlight w:val="green"/>
          </w:rPr>
          <w:t>ing</w:t>
        </w:r>
      </w:ins>
      <w:del w:id="542" w:author="Guilherme Rodrigues" w:date="2021-09-03T10:14:00Z">
        <w:r w:rsidR="00E1120D" w:rsidRPr="00262AD8" w:rsidDel="00262AD8">
          <w:rPr>
            <w:highlight w:val="green"/>
            <w:rPrChange w:id="543" w:author="Guilherme Rodrigues" w:date="2021-09-03T10:14:00Z">
              <w:rPr/>
            </w:rPrChange>
          </w:rPr>
          <w:delText>ers</w:delText>
        </w:r>
      </w:del>
      <w:r w:rsidR="00E1120D" w:rsidRPr="00262AD8">
        <w:rPr>
          <w:highlight w:val="green"/>
          <w:rPrChange w:id="544" w:author="Guilherme Rodrigues" w:date="2021-09-03T10:14:00Z">
            <w:rPr/>
          </w:rPrChange>
        </w:rPr>
        <w:t xml:space="preserve"> of goods, which </w:t>
      </w:r>
      <w:r w:rsidR="00507BA9" w:rsidRPr="00262AD8">
        <w:rPr>
          <w:highlight w:val="green"/>
          <w:rPrChange w:id="545" w:author="Guilherme Rodrigues" w:date="2021-09-03T10:14:00Z">
            <w:rPr/>
          </w:rPrChange>
        </w:rPr>
        <w:fldChar w:fldCharType="begin"/>
      </w:r>
      <w:r w:rsidR="00507BA9" w:rsidRPr="00262AD8">
        <w:rPr>
          <w:highlight w:val="green"/>
          <w:rPrChange w:id="546" w:author="Guilherme Rodrigues" w:date="2021-09-03T10:14:00Z">
            <w:rPr/>
          </w:rPrChange>
        </w:rPr>
        <w:instrText xml:space="preserve"> REF _Ref80028672 \h  \* MERGEFORMAT </w:instrText>
      </w:r>
      <w:r w:rsidR="00507BA9" w:rsidRPr="00262AD8">
        <w:rPr>
          <w:highlight w:val="green"/>
          <w:rPrChange w:id="547" w:author="Guilherme Rodrigues" w:date="2021-09-03T10:14:00Z">
            <w:rPr>
              <w:highlight w:val="green"/>
            </w:rPr>
          </w:rPrChange>
        </w:rPr>
      </w:r>
      <w:r w:rsidR="00507BA9" w:rsidRPr="00262AD8">
        <w:rPr>
          <w:highlight w:val="green"/>
          <w:rPrChange w:id="548" w:author="Guilherme Rodrigues" w:date="2021-09-03T10:14:00Z">
            <w:rPr/>
          </w:rPrChange>
        </w:rPr>
        <w:fldChar w:fldCharType="separate"/>
      </w:r>
      <w:r w:rsidR="00507BA9" w:rsidRPr="00262AD8">
        <w:rPr>
          <w:highlight w:val="green"/>
          <w:rPrChange w:id="549" w:author="Guilherme Rodrigues" w:date="2021-09-03T10:14:00Z">
            <w:rPr/>
          </w:rPrChange>
        </w:rPr>
        <w:t xml:space="preserve">Figure </w:t>
      </w:r>
      <w:r w:rsidR="00507BA9" w:rsidRPr="00262AD8">
        <w:rPr>
          <w:noProof/>
          <w:highlight w:val="green"/>
          <w:rPrChange w:id="550" w:author="Guilherme Rodrigues" w:date="2021-09-03T10:14:00Z">
            <w:rPr>
              <w:noProof/>
            </w:rPr>
          </w:rPrChange>
        </w:rPr>
        <w:t>2</w:t>
      </w:r>
      <w:r w:rsidR="00507BA9" w:rsidRPr="00262AD8">
        <w:rPr>
          <w:highlight w:val="green"/>
          <w:rPrChange w:id="551" w:author="Guilherme Rodrigues" w:date="2021-09-03T10:14:00Z">
            <w:rPr/>
          </w:rPrChange>
        </w:rPr>
        <w:fldChar w:fldCharType="end"/>
      </w:r>
      <w:r w:rsidR="00E1120D" w:rsidRPr="00262AD8">
        <w:rPr>
          <w:highlight w:val="green"/>
          <w:rPrChange w:id="552" w:author="Guilherme Rodrigues" w:date="2021-09-03T10:14:00Z">
            <w:rPr/>
          </w:rPrChange>
        </w:rPr>
        <w:t xml:space="preserve"> s</w:t>
      </w:r>
      <w:r w:rsidR="00625654" w:rsidRPr="00262AD8">
        <w:rPr>
          <w:highlight w:val="green"/>
          <w:rPrChange w:id="553" w:author="Guilherme Rodrigues" w:date="2021-09-03T10:14:00Z">
            <w:rPr/>
          </w:rPrChange>
        </w:rPr>
        <w:t>hows</w:t>
      </w:r>
      <w:r w:rsidR="00E1120D" w:rsidRPr="00262AD8">
        <w:rPr>
          <w:highlight w:val="green"/>
          <w:rPrChange w:id="554" w:author="Guilherme Rodrigues" w:date="2021-09-03T10:14:00Z">
            <w:rPr/>
          </w:rPrChange>
        </w:rPr>
        <w:t xml:space="preserve"> tend to be less complex</w:t>
      </w:r>
      <w:commentRangeEnd w:id="535"/>
      <w:r w:rsidR="0065068C" w:rsidRPr="00262AD8">
        <w:rPr>
          <w:rStyle w:val="CommentReference"/>
          <w:highlight w:val="green"/>
          <w:rPrChange w:id="555" w:author="Guilherme Rodrigues" w:date="2021-09-03T10:14:00Z">
            <w:rPr>
              <w:rStyle w:val="CommentReference"/>
            </w:rPr>
          </w:rPrChange>
        </w:rPr>
        <w:commentReference w:id="535"/>
      </w:r>
      <w:r w:rsidR="00E1120D" w:rsidRPr="00325B64">
        <w:t xml:space="preserve">, are more likely to be in </w:t>
      </w:r>
      <w:r w:rsidR="00BE74F9" w:rsidRPr="00325B64">
        <w:t>suburb</w:t>
      </w:r>
      <w:r w:rsidR="00E1120D" w:rsidRPr="00325B64">
        <w:t>s or non-urban areas because land and premises are chea</w:t>
      </w:r>
      <w:r w:rsidR="00BE74F9" w:rsidRPr="00325B64">
        <w:t>per</w:t>
      </w:r>
      <w:r w:rsidR="00E1120D" w:rsidRPr="00325B64">
        <w:t xml:space="preserve">. </w:t>
      </w:r>
      <w:r w:rsidR="00E648FC" w:rsidRPr="00325B64">
        <w:rPr>
          <w:rStyle w:val="FootnoteReference"/>
        </w:rPr>
        <w:footnoteReference w:id="15"/>
      </w:r>
    </w:p>
    <w:p w14:paraId="475BA9C2" w14:textId="456DC2BC" w:rsidR="00507BA9" w:rsidRPr="00507BA9" w:rsidRDefault="00507BA9" w:rsidP="00507BA9">
      <w:pPr>
        <w:pStyle w:val="Caption"/>
        <w:rPr>
          <w:i w:val="0"/>
          <w:color w:val="auto"/>
          <w:sz w:val="22"/>
          <w:szCs w:val="22"/>
        </w:rPr>
      </w:pPr>
      <w:bookmarkStart w:id="556" w:name="_Ref80028672"/>
      <w:r w:rsidRPr="00507BA9">
        <w:rPr>
          <w:b/>
          <w:i w:val="0"/>
          <w:color w:val="auto"/>
          <w:sz w:val="22"/>
          <w:szCs w:val="22"/>
        </w:rPr>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B072F0">
        <w:rPr>
          <w:b/>
          <w:i w:val="0"/>
          <w:noProof/>
          <w:color w:val="auto"/>
          <w:sz w:val="22"/>
          <w:szCs w:val="22"/>
        </w:rPr>
        <w:t>2</w:t>
      </w:r>
      <w:r w:rsidRPr="00507BA9">
        <w:rPr>
          <w:b/>
          <w:i w:val="0"/>
          <w:color w:val="auto"/>
          <w:sz w:val="22"/>
          <w:szCs w:val="22"/>
        </w:rPr>
        <w:fldChar w:fldCharType="end"/>
      </w:r>
      <w:bookmarkEnd w:id="556"/>
      <w:r w:rsidRPr="00507BA9">
        <w:rPr>
          <w:b/>
          <w:i w:val="0"/>
          <w:color w:val="auto"/>
          <w:sz w:val="22"/>
          <w:szCs w:val="22"/>
        </w:rPr>
        <w:t>:</w:t>
      </w:r>
      <w:r w:rsidRPr="00507BA9">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2A7CA3" w:rsidRPr="002A7CA3" w14:paraId="7AFDA65B" w14:textId="77777777" w:rsidTr="002A7CA3">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4C57CA8D" w14:textId="77777777" w:rsidR="002A7CA3" w:rsidRPr="00A33BBE"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A33BBE">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5F026C32" w14:textId="77777777" w:rsidR="002A7CA3" w:rsidRPr="00A33BBE"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A33BBE">
              <w:rPr>
                <w:rFonts w:asciiTheme="majorHAnsi" w:eastAsia="Times New Roman" w:hAnsi="CorporateSBQ 2" w:cs="Arial"/>
                <w:b/>
                <w:bCs/>
                <w:color w:val="FFFFFF" w:themeColor="background1"/>
                <w:kern w:val="24"/>
                <w:sz w:val="18"/>
                <w:szCs w:val="18"/>
                <w:lang w:eastAsia="en-GB"/>
              </w:rPr>
              <w:t>Bottom 10 occupations</w:t>
            </w:r>
          </w:p>
        </w:tc>
      </w:tr>
      <w:tr w:rsidR="002A7CA3" w:rsidRPr="002A7CA3" w14:paraId="09A0893F" w14:textId="77777777" w:rsidTr="002A7CA3">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FE3FC5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854D5F3"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Mining of hard coal</w:t>
            </w:r>
          </w:p>
        </w:tc>
      </w:tr>
      <w:tr w:rsidR="002A7CA3" w:rsidRPr="002A7CA3" w14:paraId="3C2559D5"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EBDF1A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D781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refractory products</w:t>
            </w:r>
          </w:p>
        </w:tc>
      </w:tr>
      <w:tr w:rsidR="002A7CA3" w:rsidRPr="002A7CA3" w14:paraId="7C669EFE"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F418C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52680A7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iron and steel and of ferro-alloys</w:t>
            </w:r>
          </w:p>
        </w:tc>
      </w:tr>
      <w:tr w:rsidR="002A7CA3" w:rsidRPr="002A7CA3" w14:paraId="43647392"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E6AB7"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080AC72"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Processing and preserving of meat and production of meat products</w:t>
            </w:r>
          </w:p>
        </w:tc>
      </w:tr>
      <w:tr w:rsidR="002A7CA3" w:rsidRPr="002A7CA3" w14:paraId="7B97E26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B27FE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E2A9C5"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tanks, reservoirs and containers of metal</w:t>
            </w:r>
          </w:p>
        </w:tc>
      </w:tr>
      <w:tr w:rsidR="002A7CA3" w:rsidRPr="002A7CA3" w14:paraId="28D3EC8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CD467C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4B9EDEBE"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2A7CA3" w:rsidRPr="002A7CA3" w14:paraId="16B50E7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524BD4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D7EDB6F"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precious and other non-ferrous metals</w:t>
            </w:r>
          </w:p>
        </w:tc>
      </w:tr>
      <w:tr w:rsidR="002A7CA3" w:rsidRPr="002A7CA3" w14:paraId="752B0C5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AF8963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DA8860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products of first processing of steel</w:t>
            </w:r>
          </w:p>
        </w:tc>
      </w:tr>
      <w:tr w:rsidR="002A7CA3" w:rsidRPr="002A7CA3" w14:paraId="68F92603"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F85563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49A2D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Casting of metals</w:t>
            </w:r>
          </w:p>
        </w:tc>
      </w:tr>
      <w:tr w:rsidR="002A7CA3" w:rsidRPr="002A7CA3" w14:paraId="27DBB479"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934305C"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2300926"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fabricated metal products</w:t>
            </w:r>
          </w:p>
        </w:tc>
      </w:tr>
    </w:tbl>
    <w:p w14:paraId="2E44AE67" w14:textId="09E6E862" w:rsidR="0001433D" w:rsidRPr="002A7CA3" w:rsidRDefault="0001433D" w:rsidP="002A7CA3">
      <w:pPr>
        <w:rPr>
          <w:sz w:val="14"/>
          <w:szCs w:val="14"/>
        </w:rPr>
      </w:pPr>
      <w:r w:rsidRPr="002A7CA3">
        <w:rPr>
          <w:sz w:val="14"/>
          <w:szCs w:val="14"/>
        </w:rPr>
        <w:t xml:space="preserve">Source: </w:t>
      </w:r>
      <w:r w:rsidR="002A7CA3">
        <w:rPr>
          <w:sz w:val="14"/>
          <w:szCs w:val="14"/>
        </w:rPr>
        <w:t>ONS</w:t>
      </w:r>
      <w:r w:rsidR="0043694C">
        <w:rPr>
          <w:sz w:val="14"/>
          <w:szCs w:val="14"/>
        </w:rPr>
        <w:t>,</w:t>
      </w:r>
      <w:r w:rsidRPr="002A7CA3">
        <w:rPr>
          <w:sz w:val="14"/>
          <w:szCs w:val="14"/>
        </w:rPr>
        <w:t xml:space="preserve"> Centre for Cities’ calculations.</w:t>
      </w:r>
    </w:p>
    <w:p w14:paraId="1A18572E" w14:textId="5F68E6B2" w:rsidR="0001433D" w:rsidRDefault="00C32C79" w:rsidP="00C32C79">
      <w:pPr>
        <w:rPr>
          <w:b/>
        </w:rPr>
      </w:pPr>
      <w:r w:rsidRPr="00325B64">
        <w:rPr>
          <w:b/>
        </w:rPr>
        <w:t>Urban areas are not equally complex</w:t>
      </w:r>
    </w:p>
    <w:p w14:paraId="56671793" w14:textId="20A0A082" w:rsidR="00325B64" w:rsidRDefault="0057227F" w:rsidP="00C32C79">
      <w:r>
        <w:t>While on average Britain’s largest urban areas are more complex than the rest of the country</w:t>
      </w:r>
      <w:r w:rsidR="008B6403" w:rsidRPr="008B6403">
        <w:t xml:space="preserve"> </w:t>
      </w:r>
      <w:r>
        <w:t>there is much variation between them,</w:t>
      </w:r>
      <w:r w:rsidR="008B6403" w:rsidRPr="008B6403">
        <w:t xml:space="preserve"> </w:t>
      </w:r>
      <w:r w:rsidR="008B6403" w:rsidRPr="00262AD8">
        <w:rPr>
          <w:highlight w:val="green"/>
          <w:rPrChange w:id="557" w:author="Guilherme Rodrigues" w:date="2021-09-03T10:15:00Z">
            <w:rPr/>
          </w:rPrChange>
        </w:rPr>
        <w:t xml:space="preserve">with some urban </w:t>
      </w:r>
      <w:del w:id="558" w:author="Guilherme Rodrigues" w:date="2021-09-02T14:14:00Z">
        <w:r w:rsidR="008B6403" w:rsidRPr="00262AD8" w:rsidDel="00330BAB">
          <w:rPr>
            <w:highlight w:val="green"/>
            <w:rPrChange w:id="559" w:author="Guilherme Rodrigues" w:date="2021-09-03T10:15:00Z">
              <w:rPr/>
            </w:rPrChange>
          </w:rPr>
          <w:delText>local authorities</w:delText>
        </w:r>
      </w:del>
      <w:ins w:id="560" w:author="Guilherme Rodrigues" w:date="2021-09-02T14:14:00Z">
        <w:r w:rsidR="00330BAB" w:rsidRPr="00262AD8">
          <w:rPr>
            <w:highlight w:val="green"/>
            <w:rPrChange w:id="561" w:author="Guilherme Rodrigues" w:date="2021-09-03T10:15:00Z">
              <w:rPr>
                <w:highlight w:val="yellow"/>
              </w:rPr>
            </w:rPrChange>
          </w:rPr>
          <w:t>areas</w:t>
        </w:r>
      </w:ins>
      <w:r w:rsidR="008B6403" w:rsidRPr="008B6403">
        <w:t xml:space="preserve"> perform</w:t>
      </w:r>
      <w:r>
        <w:t>ing</w:t>
      </w:r>
      <w:r w:rsidR="008B6403" w:rsidRPr="008B6403">
        <w:t xml:space="preserve"> </w:t>
      </w:r>
      <w:r w:rsidR="00153987">
        <w:t xml:space="preserve">even </w:t>
      </w:r>
      <w:r w:rsidR="008B6403" w:rsidRPr="008B6403">
        <w:t>below the non-urban average.</w:t>
      </w:r>
      <w:r w:rsidR="008B6403" w:rsidRPr="008B6403">
        <w:rPr>
          <w:rStyle w:val="FootnoteReference"/>
        </w:rPr>
        <w:footnoteReference w:id="16"/>
      </w:r>
      <w:r w:rsidR="008B6403" w:rsidRPr="008B6403">
        <w:t xml:space="preserve"> </w:t>
      </w:r>
      <w:r w:rsidR="00864057">
        <w:t>This is important because,</w:t>
      </w:r>
      <w:r>
        <w:t xml:space="preserve"> as</w:t>
      </w:r>
      <w:r w:rsidR="009978C1" w:rsidRPr="009978C1">
        <w:t xml:space="preserve"> </w:t>
      </w:r>
      <w:r w:rsidR="00D636F6" w:rsidRPr="00D636F6">
        <w:fldChar w:fldCharType="begin"/>
      </w:r>
      <w:r w:rsidR="00D636F6" w:rsidRPr="00D636F6">
        <w:instrText xml:space="preserve"> REF _Ref80028990 \h  \* MERGEFORMAT </w:instrText>
      </w:r>
      <w:r w:rsidR="00D636F6" w:rsidRPr="00D636F6">
        <w:fldChar w:fldCharType="separate"/>
      </w:r>
      <w:r w:rsidR="00D636F6" w:rsidRPr="00D636F6">
        <w:t xml:space="preserve">Figure </w:t>
      </w:r>
      <w:r w:rsidR="00D636F6" w:rsidRPr="00D636F6">
        <w:rPr>
          <w:noProof/>
        </w:rPr>
        <w:t>3</w:t>
      </w:r>
      <w:r w:rsidR="00D636F6" w:rsidRPr="00D636F6">
        <w:fldChar w:fldCharType="end"/>
      </w:r>
      <w:r w:rsidR="009978C1" w:rsidRPr="009978C1">
        <w:t xml:space="preserve"> </w:t>
      </w:r>
      <w:r w:rsidR="0054712F">
        <w:t>shows</w:t>
      </w:r>
      <w:r>
        <w:t>,</w:t>
      </w:r>
      <w:r w:rsidR="009978C1" w:rsidRPr="009978C1">
        <w:t xml:space="preserve"> </w:t>
      </w:r>
      <w:r>
        <w:t>more complex economies are more productive</w:t>
      </w:r>
      <w:r w:rsidR="00153987">
        <w:t>, while</w:t>
      </w:r>
      <w:r w:rsidR="009978C1" w:rsidRPr="009978C1">
        <w:t xml:space="preserve"> the least productive cities and large towns </w:t>
      </w:r>
      <w:r w:rsidR="00B858FF">
        <w:t>have competitive advantages</w:t>
      </w:r>
      <w:r w:rsidR="009978C1">
        <w:t xml:space="preserve"> in low </w:t>
      </w:r>
      <w:r w:rsidR="009978C1" w:rsidRPr="007E7E7E">
        <w:t xml:space="preserve">complexity </w:t>
      </w:r>
      <w:r w:rsidR="00B858FF" w:rsidRPr="007E7E7E">
        <w:t xml:space="preserve">sectors </w:t>
      </w:r>
      <w:r w:rsidR="009978C1" w:rsidRPr="007E7E7E">
        <w:t xml:space="preserve">(e.g. mining, warehousing, etc.), which </w:t>
      </w:r>
      <w:r w:rsidR="00E57A6F">
        <w:t>have</w:t>
      </w:r>
      <w:r w:rsidR="009978C1" w:rsidRPr="007E7E7E">
        <w:t xml:space="preserve"> low productivity</w:t>
      </w:r>
      <w:r w:rsidR="009978C1" w:rsidRPr="00531627">
        <w:t xml:space="preserve">. </w:t>
      </w:r>
    </w:p>
    <w:p w14:paraId="3B2EF7F4" w14:textId="0F1FFA55" w:rsidR="00D50D3D" w:rsidRPr="00D50D3D" w:rsidRDefault="00D50D3D" w:rsidP="00D50D3D">
      <w:pPr>
        <w:pStyle w:val="Caption"/>
        <w:rPr>
          <w:b/>
          <w:i w:val="0"/>
          <w:color w:val="auto"/>
          <w:sz w:val="22"/>
          <w:szCs w:val="22"/>
        </w:rPr>
      </w:pPr>
      <w:bookmarkStart w:id="569" w:name="_Ref80028990"/>
      <w:commentRangeStart w:id="570"/>
      <w:r w:rsidRPr="00D50D3D">
        <w:rPr>
          <w:b/>
          <w:i w:val="0"/>
          <w:color w:val="auto"/>
          <w:sz w:val="22"/>
          <w:szCs w:val="22"/>
        </w:rPr>
        <w:t xml:space="preserve">Figure </w:t>
      </w:r>
      <w:r w:rsidRPr="00D50D3D">
        <w:rPr>
          <w:b/>
          <w:i w:val="0"/>
          <w:color w:val="auto"/>
          <w:sz w:val="22"/>
          <w:szCs w:val="22"/>
        </w:rPr>
        <w:fldChar w:fldCharType="begin"/>
      </w:r>
      <w:r w:rsidRPr="00D50D3D">
        <w:rPr>
          <w:b/>
          <w:i w:val="0"/>
          <w:color w:val="auto"/>
          <w:sz w:val="22"/>
          <w:szCs w:val="22"/>
        </w:rPr>
        <w:instrText xml:space="preserve"> SEQ Figure \* ARABIC </w:instrText>
      </w:r>
      <w:r w:rsidRPr="00D50D3D">
        <w:rPr>
          <w:b/>
          <w:i w:val="0"/>
          <w:color w:val="auto"/>
          <w:sz w:val="22"/>
          <w:szCs w:val="22"/>
        </w:rPr>
        <w:fldChar w:fldCharType="separate"/>
      </w:r>
      <w:r w:rsidR="00B072F0">
        <w:rPr>
          <w:b/>
          <w:i w:val="0"/>
          <w:noProof/>
          <w:color w:val="auto"/>
          <w:sz w:val="22"/>
          <w:szCs w:val="22"/>
        </w:rPr>
        <w:t>3</w:t>
      </w:r>
      <w:r w:rsidRPr="00D50D3D">
        <w:rPr>
          <w:b/>
          <w:i w:val="0"/>
          <w:color w:val="auto"/>
          <w:sz w:val="22"/>
          <w:szCs w:val="22"/>
        </w:rPr>
        <w:fldChar w:fldCharType="end"/>
      </w:r>
      <w:bookmarkEnd w:id="569"/>
      <w:r w:rsidRPr="00D50D3D">
        <w:rPr>
          <w:b/>
          <w:i w:val="0"/>
          <w:color w:val="auto"/>
          <w:sz w:val="22"/>
          <w:szCs w:val="22"/>
        </w:rPr>
        <w:t>:</w:t>
      </w:r>
      <w:r w:rsidRPr="00D50D3D">
        <w:rPr>
          <w:i w:val="0"/>
          <w:color w:val="auto"/>
          <w:sz w:val="22"/>
          <w:szCs w:val="22"/>
        </w:rPr>
        <w:t xml:space="preserve"> Highly complex economies are more productive</w:t>
      </w:r>
      <w:commentRangeEnd w:id="570"/>
      <w:r w:rsidR="00330BAB">
        <w:rPr>
          <w:rStyle w:val="CommentReference"/>
          <w:i w:val="0"/>
          <w:iCs w:val="0"/>
          <w:color w:val="auto"/>
        </w:rPr>
        <w:commentReference w:id="570"/>
      </w:r>
    </w:p>
    <w:p w14:paraId="2098E867" w14:textId="67694FD0" w:rsidR="00C85429" w:rsidRPr="00EA03EE" w:rsidRDefault="00C85429" w:rsidP="00C85429">
      <w:pPr>
        <w:pStyle w:val="ListParagraph"/>
      </w:pPr>
      <w:r w:rsidRPr="001206BD">
        <w:rPr>
          <w:noProof/>
          <w:highlight w:val="yellow"/>
        </w:rPr>
        <w:lastRenderedPageBreak/>
        <mc:AlternateContent>
          <mc:Choice Requires="wps">
            <w:drawing>
              <wp:anchor distT="0" distB="0" distL="114300" distR="114300" simplePos="0" relativeHeight="251659264" behindDoc="0" locked="0" layoutInCell="1" allowOverlap="1" wp14:anchorId="36FD0B84" wp14:editId="0F722E59">
                <wp:simplePos x="0" y="0"/>
                <wp:positionH relativeFrom="column">
                  <wp:posOffset>1203540</wp:posOffset>
                </wp:positionH>
                <wp:positionV relativeFrom="paragraph">
                  <wp:posOffset>1420260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B072F0" w:rsidRPr="00A042D7" w:rsidRDefault="00B072F0" w:rsidP="00C85429">
                            <w:pPr>
                              <w:pStyle w:val="NormalWeb"/>
                              <w:spacing w:before="0" w:beforeAutospacing="0" w:after="0" w:afterAutospacing="0"/>
                              <w:rPr>
                                <w:rFonts w:ascii="CorporateSBQ" w:hAnsi="CorporateSBQ"/>
                                <w:sz w:val="14"/>
                                <w:szCs w:val="14"/>
                                <w:rPrChange w:id="571" w:author="Guilherme Rodrigues" w:date="2021-09-03T12:54:00Z">
                                  <w:rPr/>
                                </w:rPrChange>
                              </w:rPr>
                            </w:pPr>
                            <w:r w:rsidRPr="00A042D7">
                              <w:rPr>
                                <w:rFonts w:ascii="CorporateSBQ" w:hAnsi="CorporateSBQ" w:cstheme="minorBidi"/>
                                <w:b/>
                                <w:bCs/>
                                <w:sz w:val="14"/>
                                <w:szCs w:val="14"/>
                                <w:rPrChange w:id="572" w:author="Guilherme Rodrigues" w:date="2021-09-03T12:54:00Z">
                                  <w:rPr>
                                    <w:rFonts w:asciiTheme="minorHAnsi" w:hAnsi="Calibri" w:cstheme="minorBidi"/>
                                    <w:b/>
                                    <w:bCs/>
                                    <w:sz w:val="16"/>
                                    <w:szCs w:val="16"/>
                                  </w:rPr>
                                </w:rPrChange>
                              </w:rPr>
                              <w:t xml:space="preserve">Urban </w:t>
                            </w:r>
                            <w:r w:rsidRPr="00A042D7">
                              <w:rPr>
                                <w:rFonts w:ascii="CorporateSBQ" w:hAnsi="CorporateSBQ" w:cstheme="minorBidi"/>
                                <w:b/>
                                <w:bCs/>
                                <w:kern w:val="24"/>
                                <w:sz w:val="14"/>
                                <w:szCs w:val="14"/>
                                <w:rPrChange w:id="573" w:author="Guilherme Rodrigues" w:date="2021-09-03T12:54:00Z">
                                  <w:rPr>
                                    <w:rFonts w:asciiTheme="minorHAnsi" w:hAnsi="Calibri" w:cstheme="minorBidi"/>
                                    <w:b/>
                                    <w:bCs/>
                                    <w:kern w:val="24"/>
                                    <w:sz w:val="16"/>
                                    <w:szCs w:val="16"/>
                                  </w:rPr>
                                </w:rPrChange>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left:0;text-align:left;margin-left:94.75pt;margin-top:111.8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" filled="f" stroked="f">
                <v:textbox>
                  <w:txbxContent>
                    <w:p w14:paraId="4149BF73" w14:textId="77777777" w:rsidR="00B072F0" w:rsidRPr="00A042D7" w:rsidRDefault="00B072F0" w:rsidP="00C85429">
                      <w:pPr>
                        <w:pStyle w:val="NormalWeb"/>
                        <w:spacing w:before="0" w:beforeAutospacing="0" w:after="0" w:afterAutospacing="0"/>
                        <w:rPr>
                          <w:rFonts w:ascii="CorporateSBQ" w:hAnsi="CorporateSBQ"/>
                          <w:sz w:val="14"/>
                          <w:szCs w:val="14"/>
                          <w:rPrChange w:id="574" w:author="Guilherme Rodrigues" w:date="2021-09-03T12:54:00Z">
                            <w:rPr/>
                          </w:rPrChange>
                        </w:rPr>
                      </w:pPr>
                      <w:r w:rsidRPr="00A042D7">
                        <w:rPr>
                          <w:rFonts w:ascii="CorporateSBQ" w:hAnsi="CorporateSBQ" w:cstheme="minorBidi"/>
                          <w:b/>
                          <w:bCs/>
                          <w:sz w:val="14"/>
                          <w:szCs w:val="14"/>
                          <w:rPrChange w:id="575" w:author="Guilherme Rodrigues" w:date="2021-09-03T12:54:00Z">
                            <w:rPr>
                              <w:rFonts w:asciiTheme="minorHAnsi" w:hAnsi="Calibri" w:cstheme="minorBidi"/>
                              <w:b/>
                              <w:bCs/>
                              <w:sz w:val="16"/>
                              <w:szCs w:val="16"/>
                            </w:rPr>
                          </w:rPrChange>
                        </w:rPr>
                        <w:t xml:space="preserve">Urban </w:t>
                      </w:r>
                      <w:r w:rsidRPr="00A042D7">
                        <w:rPr>
                          <w:rFonts w:ascii="CorporateSBQ" w:hAnsi="CorporateSBQ" w:cstheme="minorBidi"/>
                          <w:b/>
                          <w:bCs/>
                          <w:kern w:val="24"/>
                          <w:sz w:val="14"/>
                          <w:szCs w:val="14"/>
                          <w:rPrChange w:id="576" w:author="Guilherme Rodrigues" w:date="2021-09-03T12:54:00Z">
                            <w:rPr>
                              <w:rFonts w:asciiTheme="minorHAnsi" w:hAnsi="Calibri" w:cstheme="minorBidi"/>
                              <w:b/>
                              <w:bCs/>
                              <w:kern w:val="24"/>
                              <w:sz w:val="16"/>
                              <w:szCs w:val="16"/>
                            </w:rPr>
                          </w:rPrChange>
                        </w:rPr>
                        <w:t>average</w:t>
                      </w:r>
                    </w:p>
                  </w:txbxContent>
                </v:textbox>
              </v:shape>
            </w:pict>
          </mc:Fallback>
        </mc:AlternateContent>
      </w:r>
      <w:r w:rsidRPr="001206BD">
        <w:rPr>
          <w:noProof/>
          <w:highlight w:val="yellow"/>
        </w:rPr>
        <w:t xml:space="preserve"> </w:t>
      </w:r>
      <w:del w:id="577" w:author="Guilherme Rodrigues" w:date="2021-09-03T12:53:00Z">
        <w:r w:rsidR="008D759E" w:rsidDel="008D2029">
          <w:rPr>
            <w:noProof/>
          </w:rPr>
          <w:drawing>
            <wp:inline distT="0" distB="0" distL="0" distR="0" wp14:anchorId="2D0402B9" wp14:editId="21A664B8">
              <wp:extent cx="5731510" cy="2052320"/>
              <wp:effectExtent l="0" t="0" r="2540" b="5080"/>
              <wp:docPr id="1" name="Chart 1">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ins w:id="578" w:author="Guilherme Rodrigues" w:date="2021-09-03T12:53:00Z">
        <w:r w:rsidR="008D2029" w:rsidRPr="008D2029">
          <w:rPr>
            <w:noProof/>
          </w:rPr>
          <w:t xml:space="preserve"> </w:t>
        </w:r>
        <w:r w:rsidR="008D2029">
          <w:rPr>
            <w:noProof/>
          </w:rPr>
          <w:drawing>
            <wp:inline distT="0" distB="0" distL="0" distR="0" wp14:anchorId="08649625" wp14:editId="525BC5E2">
              <wp:extent cx="5728989" cy="2346231"/>
              <wp:effectExtent l="0" t="0" r="5080" b="0"/>
              <wp:docPr id="3" name="Chart 3">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25187995" w14:textId="208A7F05" w:rsidR="00C85429" w:rsidRPr="00EA03EE" w:rsidRDefault="00C85429" w:rsidP="00C85429">
      <w:r w:rsidRPr="00EA03EE">
        <w:rPr>
          <w:sz w:val="14"/>
          <w:szCs w:val="14"/>
        </w:rPr>
        <w:t>Source: ONS. Centre for Cities’</w:t>
      </w:r>
      <w:r w:rsidR="00A2301D">
        <w:rPr>
          <w:sz w:val="14"/>
          <w:szCs w:val="14"/>
        </w:rPr>
        <w:t xml:space="preserve"> </w:t>
      </w:r>
      <w:r w:rsidRPr="00EA03EE">
        <w:rPr>
          <w:sz w:val="14"/>
          <w:szCs w:val="14"/>
        </w:rPr>
        <w:t>calculations.</w:t>
      </w:r>
    </w:p>
    <w:p w14:paraId="01895F78" w14:textId="5715F32F" w:rsidR="003278DD" w:rsidRPr="00531627" w:rsidRDefault="000F39D9" w:rsidP="00531627">
      <w:commentRangeStart w:id="579"/>
      <w:r w:rsidRPr="00531627">
        <w:t xml:space="preserve">There is a </w:t>
      </w:r>
      <w:r w:rsidR="00436569" w:rsidRPr="00531627">
        <w:t xml:space="preserve">clear </w:t>
      </w:r>
      <w:r w:rsidRPr="00531627">
        <w:t>geography i</w:t>
      </w:r>
      <w:r w:rsidR="00531627" w:rsidRPr="00531627">
        <w:t>n Britain’s economic complexity</w:t>
      </w:r>
      <w:commentRangeEnd w:id="579"/>
      <w:r w:rsidR="00610913">
        <w:rPr>
          <w:rStyle w:val="CommentReference"/>
        </w:rPr>
        <w:commentReference w:id="579"/>
      </w:r>
      <w:r w:rsidR="00531627" w:rsidRPr="00531627">
        <w:t>.</w:t>
      </w:r>
      <w:ins w:id="580" w:author="Guilherme Rodrigues" w:date="2021-09-02T18:58:00Z">
        <w:r w:rsidR="00B00C96" w:rsidRPr="00A042D7">
          <w:rPr>
            <w:rStyle w:val="FootnoteReference"/>
            <w:highlight w:val="green"/>
            <w:rPrChange w:id="581" w:author="Guilherme Rodrigues" w:date="2021-09-03T12:53:00Z">
              <w:rPr>
                <w:rStyle w:val="FootnoteReference"/>
              </w:rPr>
            </w:rPrChange>
          </w:rPr>
          <w:footnoteReference w:id="17"/>
        </w:r>
      </w:ins>
      <w:r w:rsidR="00531627" w:rsidRPr="00531627">
        <w:t xml:space="preserve"> Most of cities and large towns that have high complexity and productivity are located in the Greater South East. As previous Centre for Cities’ research has shown, highly-skilled exporters – which tend to be more productive– are predominant in that region because cities have been able to offer both </w:t>
      </w:r>
      <w:r w:rsidR="0057227F">
        <w:t xml:space="preserve">access to lots of skilled workers </w:t>
      </w:r>
      <w:r w:rsidR="00531627" w:rsidRPr="00531627">
        <w:t>and networks of other highly–skilled businesses.</w:t>
      </w:r>
      <w:r w:rsidR="00531627">
        <w:t xml:space="preserve"> </w:t>
      </w:r>
      <w:r w:rsidR="00864057">
        <w:t>Crucially for ongoing policy discussions around whether subsidies should be used to level up the economy, i</w:t>
      </w:r>
      <w:r w:rsidR="00531627">
        <w:t xml:space="preserve">n order to access those advantages and the accumulated knowledge </w:t>
      </w:r>
      <w:r w:rsidR="00531627" w:rsidRPr="00C85429">
        <w:t xml:space="preserve">associated with them, highly productive firms are </w:t>
      </w:r>
      <w:r w:rsidR="00153987">
        <w:t xml:space="preserve">actually </w:t>
      </w:r>
      <w:r w:rsidR="00531627" w:rsidRPr="00C85429">
        <w:t xml:space="preserve">willing to pay a premium, in </w:t>
      </w:r>
      <w:r w:rsidR="00C85429" w:rsidRPr="00C85429">
        <w:t xml:space="preserve">the </w:t>
      </w:r>
      <w:r w:rsidR="00531627" w:rsidRPr="00C85429">
        <w:t xml:space="preserve">form of </w:t>
      </w:r>
      <w:r w:rsidR="00C85429" w:rsidRPr="00C85429">
        <w:t xml:space="preserve">more </w:t>
      </w:r>
      <w:r w:rsidR="00531627" w:rsidRPr="00C85429">
        <w:t>expensive commercial space</w:t>
      </w:r>
      <w:r w:rsidR="00153987">
        <w:t>, to locate in these parts of the country</w:t>
      </w:r>
      <w:r w:rsidR="00531627" w:rsidRPr="00C85429">
        <w:t>.</w:t>
      </w:r>
      <w:r w:rsidR="00531627" w:rsidRPr="00C85429">
        <w:rPr>
          <w:rStyle w:val="FootnoteReference"/>
        </w:rPr>
        <w:t xml:space="preserve"> </w:t>
      </w:r>
      <w:r w:rsidR="00531627" w:rsidRPr="00C85429">
        <w:rPr>
          <w:rStyle w:val="FootnoteReference"/>
        </w:rPr>
        <w:footnoteReference w:id="18"/>
      </w:r>
    </w:p>
    <w:p w14:paraId="27B661A8" w14:textId="2AB37700" w:rsidR="00B526D2" w:rsidRPr="00AE2010" w:rsidRDefault="00436DBB" w:rsidP="00EA03EE">
      <w:r>
        <w:t>C</w:t>
      </w:r>
      <w:r w:rsidR="000440E8" w:rsidRPr="000440E8">
        <w:t>ities and large towns</w:t>
      </w:r>
      <w:r>
        <w:t xml:space="preserve"> with lower levels of complexity</w:t>
      </w:r>
      <w:r w:rsidR="000440E8" w:rsidRPr="000440E8">
        <w:t xml:space="preserve"> are generally located in the North and Midlands, where their competitive advantages, such as distribution, warehousing and storage, usually require </w:t>
      </w:r>
      <w:r w:rsidR="0057227F">
        <w:t>access to</w:t>
      </w:r>
      <w:r w:rsidR="0057227F" w:rsidRPr="000440E8">
        <w:t xml:space="preserve"> </w:t>
      </w:r>
      <w:r w:rsidR="00864057">
        <w:t xml:space="preserve">a different set of benefits – namely </w:t>
      </w:r>
      <w:r w:rsidR="00153987">
        <w:t xml:space="preserve">access to </w:t>
      </w:r>
      <w:r w:rsidR="000440E8" w:rsidRPr="000440E8">
        <w:t xml:space="preserve">pools of </w:t>
      </w:r>
      <w:r w:rsidR="0057227F">
        <w:t>lower-skilled workers</w:t>
      </w:r>
      <w:r w:rsidR="000440E8" w:rsidRPr="000440E8">
        <w:t xml:space="preserve"> and low-cost </w:t>
      </w:r>
      <w:r w:rsidR="000440E8" w:rsidRPr="00AE2010">
        <w:t xml:space="preserve">land. </w:t>
      </w:r>
    </w:p>
    <w:p w14:paraId="1206D708" w14:textId="77777777" w:rsidR="00862794" w:rsidRPr="00AE2010" w:rsidRDefault="00862794" w:rsidP="00AE2010">
      <w:pPr>
        <w:rPr>
          <w:highlight w:val="yellow"/>
        </w:rPr>
      </w:pPr>
    </w:p>
    <w:p w14:paraId="17267FB2" w14:textId="77777777" w:rsidR="000440E8" w:rsidRDefault="000440E8">
      <w:pPr>
        <w:rPr>
          <w:b/>
          <w:highlight w:val="yellow"/>
        </w:rPr>
      </w:pPr>
      <w:r>
        <w:rPr>
          <w:b/>
          <w:highlight w:val="yellow"/>
        </w:rPr>
        <w:br w:type="page"/>
      </w:r>
    </w:p>
    <w:p w14:paraId="743FAA2F" w14:textId="5ECE5F62" w:rsidR="004F0B80" w:rsidRDefault="00AE2010" w:rsidP="00BB1BF8">
      <w:pPr>
        <w:rPr>
          <w:b/>
        </w:rPr>
      </w:pPr>
      <w:r w:rsidRPr="00AE2010">
        <w:rPr>
          <w:b/>
        </w:rPr>
        <w:lastRenderedPageBreak/>
        <w:t xml:space="preserve">Most big </w:t>
      </w:r>
      <w:r w:rsidR="00B526D2" w:rsidRPr="00AE2010">
        <w:rPr>
          <w:b/>
        </w:rPr>
        <w:t>cities</w:t>
      </w:r>
      <w:r w:rsidR="00862794" w:rsidRPr="00AE2010">
        <w:rPr>
          <w:b/>
        </w:rPr>
        <w:t xml:space="preserve"> </w:t>
      </w:r>
      <w:r w:rsidRPr="00AE2010">
        <w:rPr>
          <w:b/>
        </w:rPr>
        <w:t xml:space="preserve">are </w:t>
      </w:r>
      <w:r w:rsidR="00B526D2" w:rsidRPr="00AE2010">
        <w:rPr>
          <w:b/>
        </w:rPr>
        <w:t>punch</w:t>
      </w:r>
      <w:r w:rsidRPr="00AE2010">
        <w:rPr>
          <w:b/>
        </w:rPr>
        <w:t>ing</w:t>
      </w:r>
      <w:r w:rsidR="00B526D2" w:rsidRPr="00AE2010">
        <w:rPr>
          <w:b/>
        </w:rPr>
        <w:t xml:space="preserve"> below </w:t>
      </w:r>
      <w:r w:rsidR="00871A49" w:rsidRPr="00AE2010">
        <w:rPr>
          <w:b/>
        </w:rPr>
        <w:t>their</w:t>
      </w:r>
      <w:r w:rsidR="00B526D2" w:rsidRPr="00AE2010">
        <w:rPr>
          <w:b/>
        </w:rPr>
        <w:t xml:space="preserve"> weight</w:t>
      </w:r>
    </w:p>
    <w:p w14:paraId="2E2E2817" w14:textId="750BB77D" w:rsidR="00AE2010" w:rsidRPr="00D636F6" w:rsidRDefault="00153987" w:rsidP="00BB1BF8">
      <w:r>
        <w:t>As bigger cities offer access to larger pools of workers and knowledge, complexity should increase with city size</w:t>
      </w:r>
      <w:r w:rsidR="00C946E3" w:rsidRPr="00B63DAD">
        <w:t xml:space="preserve">. This broadly holds in Britain, </w:t>
      </w:r>
      <w:r w:rsidR="00C946E3" w:rsidRPr="00D636F6">
        <w:t xml:space="preserve">as </w:t>
      </w:r>
      <w:r w:rsidR="00D636F6" w:rsidRPr="00D636F6">
        <w:fldChar w:fldCharType="begin"/>
      </w:r>
      <w:r w:rsidR="00D636F6" w:rsidRPr="00D636F6">
        <w:instrText xml:space="preserve"> REF _Ref80029177 \h  \* MERGEFORMAT </w:instrText>
      </w:r>
      <w:r w:rsidR="00D636F6" w:rsidRPr="00D636F6">
        <w:fldChar w:fldCharType="separate"/>
      </w:r>
      <w:r w:rsidR="00D636F6" w:rsidRPr="00D636F6">
        <w:t xml:space="preserve">Figure </w:t>
      </w:r>
      <w:r w:rsidR="00D636F6" w:rsidRPr="00D636F6">
        <w:rPr>
          <w:noProof/>
        </w:rPr>
        <w:t>4</w:t>
      </w:r>
      <w:r w:rsidR="00D636F6" w:rsidRPr="00D636F6">
        <w:fldChar w:fldCharType="end"/>
      </w:r>
      <w:r w:rsidR="00C946E3" w:rsidRPr="00B63DAD">
        <w:t xml:space="preserve"> illustrates</w:t>
      </w:r>
      <w:r w:rsidR="00E57A6F">
        <w:t>. L</w:t>
      </w:r>
      <w:r w:rsidR="00C946E3" w:rsidRPr="00B63DAD">
        <w:t>arger cities</w:t>
      </w:r>
      <w:r w:rsidR="006D3109">
        <w:t xml:space="preserve"> – when adjusting for the number of workers in commutable distance -</w:t>
      </w:r>
      <w:r w:rsidR="00C946E3" w:rsidRPr="00B63DAD">
        <w:t xml:space="preserve"> are more likely to have a </w:t>
      </w:r>
      <w:r>
        <w:t xml:space="preserve">more </w:t>
      </w:r>
      <w:r w:rsidR="00C946E3" w:rsidRPr="00D636F6">
        <w:t>complex economy than its smaller peers.</w:t>
      </w:r>
    </w:p>
    <w:p w14:paraId="7C2CE1DD" w14:textId="427EE7E5" w:rsidR="00E51AC9" w:rsidRPr="00D636F6" w:rsidRDefault="00D636F6" w:rsidP="007D317D">
      <w:pPr>
        <w:pStyle w:val="Caption"/>
        <w:rPr>
          <w:b/>
        </w:rPr>
      </w:pPr>
      <w:bookmarkStart w:id="585" w:name="_Ref80029177"/>
      <w:commentRangeStart w:id="586"/>
      <w:r w:rsidRPr="00330BAB">
        <w:rPr>
          <w:b/>
          <w:i w:val="0"/>
          <w:color w:val="auto"/>
          <w:sz w:val="22"/>
          <w:szCs w:val="22"/>
          <w:rPrChange w:id="587" w:author="Guilherme Rodrigues" w:date="2021-09-02T14:15:00Z">
            <w:rPr>
              <w:i w:val="0"/>
              <w:color w:val="auto"/>
              <w:sz w:val="22"/>
              <w:szCs w:val="22"/>
            </w:rPr>
          </w:rPrChange>
        </w:rPr>
        <w:t xml:space="preserve">Figure </w:t>
      </w:r>
      <w:r w:rsidRPr="00330BAB">
        <w:rPr>
          <w:b/>
          <w:i w:val="0"/>
          <w:color w:val="auto"/>
          <w:sz w:val="22"/>
          <w:szCs w:val="22"/>
          <w:rPrChange w:id="588" w:author="Guilherme Rodrigues" w:date="2021-09-02T14:15:00Z">
            <w:rPr>
              <w:i w:val="0"/>
              <w:color w:val="auto"/>
              <w:sz w:val="22"/>
              <w:szCs w:val="22"/>
            </w:rPr>
          </w:rPrChange>
        </w:rPr>
        <w:fldChar w:fldCharType="begin"/>
      </w:r>
      <w:r w:rsidRPr="00330BAB">
        <w:rPr>
          <w:b/>
          <w:i w:val="0"/>
          <w:color w:val="auto"/>
          <w:sz w:val="22"/>
          <w:szCs w:val="22"/>
          <w:rPrChange w:id="589" w:author="Guilherme Rodrigues" w:date="2021-09-02T14:15:00Z">
            <w:rPr>
              <w:i w:val="0"/>
              <w:color w:val="auto"/>
              <w:sz w:val="22"/>
              <w:szCs w:val="22"/>
            </w:rPr>
          </w:rPrChange>
        </w:rPr>
        <w:instrText xml:space="preserve"> SEQ Figure \* ARABIC </w:instrText>
      </w:r>
      <w:r w:rsidRPr="00330BAB">
        <w:rPr>
          <w:b/>
          <w:i w:val="0"/>
          <w:color w:val="auto"/>
          <w:sz w:val="22"/>
          <w:szCs w:val="22"/>
          <w:rPrChange w:id="590" w:author="Guilherme Rodrigues" w:date="2021-09-02T14:15:00Z">
            <w:rPr>
              <w:i w:val="0"/>
              <w:color w:val="auto"/>
              <w:sz w:val="22"/>
              <w:szCs w:val="22"/>
            </w:rPr>
          </w:rPrChange>
        </w:rPr>
        <w:fldChar w:fldCharType="separate"/>
      </w:r>
      <w:ins w:id="591" w:author="Guilherme Rodrigues" w:date="2021-09-04T12:09:00Z">
        <w:r w:rsidR="00B072F0">
          <w:rPr>
            <w:b/>
            <w:i w:val="0"/>
            <w:noProof/>
            <w:color w:val="auto"/>
            <w:sz w:val="22"/>
            <w:szCs w:val="22"/>
          </w:rPr>
          <w:t>4</w:t>
        </w:r>
      </w:ins>
      <w:del w:id="592" w:author="Guilherme Rodrigues" w:date="2021-09-04T12:09:00Z">
        <w:r w:rsidR="00E005B7" w:rsidRPr="00330BAB" w:rsidDel="00B072F0">
          <w:rPr>
            <w:b/>
            <w:i w:val="0"/>
            <w:noProof/>
            <w:color w:val="auto"/>
            <w:sz w:val="22"/>
            <w:szCs w:val="22"/>
            <w:rPrChange w:id="593" w:author="Guilherme Rodrigues" w:date="2021-09-02T14:15:00Z">
              <w:rPr>
                <w:i w:val="0"/>
                <w:noProof/>
                <w:color w:val="auto"/>
                <w:sz w:val="22"/>
                <w:szCs w:val="22"/>
              </w:rPr>
            </w:rPrChange>
          </w:rPr>
          <w:delText>4</w:delText>
        </w:r>
      </w:del>
      <w:r w:rsidRPr="00330BAB">
        <w:rPr>
          <w:b/>
          <w:i w:val="0"/>
          <w:color w:val="auto"/>
          <w:sz w:val="22"/>
          <w:szCs w:val="22"/>
          <w:rPrChange w:id="594" w:author="Guilherme Rodrigues" w:date="2021-09-02T14:15:00Z">
            <w:rPr>
              <w:i w:val="0"/>
              <w:color w:val="auto"/>
              <w:sz w:val="22"/>
              <w:szCs w:val="22"/>
            </w:rPr>
          </w:rPrChange>
        </w:rPr>
        <w:fldChar w:fldCharType="end"/>
      </w:r>
      <w:bookmarkEnd w:id="585"/>
      <w:r w:rsidRPr="00330BAB">
        <w:rPr>
          <w:b/>
          <w:i w:val="0"/>
          <w:color w:val="auto"/>
          <w:sz w:val="22"/>
          <w:szCs w:val="22"/>
          <w:rPrChange w:id="595" w:author="Guilherme Rodrigues" w:date="2021-09-02T14:15:00Z">
            <w:rPr>
              <w:i w:val="0"/>
              <w:color w:val="auto"/>
              <w:sz w:val="22"/>
              <w:szCs w:val="22"/>
            </w:rPr>
          </w:rPrChange>
        </w:rPr>
        <w:t>:</w:t>
      </w:r>
      <w:r w:rsidRPr="00D636F6">
        <w:rPr>
          <w:i w:val="0"/>
          <w:color w:val="auto"/>
          <w:sz w:val="22"/>
          <w:szCs w:val="22"/>
        </w:rPr>
        <w:t xml:space="preserve"> Big</w:t>
      </w:r>
      <w:r w:rsidR="00153987">
        <w:rPr>
          <w:i w:val="0"/>
          <w:color w:val="auto"/>
          <w:sz w:val="22"/>
          <w:szCs w:val="22"/>
        </w:rPr>
        <w:t>ger</w:t>
      </w:r>
      <w:r w:rsidRPr="00D636F6">
        <w:rPr>
          <w:i w:val="0"/>
          <w:color w:val="auto"/>
          <w:sz w:val="22"/>
          <w:szCs w:val="22"/>
        </w:rPr>
        <w:t xml:space="preserve"> cities </w:t>
      </w:r>
      <w:r w:rsidR="00153987">
        <w:rPr>
          <w:i w:val="0"/>
          <w:color w:val="auto"/>
          <w:sz w:val="22"/>
          <w:szCs w:val="22"/>
        </w:rPr>
        <w:t>are more</w:t>
      </w:r>
      <w:r w:rsidRPr="00D636F6">
        <w:rPr>
          <w:i w:val="0"/>
          <w:color w:val="auto"/>
          <w:sz w:val="22"/>
          <w:szCs w:val="22"/>
        </w:rPr>
        <w:t xml:space="preserve"> complex</w:t>
      </w:r>
      <w:r w:rsidR="00FA17FD" w:rsidRPr="00FA17FD">
        <w:rPr>
          <w:noProof/>
        </w:rPr>
        <w:t xml:space="preserve"> </w:t>
      </w:r>
      <w:commentRangeEnd w:id="586"/>
      <w:r w:rsidR="00330BAB">
        <w:rPr>
          <w:rStyle w:val="CommentReference"/>
          <w:i w:val="0"/>
          <w:iCs w:val="0"/>
          <w:color w:val="auto"/>
        </w:rPr>
        <w:commentReference w:id="586"/>
      </w:r>
      <w:del w:id="596" w:author="Guilherme Rodrigues" w:date="2021-09-03T13:36:00Z">
        <w:r w:rsidR="00FA17FD" w:rsidDel="008A7EED">
          <w:rPr>
            <w:noProof/>
          </w:rPr>
          <w:drawing>
            <wp:inline distT="0" distB="0" distL="0" distR="0" wp14:anchorId="7F013A1D" wp14:editId="629E8792">
              <wp:extent cx="5731510" cy="2142490"/>
              <wp:effectExtent l="0" t="0" r="2540" b="0"/>
              <wp:docPr id="12" name="Chart 12">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id="597" w:author="Guilherme Rodrigues" w:date="2021-09-03T13:36:00Z">
        <w:r w:rsidR="008A7EED" w:rsidRPr="008A7EED">
          <w:rPr>
            <w:noProof/>
          </w:rPr>
          <w:t xml:space="preserve"> </w:t>
        </w:r>
        <w:r w:rsidR="008A7EED">
          <w:rPr>
            <w:noProof/>
          </w:rPr>
          <w:drawing>
            <wp:inline distT="0" distB="0" distL="0" distR="0" wp14:anchorId="3BAB3D69" wp14:editId="335FAFB3">
              <wp:extent cx="5728843" cy="2124473"/>
              <wp:effectExtent l="0" t="0" r="5715" b="0"/>
              <wp:docPr id="4" name="Chart 4">
                <a:extLst xmlns:a="http://schemas.openxmlformats.org/drawingml/2006/main">
                  <a:ext uri="{FF2B5EF4-FFF2-40B4-BE49-F238E27FC236}">
                    <a16:creationId xmlns:a16="http://schemas.microsoft.com/office/drawing/2014/main" id="{54F91A6B-D632-4055-BE9F-E1C9A6CEA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5D289EA8" w14:textId="5CCA611C" w:rsidR="002108FC" w:rsidRDefault="002108FC">
      <w:pPr>
        <w:rPr>
          <w:sz w:val="16"/>
          <w:szCs w:val="16"/>
          <w:lang w:val="en-US"/>
        </w:rPr>
      </w:pPr>
      <w:r w:rsidRPr="007D317D">
        <w:rPr>
          <w:sz w:val="16"/>
          <w:szCs w:val="16"/>
          <w:lang w:val="en-US"/>
        </w:rPr>
        <w:t>Source: ONS; Census 2011. Centre for Cities’ calculations.</w:t>
      </w:r>
    </w:p>
    <w:p w14:paraId="4D0FEC0E" w14:textId="77777777" w:rsidR="008A4545" w:rsidRDefault="006D3109">
      <w:pPr>
        <w:rPr>
          <w:ins w:id="598" w:author="Guilherme Rodrigues" w:date="2021-09-03T13:40:00Z"/>
          <w:color w:val="000000" w:themeColor="text1"/>
        </w:rPr>
      </w:pPr>
      <w:r>
        <w:t>Despite this</w:t>
      </w:r>
      <w:r w:rsidR="00B63DAD" w:rsidRPr="00B63DAD">
        <w:t xml:space="preserve">, </w:t>
      </w:r>
      <w:r w:rsidR="00B63DAD">
        <w:t xml:space="preserve">most of Britain’s </w:t>
      </w:r>
      <w:r w:rsidR="00B63DAD" w:rsidRPr="00B63DAD">
        <w:t xml:space="preserve">largest cities – </w:t>
      </w:r>
      <w:r>
        <w:t>such as</w:t>
      </w:r>
      <w:r w:rsidR="00B63DAD" w:rsidRPr="00B63DAD">
        <w:t xml:space="preserve"> Glasgow, Manchester</w:t>
      </w:r>
      <w:r w:rsidR="00B63DAD">
        <w:t xml:space="preserve">, </w:t>
      </w:r>
      <w:r>
        <w:t xml:space="preserve">and </w:t>
      </w:r>
      <w:r w:rsidR="00B63DAD">
        <w:t>Liverpool</w:t>
      </w:r>
      <w:r>
        <w:t xml:space="preserve"> </w:t>
      </w:r>
      <w:r w:rsidR="00B63DAD" w:rsidRPr="00B63DAD">
        <w:t xml:space="preserve">– </w:t>
      </w:r>
      <w:r w:rsidR="00B63DAD" w:rsidRPr="00B63DAD">
        <w:rPr>
          <w:b/>
        </w:rPr>
        <w:t>have productivity</w:t>
      </w:r>
      <w:r w:rsidR="00B63DAD">
        <w:rPr>
          <w:b/>
        </w:rPr>
        <w:t xml:space="preserve"> below </w:t>
      </w:r>
      <w:r w:rsidR="00B63DAD" w:rsidRPr="00E57A6F">
        <w:rPr>
          <w:b/>
        </w:rPr>
        <w:t>average</w:t>
      </w:r>
      <w:r>
        <w:rPr>
          <w:b/>
        </w:rPr>
        <w:t xml:space="preserve">. </w:t>
      </w:r>
      <w:r w:rsidR="009A2807" w:rsidRPr="00E57A6F">
        <w:t xml:space="preserve">The </w:t>
      </w:r>
      <w:del w:id="599" w:author="Guilherme Rodrigues" w:date="2021-09-02T13:37:00Z">
        <w:r w:rsidR="009A2807" w:rsidRPr="00E57A6F" w:rsidDel="007D7D05">
          <w:delText xml:space="preserve">mismatch </w:delText>
        </w:r>
      </w:del>
      <w:ins w:id="600" w:author="Guilherme Rodrigues" w:date="2021-09-02T13:37:00Z">
        <w:r w:rsidR="007D7D05">
          <w:t>underperformance</w:t>
        </w:r>
        <w:r w:rsidR="007D7D05" w:rsidRPr="00E57A6F">
          <w:t xml:space="preserve"> </w:t>
        </w:r>
      </w:ins>
      <w:r w:rsidR="00545728" w:rsidRPr="001E25DC">
        <w:rPr>
          <w:color w:val="000000" w:themeColor="text1"/>
        </w:rPr>
        <w:t xml:space="preserve">is partially explained by the </w:t>
      </w:r>
      <w:r w:rsidR="001E25DC" w:rsidRPr="001E25DC">
        <w:rPr>
          <w:color w:val="000000" w:themeColor="text1"/>
        </w:rPr>
        <w:t xml:space="preserve">relatively small size of the sectors </w:t>
      </w:r>
      <w:commentRangeStart w:id="601"/>
      <w:r w:rsidR="001E25DC" w:rsidRPr="001E25DC">
        <w:rPr>
          <w:color w:val="000000" w:themeColor="text1"/>
        </w:rPr>
        <w:t>that make those cities complex</w:t>
      </w:r>
      <w:r>
        <w:rPr>
          <w:color w:val="000000" w:themeColor="text1"/>
        </w:rPr>
        <w:t xml:space="preserve"> </w:t>
      </w:r>
      <w:commentRangeEnd w:id="601"/>
      <w:r w:rsidR="007D7D05">
        <w:rPr>
          <w:rStyle w:val="CommentReference"/>
        </w:rPr>
        <w:commentReference w:id="601"/>
      </w:r>
      <w:r>
        <w:rPr>
          <w:color w:val="000000" w:themeColor="text1"/>
        </w:rPr>
        <w:t>– it is possible for a city to have a competitive advantage in an industry but for that industry to play a small role in the economy.</w:t>
      </w:r>
      <w:r>
        <w:rPr>
          <w:rStyle w:val="FootnoteReference"/>
          <w:color w:val="000000" w:themeColor="text1"/>
        </w:rPr>
        <w:footnoteReference w:id="19"/>
      </w:r>
      <w:r>
        <w:rPr>
          <w:color w:val="000000" w:themeColor="text1"/>
        </w:rPr>
        <w:t xml:space="preserve"> </w:t>
      </w:r>
      <w:r w:rsidR="001E25DC">
        <w:rPr>
          <w:color w:val="000000" w:themeColor="text1"/>
        </w:rPr>
        <w:t xml:space="preserve">Currently, most large cities have competitive advantages in some complex activities. </w:t>
      </w:r>
    </w:p>
    <w:p w14:paraId="423025A2" w14:textId="303321A1" w:rsidR="000142C6" w:rsidRDefault="001E25DC">
      <w:pPr>
        <w:rPr>
          <w:color w:val="000000" w:themeColor="text1"/>
        </w:rPr>
      </w:pPr>
      <w:r w:rsidRPr="009B2427">
        <w:rPr>
          <w:color w:val="000000" w:themeColor="text1"/>
          <w:highlight w:val="green"/>
          <w:rPrChange w:id="602" w:author="Guilherme Rodrigues" w:date="2021-09-03T14:09:00Z">
            <w:rPr>
              <w:color w:val="000000" w:themeColor="text1"/>
            </w:rPr>
          </w:rPrChange>
        </w:rPr>
        <w:t xml:space="preserve">However, those sectors employ a comparatively low </w:t>
      </w:r>
      <w:del w:id="603" w:author="Guilherme Rodrigues" w:date="2021-09-03T13:40:00Z">
        <w:r w:rsidRPr="009B2427" w:rsidDel="008A4545">
          <w:rPr>
            <w:color w:val="000000" w:themeColor="text1"/>
            <w:highlight w:val="green"/>
            <w:rPrChange w:id="604" w:author="Guilherme Rodrigues" w:date="2021-09-03T14:09:00Z">
              <w:rPr>
                <w:color w:val="000000" w:themeColor="text1"/>
              </w:rPr>
            </w:rPrChange>
          </w:rPr>
          <w:delText xml:space="preserve">level </w:delText>
        </w:r>
      </w:del>
      <w:ins w:id="605" w:author="Guilherme Rodrigues" w:date="2021-09-03T13:40:00Z">
        <w:r w:rsidR="008A4545" w:rsidRPr="009B2427">
          <w:rPr>
            <w:color w:val="000000" w:themeColor="text1"/>
            <w:highlight w:val="green"/>
            <w:rPrChange w:id="606" w:author="Guilherme Rodrigues" w:date="2021-09-03T14:09:00Z">
              <w:rPr>
                <w:color w:val="000000" w:themeColor="text1"/>
              </w:rPr>
            </w:rPrChange>
          </w:rPr>
          <w:t xml:space="preserve">share </w:t>
        </w:r>
      </w:ins>
      <w:r w:rsidRPr="009B2427">
        <w:rPr>
          <w:color w:val="000000" w:themeColor="text1"/>
          <w:highlight w:val="green"/>
          <w:rPrChange w:id="607" w:author="Guilherme Rodrigues" w:date="2021-09-03T14:09:00Z">
            <w:rPr>
              <w:color w:val="000000" w:themeColor="text1"/>
            </w:rPr>
          </w:rPrChange>
        </w:rPr>
        <w:t xml:space="preserve">of workers, when compared with </w:t>
      </w:r>
      <w:commentRangeStart w:id="608"/>
      <w:del w:id="609" w:author="Guilherme Rodrigues" w:date="2021-09-03T13:37:00Z">
        <w:r w:rsidRPr="009B2427" w:rsidDel="008A7EED">
          <w:rPr>
            <w:color w:val="000000" w:themeColor="text1"/>
            <w:highlight w:val="green"/>
            <w:rPrChange w:id="610" w:author="Guilherme Rodrigues" w:date="2021-09-03T14:09:00Z">
              <w:rPr>
                <w:color w:val="000000" w:themeColor="text1"/>
              </w:rPr>
            </w:rPrChange>
          </w:rPr>
          <w:delText>other complex economies</w:delText>
        </w:r>
      </w:del>
      <w:ins w:id="611" w:author="Guilherme Rodrigues" w:date="2021-09-03T13:37:00Z">
        <w:r w:rsidR="008A7EED" w:rsidRPr="009B2427">
          <w:rPr>
            <w:color w:val="000000" w:themeColor="text1"/>
            <w:highlight w:val="green"/>
            <w:rPrChange w:id="612" w:author="Guilherme Rodrigues" w:date="2021-09-03T14:09:00Z">
              <w:rPr>
                <w:color w:val="000000" w:themeColor="text1"/>
              </w:rPr>
            </w:rPrChange>
          </w:rPr>
          <w:t>the most successful economies in the Greater South East</w:t>
        </w:r>
      </w:ins>
      <w:ins w:id="613" w:author="Guilherme Rodrigues" w:date="2021-09-03T13:40:00Z">
        <w:r w:rsidR="008A4545" w:rsidRPr="009B2427">
          <w:rPr>
            <w:color w:val="000000" w:themeColor="text1"/>
            <w:highlight w:val="green"/>
            <w:rPrChange w:id="614" w:author="Guilherme Rodrigues" w:date="2021-09-03T14:09:00Z">
              <w:rPr>
                <w:color w:val="000000" w:themeColor="text1"/>
              </w:rPr>
            </w:rPrChange>
          </w:rPr>
          <w:t>, which</w:t>
        </w:r>
      </w:ins>
      <w:ins w:id="615" w:author="Guilherme Rodrigues" w:date="2021-09-03T13:39:00Z">
        <w:r w:rsidR="008A4545" w:rsidRPr="009B2427">
          <w:rPr>
            <w:color w:val="000000" w:themeColor="text1"/>
            <w:highlight w:val="green"/>
            <w:rPrChange w:id="616" w:author="Guilherme Rodrigues" w:date="2021-09-03T14:09:00Z">
              <w:rPr>
                <w:color w:val="000000" w:themeColor="text1"/>
              </w:rPr>
            </w:rPrChange>
          </w:rPr>
          <w:t xml:space="preserve"> </w:t>
        </w:r>
        <w:r w:rsidR="008A4545" w:rsidRPr="009B2427">
          <w:rPr>
            <w:b/>
            <w:color w:val="000000" w:themeColor="text1"/>
            <w:highlight w:val="green"/>
            <w:rPrChange w:id="617" w:author="Guilherme Rodrigues" w:date="2021-09-03T14:09:00Z">
              <w:rPr>
                <w:color w:val="000000" w:themeColor="text1"/>
              </w:rPr>
            </w:rPrChange>
          </w:rPr>
          <w:t>tend to have more 20 per cent of their exporting jobs in the</w:t>
        </w:r>
      </w:ins>
      <w:ins w:id="618" w:author="Guilherme Rodrigues" w:date="2021-09-03T13:40:00Z">
        <w:r w:rsidR="008A4545" w:rsidRPr="009B2427">
          <w:rPr>
            <w:b/>
            <w:color w:val="000000" w:themeColor="text1"/>
            <w:highlight w:val="green"/>
            <w:rPrChange w:id="619" w:author="Guilherme Rodrigues" w:date="2021-09-03T14:09:00Z">
              <w:rPr>
                <w:color w:val="000000" w:themeColor="text1"/>
              </w:rPr>
            </w:rPrChange>
          </w:rPr>
          <w:t>ir</w:t>
        </w:r>
      </w:ins>
      <w:ins w:id="620" w:author="Guilherme Rodrigues" w:date="2021-09-03T13:39:00Z">
        <w:r w:rsidR="008A4545" w:rsidRPr="009B2427">
          <w:rPr>
            <w:b/>
            <w:color w:val="000000" w:themeColor="text1"/>
            <w:highlight w:val="green"/>
            <w:rPrChange w:id="621" w:author="Guilherme Rodrigues" w:date="2021-09-03T14:09:00Z">
              <w:rPr>
                <w:color w:val="000000" w:themeColor="text1"/>
              </w:rPr>
            </w:rPrChange>
          </w:rPr>
          <w:t xml:space="preserve"> five most complex </w:t>
        </w:r>
      </w:ins>
      <w:ins w:id="622" w:author="Guilherme Rodrigues" w:date="2021-09-03T13:41:00Z">
        <w:r w:rsidR="008A4545" w:rsidRPr="009B2427">
          <w:rPr>
            <w:b/>
            <w:color w:val="000000" w:themeColor="text1"/>
            <w:highlight w:val="green"/>
            <w:rPrChange w:id="623" w:author="Guilherme Rodrigues" w:date="2021-09-03T14:09:00Z">
              <w:rPr>
                <w:color w:val="000000" w:themeColor="text1"/>
              </w:rPr>
            </w:rPrChange>
          </w:rPr>
          <w:t>activities</w:t>
        </w:r>
      </w:ins>
      <w:ins w:id="624" w:author="Guilherme Rodrigues" w:date="2021-09-03T13:55:00Z">
        <w:r w:rsidR="00EB7873" w:rsidRPr="009B2427">
          <w:rPr>
            <w:color w:val="000000" w:themeColor="text1"/>
            <w:highlight w:val="green"/>
            <w:rPrChange w:id="625" w:author="Guilherme Rodrigues" w:date="2021-09-03T14:09:00Z">
              <w:rPr>
                <w:color w:val="000000" w:themeColor="text1"/>
              </w:rPr>
            </w:rPrChange>
          </w:rPr>
          <w:t xml:space="preserve"> </w:t>
        </w:r>
      </w:ins>
      <w:del w:id="626" w:author="Guilherme Rodrigues" w:date="2021-09-03T13:40:00Z">
        <w:r w:rsidRPr="009B2427" w:rsidDel="008A4545">
          <w:rPr>
            <w:color w:val="000000" w:themeColor="text1"/>
            <w:highlight w:val="green"/>
            <w:rPrChange w:id="627" w:author="Guilherme Rodrigues" w:date="2021-09-03T14:09:00Z">
              <w:rPr>
                <w:color w:val="000000" w:themeColor="text1"/>
              </w:rPr>
            </w:rPrChange>
          </w:rPr>
          <w:delText xml:space="preserve"> </w:delText>
        </w:r>
      </w:del>
      <w:r w:rsidRPr="009B2427">
        <w:rPr>
          <w:color w:val="000000" w:themeColor="text1"/>
          <w:highlight w:val="green"/>
          <w:rPrChange w:id="628" w:author="Guilherme Rodrigues" w:date="2021-09-03T14:09:00Z">
            <w:rPr>
              <w:color w:val="000000" w:themeColor="text1"/>
            </w:rPr>
          </w:rPrChange>
        </w:rPr>
        <w:t>(</w:t>
      </w:r>
      <w:r w:rsidR="00D636F6" w:rsidRPr="009B2427">
        <w:rPr>
          <w:color w:val="000000" w:themeColor="text1"/>
          <w:highlight w:val="green"/>
          <w:rPrChange w:id="629" w:author="Guilherme Rodrigues" w:date="2021-09-03T14:09:00Z">
            <w:rPr>
              <w:color w:val="000000" w:themeColor="text1"/>
            </w:rPr>
          </w:rPrChange>
        </w:rPr>
        <w:fldChar w:fldCharType="begin"/>
      </w:r>
      <w:r w:rsidR="00D636F6" w:rsidRPr="009B2427">
        <w:rPr>
          <w:color w:val="000000" w:themeColor="text1"/>
          <w:highlight w:val="green"/>
          <w:rPrChange w:id="630" w:author="Guilherme Rodrigues" w:date="2021-09-03T14:09:00Z">
            <w:rPr>
              <w:color w:val="000000" w:themeColor="text1"/>
            </w:rPr>
          </w:rPrChange>
        </w:rPr>
        <w:instrText xml:space="preserve"> REF _Ref80029296 \h  \* MERGEFORMAT </w:instrText>
      </w:r>
      <w:r w:rsidR="00D636F6" w:rsidRPr="009B2427">
        <w:rPr>
          <w:color w:val="000000" w:themeColor="text1"/>
          <w:highlight w:val="green"/>
          <w:rPrChange w:id="631" w:author="Guilherme Rodrigues" w:date="2021-09-03T14:09:00Z">
            <w:rPr>
              <w:color w:val="000000" w:themeColor="text1"/>
              <w:highlight w:val="green"/>
            </w:rPr>
          </w:rPrChange>
        </w:rPr>
      </w:r>
      <w:r w:rsidR="00D636F6" w:rsidRPr="009B2427">
        <w:rPr>
          <w:color w:val="000000" w:themeColor="text1"/>
          <w:highlight w:val="green"/>
          <w:rPrChange w:id="632" w:author="Guilherme Rodrigues" w:date="2021-09-03T14:09:00Z">
            <w:rPr>
              <w:color w:val="000000" w:themeColor="text1"/>
            </w:rPr>
          </w:rPrChange>
        </w:rPr>
        <w:fldChar w:fldCharType="separate"/>
      </w:r>
      <w:r w:rsidR="00D636F6" w:rsidRPr="009B2427">
        <w:rPr>
          <w:highlight w:val="green"/>
          <w:rPrChange w:id="633" w:author="Guilherme Rodrigues" w:date="2021-09-03T14:09:00Z">
            <w:rPr/>
          </w:rPrChange>
        </w:rPr>
        <w:t xml:space="preserve">Figure </w:t>
      </w:r>
      <w:r w:rsidR="00D636F6" w:rsidRPr="009B2427">
        <w:rPr>
          <w:noProof/>
          <w:highlight w:val="green"/>
          <w:rPrChange w:id="634" w:author="Guilherme Rodrigues" w:date="2021-09-03T14:09:00Z">
            <w:rPr>
              <w:noProof/>
            </w:rPr>
          </w:rPrChange>
        </w:rPr>
        <w:t>5</w:t>
      </w:r>
      <w:r w:rsidR="00D636F6" w:rsidRPr="009B2427">
        <w:rPr>
          <w:color w:val="000000" w:themeColor="text1"/>
          <w:highlight w:val="green"/>
          <w:rPrChange w:id="635" w:author="Guilherme Rodrigues" w:date="2021-09-03T14:09:00Z">
            <w:rPr>
              <w:color w:val="000000" w:themeColor="text1"/>
            </w:rPr>
          </w:rPrChange>
        </w:rPr>
        <w:fldChar w:fldCharType="end"/>
      </w:r>
      <w:r w:rsidRPr="009B2427">
        <w:rPr>
          <w:color w:val="000000" w:themeColor="text1"/>
          <w:highlight w:val="green"/>
          <w:rPrChange w:id="636" w:author="Guilherme Rodrigues" w:date="2021-09-03T14:09:00Z">
            <w:rPr>
              <w:color w:val="000000" w:themeColor="text1"/>
            </w:rPr>
          </w:rPrChange>
        </w:rPr>
        <w:t>)</w:t>
      </w:r>
      <w:commentRangeEnd w:id="608"/>
      <w:del w:id="637" w:author="Guilherme Rodrigues" w:date="2021-09-03T13:41:00Z">
        <w:r w:rsidR="007D7D05" w:rsidRPr="009B2427" w:rsidDel="008A4545">
          <w:rPr>
            <w:rStyle w:val="CommentReference"/>
            <w:highlight w:val="green"/>
            <w:rPrChange w:id="638" w:author="Guilherme Rodrigues" w:date="2021-09-03T14:09:00Z">
              <w:rPr>
                <w:rStyle w:val="CommentReference"/>
              </w:rPr>
            </w:rPrChange>
          </w:rPr>
          <w:commentReference w:id="608"/>
        </w:r>
      </w:del>
      <w:r w:rsidRPr="009B2427">
        <w:rPr>
          <w:color w:val="000000" w:themeColor="text1"/>
          <w:highlight w:val="green"/>
          <w:rPrChange w:id="639" w:author="Guilherme Rodrigues" w:date="2021-09-03T14:09:00Z">
            <w:rPr>
              <w:color w:val="000000" w:themeColor="text1"/>
            </w:rPr>
          </w:rPrChange>
        </w:rPr>
        <w:t>.</w:t>
      </w:r>
      <w:r>
        <w:rPr>
          <w:color w:val="000000" w:themeColor="text1"/>
        </w:rPr>
        <w:t xml:space="preserve"> As </w:t>
      </w:r>
      <w:r w:rsidR="006D3109">
        <w:rPr>
          <w:color w:val="000000" w:themeColor="text1"/>
        </w:rPr>
        <w:t xml:space="preserve">a </w:t>
      </w:r>
      <w:r>
        <w:rPr>
          <w:color w:val="000000" w:themeColor="text1"/>
        </w:rPr>
        <w:t xml:space="preserve">consequence, large cities’ most complex activities – and therefore most productive – are not large enough to drive </w:t>
      </w:r>
      <w:r w:rsidR="00541E93">
        <w:rPr>
          <w:color w:val="000000" w:themeColor="text1"/>
        </w:rPr>
        <w:t>up</w:t>
      </w:r>
      <w:r w:rsidR="00D128FD">
        <w:rPr>
          <w:color w:val="000000" w:themeColor="text1"/>
        </w:rPr>
        <w:t xml:space="preserve"> overall</w:t>
      </w:r>
      <w:r w:rsidR="00541E93">
        <w:rPr>
          <w:color w:val="000000" w:themeColor="text1"/>
        </w:rPr>
        <w:t xml:space="preserve"> </w:t>
      </w:r>
      <w:r>
        <w:rPr>
          <w:color w:val="000000" w:themeColor="text1"/>
        </w:rPr>
        <w:t>productivity.</w:t>
      </w:r>
    </w:p>
    <w:p w14:paraId="3EB453EE" w14:textId="7BD152FF" w:rsidR="001E25DC" w:rsidRPr="00330BAB" w:rsidRDefault="001E25DC" w:rsidP="00545728">
      <w:pPr>
        <w:rPr>
          <w:color w:val="FF0000"/>
          <w:rPrChange w:id="640" w:author="Guilherme Rodrigues" w:date="2021-09-02T14:18:00Z">
            <w:rPr>
              <w:color w:val="000000" w:themeColor="text1"/>
            </w:rPr>
          </w:rPrChange>
        </w:rPr>
      </w:pPr>
      <w:r>
        <w:rPr>
          <w:color w:val="000000" w:themeColor="text1"/>
        </w:rPr>
        <w:t xml:space="preserve">For example, Glasgow and Brighton </w:t>
      </w:r>
      <w:r w:rsidR="00A43D3E">
        <w:rPr>
          <w:color w:val="000000" w:themeColor="text1"/>
        </w:rPr>
        <w:t>are similarly complex but their productivity substantially differs</w:t>
      </w:r>
      <w:r w:rsidR="0061539B">
        <w:rPr>
          <w:color w:val="000000" w:themeColor="text1"/>
        </w:rPr>
        <w:t xml:space="preserve">, which is partially driven by the </w:t>
      </w:r>
      <w:r w:rsidR="00541E93">
        <w:rPr>
          <w:color w:val="000000" w:themeColor="text1"/>
        </w:rPr>
        <w:t xml:space="preserve">differing number of jobs in their most </w:t>
      </w:r>
      <w:r w:rsidR="0061539B">
        <w:rPr>
          <w:color w:val="000000" w:themeColor="text1"/>
        </w:rPr>
        <w:t xml:space="preserve">complex </w:t>
      </w:r>
      <w:del w:id="641" w:author="Guilherme Rodrigues" w:date="2021-09-02T14:19:00Z">
        <w:r w:rsidR="0061539B" w:rsidDel="00330BAB">
          <w:rPr>
            <w:color w:val="000000" w:themeColor="text1"/>
          </w:rPr>
          <w:delText>activities</w:delText>
        </w:r>
      </w:del>
      <w:ins w:id="642" w:author="Guilherme Rodrigues" w:date="2021-09-02T14:19:00Z">
        <w:r w:rsidR="00330BAB">
          <w:rPr>
            <w:color w:val="000000" w:themeColor="text1"/>
          </w:rPr>
          <w:t>occupations</w:t>
        </w:r>
      </w:ins>
      <w:r w:rsidR="00A43D3E">
        <w:rPr>
          <w:color w:val="000000" w:themeColor="text1"/>
        </w:rPr>
        <w:t>.</w:t>
      </w:r>
      <w:r w:rsidR="0061539B">
        <w:rPr>
          <w:color w:val="000000" w:themeColor="text1"/>
        </w:rPr>
        <w:t xml:space="preserve"> Brighton, a city which is highly </w:t>
      </w:r>
      <w:r w:rsidR="0061539B" w:rsidRPr="00B712B8">
        <w:rPr>
          <w:color w:val="000000" w:themeColor="text1"/>
        </w:rPr>
        <w:t>productive, ha</w:t>
      </w:r>
      <w:r w:rsidR="00541E93">
        <w:rPr>
          <w:color w:val="000000" w:themeColor="text1"/>
        </w:rPr>
        <w:t>s</w:t>
      </w:r>
      <w:r w:rsidR="0061539B" w:rsidRPr="00B712B8">
        <w:rPr>
          <w:color w:val="000000" w:themeColor="text1"/>
        </w:rPr>
        <w:t xml:space="preserve"> </w:t>
      </w:r>
      <w:r w:rsidR="0061539B" w:rsidRPr="00B712B8">
        <w:t xml:space="preserve">54 per cent </w:t>
      </w:r>
      <w:r w:rsidR="0061539B" w:rsidRPr="004F016A">
        <w:t>of its exporting jobs in its most complex activities. Meanwhile, in Glasgow – which has productivity below national average – only 13 per cent of its exporting jobs</w:t>
      </w:r>
      <w:r w:rsidR="0061539B" w:rsidRPr="00B712B8">
        <w:t xml:space="preserve"> </w:t>
      </w:r>
      <w:r w:rsidR="00B712B8">
        <w:t xml:space="preserve">come from </w:t>
      </w:r>
      <w:r w:rsidR="0061539B" w:rsidRPr="00B712B8">
        <w:t xml:space="preserve">its most complex </w:t>
      </w:r>
      <w:del w:id="643" w:author="Guilherme Rodrigues" w:date="2021-09-02T14:18:00Z">
        <w:r w:rsidR="0061539B" w:rsidRPr="00B712B8" w:rsidDel="00330BAB">
          <w:delText>activities</w:delText>
        </w:r>
      </w:del>
      <w:ins w:id="644" w:author="Guilherme Rodrigues" w:date="2021-09-02T14:18:00Z">
        <w:r w:rsidR="00330BAB">
          <w:t>occupations</w:t>
        </w:r>
      </w:ins>
      <w:r w:rsidR="0061539B" w:rsidRPr="00B712B8">
        <w:t>.</w:t>
      </w:r>
      <w:r w:rsidR="0061539B" w:rsidRPr="00B712B8">
        <w:rPr>
          <w:rStyle w:val="FootnoteReference"/>
        </w:rPr>
        <w:footnoteReference w:id="20"/>
      </w:r>
      <w:ins w:id="645" w:author="Guilherme Rodrigues" w:date="2021-09-02T14:18:00Z">
        <w:r w:rsidR="00330BAB">
          <w:t xml:space="preserve"> </w:t>
        </w:r>
      </w:ins>
    </w:p>
    <w:p w14:paraId="231205FC" w14:textId="60D070E9" w:rsidR="00D636F6" w:rsidRDefault="00D636F6" w:rsidP="00D636F6">
      <w:pPr>
        <w:rPr>
          <w:noProof/>
        </w:rPr>
      </w:pPr>
      <w:bookmarkStart w:id="646" w:name="_Ref80029296"/>
      <w:r w:rsidRPr="00EB7873">
        <w:rPr>
          <w:b/>
          <w:highlight w:val="green"/>
          <w:rPrChange w:id="647" w:author="Guilherme Rodrigues" w:date="2021-09-03T13:56:00Z">
            <w:rPr>
              <w:b/>
            </w:rPr>
          </w:rPrChange>
        </w:rPr>
        <w:t xml:space="preserve">Figure </w:t>
      </w:r>
      <w:r w:rsidRPr="00EB7873">
        <w:rPr>
          <w:b/>
          <w:highlight w:val="green"/>
          <w:rPrChange w:id="648" w:author="Guilherme Rodrigues" w:date="2021-09-03T13:56:00Z">
            <w:rPr>
              <w:b/>
            </w:rPr>
          </w:rPrChange>
        </w:rPr>
        <w:fldChar w:fldCharType="begin"/>
      </w:r>
      <w:r w:rsidRPr="00EB7873">
        <w:rPr>
          <w:b/>
          <w:highlight w:val="green"/>
          <w:rPrChange w:id="649" w:author="Guilherme Rodrigues" w:date="2021-09-03T13:56:00Z">
            <w:rPr>
              <w:b/>
            </w:rPr>
          </w:rPrChange>
        </w:rPr>
        <w:instrText xml:space="preserve"> SEQ Figure \* ARABIC </w:instrText>
      </w:r>
      <w:r w:rsidRPr="00EB7873">
        <w:rPr>
          <w:b/>
          <w:highlight w:val="green"/>
          <w:rPrChange w:id="650" w:author="Guilherme Rodrigues" w:date="2021-09-03T13:56:00Z">
            <w:rPr>
              <w:b/>
            </w:rPr>
          </w:rPrChange>
        </w:rPr>
        <w:fldChar w:fldCharType="separate"/>
      </w:r>
      <w:ins w:id="651" w:author="Guilherme Rodrigues" w:date="2021-09-04T12:09:00Z">
        <w:r w:rsidR="00B072F0">
          <w:rPr>
            <w:b/>
            <w:noProof/>
            <w:highlight w:val="green"/>
          </w:rPr>
          <w:t>5</w:t>
        </w:r>
      </w:ins>
      <w:del w:id="652" w:author="Guilherme Rodrigues" w:date="2021-09-04T12:09:00Z">
        <w:r w:rsidR="00E005B7" w:rsidRPr="00EB7873" w:rsidDel="00B072F0">
          <w:rPr>
            <w:b/>
            <w:noProof/>
            <w:highlight w:val="green"/>
            <w:rPrChange w:id="653" w:author="Guilherme Rodrigues" w:date="2021-09-03T13:56:00Z">
              <w:rPr>
                <w:b/>
                <w:noProof/>
              </w:rPr>
            </w:rPrChange>
          </w:rPr>
          <w:delText>5</w:delText>
        </w:r>
      </w:del>
      <w:r w:rsidRPr="00EB7873">
        <w:rPr>
          <w:b/>
          <w:highlight w:val="green"/>
          <w:rPrChange w:id="654" w:author="Guilherme Rodrigues" w:date="2021-09-03T13:56:00Z">
            <w:rPr>
              <w:b/>
            </w:rPr>
          </w:rPrChange>
        </w:rPr>
        <w:fldChar w:fldCharType="end"/>
      </w:r>
      <w:bookmarkEnd w:id="646"/>
      <w:r w:rsidRPr="00EB7873">
        <w:rPr>
          <w:b/>
          <w:highlight w:val="green"/>
          <w:rPrChange w:id="655" w:author="Guilherme Rodrigues" w:date="2021-09-03T13:56:00Z">
            <w:rPr>
              <w:b/>
            </w:rPr>
          </w:rPrChange>
        </w:rPr>
        <w:t>:</w:t>
      </w:r>
      <w:r w:rsidRPr="00EB7873">
        <w:rPr>
          <w:highlight w:val="green"/>
          <w:rPrChange w:id="656" w:author="Guilherme Rodrigues" w:date="2021-09-03T13:56:00Z">
            <w:rPr/>
          </w:rPrChange>
        </w:rPr>
        <w:t xml:space="preserve"> In </w:t>
      </w:r>
      <w:ins w:id="657" w:author="Guilherme Rodrigues" w:date="2021-09-03T13:51:00Z">
        <w:r w:rsidR="00EB7873" w:rsidRPr="00EB7873">
          <w:rPr>
            <w:highlight w:val="green"/>
            <w:rPrChange w:id="658" w:author="Guilherme Rodrigues" w:date="2021-09-03T13:56:00Z">
              <w:rPr/>
            </w:rPrChange>
          </w:rPr>
          <w:t xml:space="preserve">large </w:t>
        </w:r>
      </w:ins>
      <w:r w:rsidRPr="00EB7873">
        <w:rPr>
          <w:highlight w:val="green"/>
          <w:rPrChange w:id="659" w:author="Guilherme Rodrigues" w:date="2021-09-03T13:56:00Z">
            <w:rPr/>
          </w:rPrChange>
        </w:rPr>
        <w:t>cities</w:t>
      </w:r>
      <w:ins w:id="660" w:author="Guilherme Rodrigues" w:date="2021-09-03T13:51:00Z">
        <w:r w:rsidR="00EB7873" w:rsidRPr="00EB7873">
          <w:rPr>
            <w:highlight w:val="green"/>
            <w:rPrChange w:id="661" w:author="Guilherme Rodrigues" w:date="2021-09-03T13:56:00Z">
              <w:rPr/>
            </w:rPrChange>
          </w:rPr>
          <w:t>,</w:t>
        </w:r>
      </w:ins>
      <w:r w:rsidRPr="00EB7873">
        <w:rPr>
          <w:highlight w:val="green"/>
          <w:rPrChange w:id="662" w:author="Guilherme Rodrigues" w:date="2021-09-03T13:56:00Z">
            <w:rPr/>
          </w:rPrChange>
        </w:rPr>
        <w:t xml:space="preserve"> where there is a gap between complexity and productivity, complex sectors </w:t>
      </w:r>
      <w:commentRangeStart w:id="663"/>
      <w:del w:id="664" w:author="Guilherme Rodrigues" w:date="2021-09-03T13:51:00Z">
        <w:r w:rsidRPr="00EB7873" w:rsidDel="00EB7873">
          <w:rPr>
            <w:highlight w:val="green"/>
            <w:rPrChange w:id="665" w:author="Guilherme Rodrigues" w:date="2021-09-03T13:56:00Z">
              <w:rPr/>
            </w:rPrChange>
          </w:rPr>
          <w:delText>employ small shares of workers</w:delText>
        </w:r>
      </w:del>
      <w:ins w:id="666" w:author="Guilherme Rodrigues" w:date="2021-09-03T13:51:00Z">
        <w:r w:rsidR="00EB7873" w:rsidRPr="00EB7873">
          <w:rPr>
            <w:highlight w:val="green"/>
            <w:rPrChange w:id="667" w:author="Guilherme Rodrigues" w:date="2021-09-03T13:56:00Z">
              <w:rPr/>
            </w:rPrChange>
          </w:rPr>
          <w:t xml:space="preserve"> employ less than 20 per cent of the total number of export</w:t>
        </w:r>
      </w:ins>
      <w:ins w:id="668" w:author="Guilherme Rodrigues" w:date="2021-09-03T13:56:00Z">
        <w:r w:rsidR="00EB7873" w:rsidRPr="00EB7873">
          <w:rPr>
            <w:highlight w:val="green"/>
            <w:rPrChange w:id="669" w:author="Guilherme Rodrigues" w:date="2021-09-03T13:56:00Z">
              <w:rPr>
                <w:highlight w:val="red"/>
              </w:rPr>
            </w:rPrChange>
          </w:rPr>
          <w:t>ing</w:t>
        </w:r>
      </w:ins>
      <w:ins w:id="670" w:author="Guilherme Rodrigues" w:date="2021-09-03T13:51:00Z">
        <w:r w:rsidR="00EB7873" w:rsidRPr="00EB7873">
          <w:rPr>
            <w:highlight w:val="green"/>
            <w:rPrChange w:id="671" w:author="Guilherme Rodrigues" w:date="2021-09-03T13:56:00Z">
              <w:rPr/>
            </w:rPrChange>
          </w:rPr>
          <w:t xml:space="preserve"> jobs</w:t>
        </w:r>
      </w:ins>
      <w:r w:rsidRPr="00EB7873">
        <w:rPr>
          <w:noProof/>
          <w:highlight w:val="green"/>
          <w:rPrChange w:id="672" w:author="Guilherme Rodrigues" w:date="2021-09-03T13:56:00Z">
            <w:rPr>
              <w:noProof/>
            </w:rPr>
          </w:rPrChange>
        </w:rPr>
        <w:t xml:space="preserve"> </w:t>
      </w:r>
      <w:commentRangeEnd w:id="663"/>
      <w:r w:rsidR="007D7D05" w:rsidRPr="00EB7873">
        <w:rPr>
          <w:rStyle w:val="CommentReference"/>
          <w:highlight w:val="green"/>
          <w:rPrChange w:id="673" w:author="Guilherme Rodrigues" w:date="2021-09-03T13:56:00Z">
            <w:rPr>
              <w:rStyle w:val="CommentReference"/>
            </w:rPr>
          </w:rPrChange>
        </w:rPr>
        <w:commentReference w:id="663"/>
      </w:r>
    </w:p>
    <w:p w14:paraId="1265A4F7" w14:textId="4B95595F" w:rsidR="001D7F09" w:rsidRDefault="001D7F09" w:rsidP="00DE64B9"/>
    <w:p w14:paraId="19F95121" w14:textId="105F514E" w:rsidR="0000376D" w:rsidRDefault="0000376D" w:rsidP="00DE64B9">
      <w:del w:id="674" w:author="Guilherme Rodrigues" w:date="2021-09-03T13:49:00Z">
        <w:r w:rsidDel="00506504">
          <w:rPr>
            <w:noProof/>
          </w:rPr>
          <w:lastRenderedPageBreak/>
          <w:drawing>
            <wp:inline distT="0" distB="0" distL="0" distR="0" wp14:anchorId="23CA376E" wp14:editId="755400A5">
              <wp:extent cx="5731510" cy="2470785"/>
              <wp:effectExtent l="0" t="0" r="2540" b="5715"/>
              <wp:docPr id="11" name="Chart 11">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675" w:author="Guilherme Rodrigues" w:date="2021-09-03T13:49:00Z">
        <w:r w:rsidR="00506504" w:rsidRPr="00506504">
          <w:rPr>
            <w:noProof/>
          </w:rPr>
          <w:t xml:space="preserve"> </w:t>
        </w:r>
      </w:ins>
      <w:ins w:id="676" w:author="Guilherme Rodrigues" w:date="2021-09-03T13:55:00Z">
        <w:r w:rsidR="00EB7873">
          <w:rPr>
            <w:noProof/>
          </w:rPr>
          <w:drawing>
            <wp:inline distT="0" distB="0" distL="0" distR="0" wp14:anchorId="33BEC832" wp14:editId="0F9929EE">
              <wp:extent cx="5731510" cy="3225165"/>
              <wp:effectExtent l="0" t="0" r="2540" b="0"/>
              <wp:docPr id="10" name="Chart 10">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5FB2F737" w14:textId="642952F8" w:rsidR="007915F3" w:rsidRPr="007D317D" w:rsidRDefault="007915F3" w:rsidP="00B712B8">
      <w:pPr>
        <w:rPr>
          <w:sz w:val="16"/>
          <w:szCs w:val="16"/>
        </w:rPr>
      </w:pPr>
      <w:r w:rsidRPr="007D317D">
        <w:rPr>
          <w:sz w:val="16"/>
          <w:szCs w:val="16"/>
        </w:rPr>
        <w:t xml:space="preserve">Source: </w:t>
      </w:r>
      <w:r w:rsidR="00A43D3E" w:rsidRPr="007D317D">
        <w:rPr>
          <w:sz w:val="16"/>
          <w:szCs w:val="16"/>
          <w:lang w:val="en-US"/>
        </w:rPr>
        <w:t>ONS</w:t>
      </w:r>
      <w:r w:rsidR="00541E93" w:rsidRPr="00436956">
        <w:rPr>
          <w:sz w:val="16"/>
          <w:szCs w:val="16"/>
          <w:lang w:val="en-US"/>
        </w:rPr>
        <w:t xml:space="preserve">; </w:t>
      </w:r>
      <w:r w:rsidRPr="007D317D">
        <w:rPr>
          <w:sz w:val="16"/>
          <w:szCs w:val="16"/>
        </w:rPr>
        <w:t xml:space="preserve">Centre for Cities’ calculations. </w:t>
      </w:r>
      <w:r w:rsidR="001D7F09" w:rsidRPr="007D317D">
        <w:rPr>
          <w:sz w:val="16"/>
          <w:szCs w:val="16"/>
        </w:rPr>
        <w:t>Complex cities defined by places with ECI above zero.</w:t>
      </w:r>
    </w:p>
    <w:p w14:paraId="4AD53922" w14:textId="06FDCB24" w:rsidR="00A75A12" w:rsidRPr="001D7F09" w:rsidRDefault="00A75A12" w:rsidP="004F016A">
      <w:pPr>
        <w:rPr>
          <w:b/>
        </w:rPr>
      </w:pPr>
      <w:r w:rsidRPr="001D7F09">
        <w:rPr>
          <w:b/>
        </w:rPr>
        <w:t>Despite being relatively complex in the British context, large cities are less complex than their French and German equivalents</w:t>
      </w:r>
    </w:p>
    <w:p w14:paraId="481EDA0C" w14:textId="0B136A05" w:rsidR="00740A38" w:rsidRPr="0018574B" w:rsidRDefault="00A75A12">
      <w:pPr>
        <w:rPr>
          <w:color w:val="FF0000"/>
        </w:rPr>
      </w:pPr>
      <w:r w:rsidRPr="001D7F09">
        <w:t>As is the case with productivity, large British cities lag large French and German cities in terms of complexity too</w:t>
      </w:r>
      <w:r w:rsidR="00FE29D7">
        <w:t xml:space="preserve"> (see</w:t>
      </w:r>
      <w:r w:rsidR="00D636F6">
        <w:t xml:space="preserve"> </w:t>
      </w:r>
      <w:r w:rsidR="00D636F6">
        <w:fldChar w:fldCharType="begin"/>
      </w:r>
      <w:r w:rsidR="00D636F6">
        <w:instrText xml:space="preserve"> REF _Ref80029466 \h </w:instrText>
      </w:r>
      <w:r w:rsidR="00D636F6">
        <w:fldChar w:fldCharType="separate"/>
      </w:r>
      <w:r w:rsidR="00D636F6">
        <w:t xml:space="preserve">Figure </w:t>
      </w:r>
      <w:r w:rsidR="00D636F6">
        <w:rPr>
          <w:noProof/>
        </w:rPr>
        <w:t>6</w:t>
      </w:r>
      <w:r w:rsidR="00D636F6">
        <w:fldChar w:fldCharType="end"/>
      </w:r>
      <w:r w:rsidR="00FE29D7">
        <w:t>)</w:t>
      </w:r>
      <w:r w:rsidR="00D02EF0" w:rsidRPr="000A3A6A">
        <w:t>.  From the eighteen large</w:t>
      </w:r>
      <w:r w:rsidR="00E57A6F">
        <w:t>st</w:t>
      </w:r>
      <w:r w:rsidR="00D02EF0" w:rsidRPr="000A3A6A">
        <w:t xml:space="preserve"> </w:t>
      </w:r>
      <w:r w:rsidR="00E57A6F">
        <w:t xml:space="preserve">French and German </w:t>
      </w:r>
      <w:r w:rsidR="00D02EF0" w:rsidRPr="000A3A6A">
        <w:t xml:space="preserve">cities analysed, all </w:t>
      </w:r>
      <w:r w:rsidR="00E57A6F">
        <w:t xml:space="preserve">of them </w:t>
      </w:r>
      <w:r w:rsidR="004D7401">
        <w:t xml:space="preserve">have </w:t>
      </w:r>
      <w:r w:rsidR="00266FA6">
        <w:t>above average</w:t>
      </w:r>
      <w:r w:rsidR="004D7401">
        <w:t xml:space="preserve"> complexity</w:t>
      </w:r>
      <w:r w:rsidR="00E57A6F">
        <w:t>.</w:t>
      </w:r>
      <w:r w:rsidR="004D7401">
        <w:rPr>
          <w:rStyle w:val="FootnoteReference"/>
        </w:rPr>
        <w:footnoteReference w:id="21"/>
      </w:r>
      <w:r w:rsidR="00E57A6F">
        <w:t xml:space="preserve"> </w:t>
      </w:r>
      <w:r w:rsidR="00FE29D7">
        <w:t>In contrast</w:t>
      </w:r>
      <w:r w:rsidR="00E57A6F">
        <w:t xml:space="preserve"> only</w:t>
      </w:r>
      <w:r w:rsidR="00D02EF0" w:rsidRPr="000A3A6A">
        <w:t xml:space="preserve"> three out of nine </w:t>
      </w:r>
      <w:r w:rsidR="0018574B">
        <w:t xml:space="preserve">British </w:t>
      </w:r>
      <w:r w:rsidR="00D02EF0" w:rsidRPr="000A3A6A">
        <w:t xml:space="preserve">cities </w:t>
      </w:r>
      <w:r w:rsidR="00FE29D7" w:rsidRPr="000A3A6A">
        <w:t>(Bristol, Leeds and Manchester)</w:t>
      </w:r>
      <w:r w:rsidR="00E57A6F">
        <w:t xml:space="preserve"> had complexity level</w:t>
      </w:r>
      <w:r w:rsidR="00306DFF">
        <w:t>s</w:t>
      </w:r>
      <w:r w:rsidR="00E57A6F">
        <w:t xml:space="preserve"> above average</w:t>
      </w:r>
      <w:r w:rsidR="00D02EF0" w:rsidRPr="000A3A6A">
        <w:t>.</w:t>
      </w:r>
      <w:r w:rsidR="00D02EF0" w:rsidRPr="000A3A6A">
        <w:rPr>
          <w:rStyle w:val="FootnoteReference"/>
        </w:rPr>
        <w:footnoteReference w:id="22"/>
      </w:r>
      <w:r w:rsidR="00323478">
        <w:t xml:space="preserve"> Smaller cities </w:t>
      </w:r>
      <w:r w:rsidR="0018574B">
        <w:t xml:space="preserve">and towns </w:t>
      </w:r>
      <w:r w:rsidR="00323478">
        <w:t xml:space="preserve">in </w:t>
      </w:r>
      <w:r w:rsidR="00323478" w:rsidRPr="0018574B">
        <w:t xml:space="preserve">Britain </w:t>
      </w:r>
      <w:r w:rsidR="00FE29D7">
        <w:t>also lag their French counterparts, but the</w:t>
      </w:r>
      <w:r w:rsidR="0018574B" w:rsidRPr="0018574B">
        <w:t xml:space="preserve"> gap is</w:t>
      </w:r>
      <w:r w:rsidR="00FE29D7">
        <w:t xml:space="preserve"> much smaller than for large cities.</w:t>
      </w:r>
    </w:p>
    <w:p w14:paraId="2768D41A" w14:textId="521D504A" w:rsidR="00D636F6" w:rsidRPr="00D636F6" w:rsidRDefault="00D636F6" w:rsidP="00D636F6">
      <w:pPr>
        <w:pStyle w:val="Caption"/>
        <w:rPr>
          <w:b/>
          <w:color w:val="auto"/>
          <w:sz w:val="22"/>
          <w:szCs w:val="22"/>
          <w:highlight w:val="red"/>
        </w:rPr>
      </w:pPr>
      <w:bookmarkStart w:id="677" w:name="_Ref80029466"/>
      <w:r w:rsidRPr="00D636F6">
        <w:rPr>
          <w:b/>
          <w:i w:val="0"/>
          <w:color w:val="auto"/>
          <w:sz w:val="22"/>
          <w:szCs w:val="22"/>
        </w:rPr>
        <w:t xml:space="preserve">Figure </w:t>
      </w:r>
      <w:r w:rsidRPr="00D636F6">
        <w:rPr>
          <w:b/>
          <w:i w:val="0"/>
          <w:color w:val="auto"/>
          <w:sz w:val="22"/>
          <w:szCs w:val="22"/>
        </w:rPr>
        <w:fldChar w:fldCharType="begin"/>
      </w:r>
      <w:r w:rsidRPr="00D636F6">
        <w:rPr>
          <w:b/>
          <w:i w:val="0"/>
          <w:color w:val="auto"/>
          <w:sz w:val="22"/>
          <w:szCs w:val="22"/>
        </w:rPr>
        <w:instrText xml:space="preserve"> SEQ Figure \* ARABIC </w:instrText>
      </w:r>
      <w:r w:rsidRPr="00D636F6">
        <w:rPr>
          <w:b/>
          <w:i w:val="0"/>
          <w:color w:val="auto"/>
          <w:sz w:val="22"/>
          <w:szCs w:val="22"/>
        </w:rPr>
        <w:fldChar w:fldCharType="separate"/>
      </w:r>
      <w:r w:rsidR="00B072F0">
        <w:rPr>
          <w:b/>
          <w:i w:val="0"/>
          <w:noProof/>
          <w:color w:val="auto"/>
          <w:sz w:val="22"/>
          <w:szCs w:val="22"/>
        </w:rPr>
        <w:t>6</w:t>
      </w:r>
      <w:r w:rsidRPr="00D636F6">
        <w:rPr>
          <w:b/>
          <w:i w:val="0"/>
          <w:color w:val="auto"/>
          <w:sz w:val="22"/>
          <w:szCs w:val="22"/>
        </w:rPr>
        <w:fldChar w:fldCharType="end"/>
      </w:r>
      <w:bookmarkEnd w:id="677"/>
      <w:r w:rsidRPr="00D636F6">
        <w:rPr>
          <w:b/>
          <w:i w:val="0"/>
          <w:color w:val="auto"/>
          <w:sz w:val="22"/>
          <w:szCs w:val="22"/>
        </w:rPr>
        <w:t>:</w:t>
      </w:r>
      <w:r w:rsidRPr="00D636F6">
        <w:rPr>
          <w:color w:val="auto"/>
          <w:sz w:val="22"/>
          <w:szCs w:val="22"/>
        </w:rPr>
        <w:t xml:space="preserve"> </w:t>
      </w:r>
      <w:r w:rsidRPr="00D636F6">
        <w:rPr>
          <w:i w:val="0"/>
          <w:color w:val="auto"/>
          <w:sz w:val="22"/>
          <w:szCs w:val="22"/>
        </w:rPr>
        <w:t>Big cities significantly lag their German and French counterparts</w:t>
      </w:r>
      <w:r w:rsidRPr="00D636F6">
        <w:rPr>
          <w:rStyle w:val="FootnoteReference"/>
          <w:color w:val="auto"/>
          <w:sz w:val="22"/>
          <w:szCs w:val="22"/>
        </w:rPr>
        <w:footnoteReference w:id="23"/>
      </w:r>
    </w:p>
    <w:p w14:paraId="1968CBA4" w14:textId="1E8C271B" w:rsidR="00E36B18" w:rsidRPr="001206BD" w:rsidRDefault="004D7401" w:rsidP="000142C6">
      <w:pPr>
        <w:rPr>
          <w:highlight w:val="yellow"/>
        </w:rPr>
      </w:pPr>
      <w:r w:rsidRPr="004D7401">
        <w:rPr>
          <w:noProof/>
        </w:rPr>
        <w:lastRenderedPageBreak/>
        <w:t xml:space="preserve"> </w:t>
      </w:r>
      <w:r>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B7777D" w14:textId="0CA1E2B7" w:rsidR="0001433D" w:rsidRPr="0043694C" w:rsidRDefault="00E36B18" w:rsidP="00E36B18">
      <w:pPr>
        <w:rPr>
          <w:sz w:val="14"/>
          <w:szCs w:val="14"/>
        </w:rPr>
      </w:pPr>
      <w:r w:rsidRPr="0043694C">
        <w:rPr>
          <w:sz w:val="14"/>
          <w:szCs w:val="14"/>
        </w:rPr>
        <w:t xml:space="preserve">Source: </w:t>
      </w:r>
      <w:proofErr w:type="gramStart"/>
      <w:r w:rsidR="00813FD7" w:rsidRPr="0043694C">
        <w:rPr>
          <w:sz w:val="14"/>
          <w:szCs w:val="14"/>
        </w:rPr>
        <w:t xml:space="preserve">ONS </w:t>
      </w:r>
      <w:r w:rsidRPr="0043694C">
        <w:rPr>
          <w:sz w:val="14"/>
          <w:szCs w:val="14"/>
        </w:rPr>
        <w:t>,</w:t>
      </w:r>
      <w:proofErr w:type="gramEnd"/>
      <w:r w:rsidRPr="0043694C">
        <w:rPr>
          <w:sz w:val="14"/>
          <w:szCs w:val="14"/>
        </w:rPr>
        <w:t xml:space="preserve"> </w:t>
      </w:r>
      <w:r w:rsidR="00813FD7" w:rsidRPr="0043694C">
        <w:rPr>
          <w:sz w:val="14"/>
          <w:szCs w:val="14"/>
        </w:rPr>
        <w:t xml:space="preserve">INSEE and </w:t>
      </w:r>
      <w:proofErr w:type="spellStart"/>
      <w:r w:rsidR="00813FD7" w:rsidRPr="0043694C">
        <w:rPr>
          <w:sz w:val="14"/>
          <w:szCs w:val="14"/>
        </w:rPr>
        <w:t>Destatis</w:t>
      </w:r>
      <w:proofErr w:type="spellEnd"/>
      <w:r w:rsidR="00813FD7" w:rsidRPr="0043694C">
        <w:rPr>
          <w:sz w:val="14"/>
          <w:szCs w:val="14"/>
        </w:rPr>
        <w:t>.</w:t>
      </w:r>
    </w:p>
    <w:p w14:paraId="7869807B" w14:textId="0598A396" w:rsidR="00225296" w:rsidRDefault="00584C6F">
      <w:pPr>
        <w:rPr>
          <w:b/>
          <w:sz w:val="30"/>
          <w:szCs w:val="30"/>
          <w:highlight w:val="yellow"/>
          <w:u w:val="single"/>
        </w:rPr>
      </w:pPr>
      <w:bookmarkStart w:id="686" w:name="_Hlk79992957"/>
      <w:r w:rsidRPr="009B2427">
        <w:rPr>
          <w:highlight w:val="green"/>
          <w:rPrChange w:id="687" w:author="Guilherme Rodrigues" w:date="2021-09-03T14:07:00Z">
            <w:rPr/>
          </w:rPrChange>
        </w:rPr>
        <w:t xml:space="preserve">That complex </w:t>
      </w:r>
      <w:ins w:id="688" w:author="Guilherme Rodrigues" w:date="2021-09-03T14:06:00Z">
        <w:r w:rsidR="009B2427" w:rsidRPr="009B2427">
          <w:rPr>
            <w:highlight w:val="green"/>
            <w:rPrChange w:id="689" w:author="Guilherme Rodrigues" w:date="2021-09-03T14:07:00Z">
              <w:rPr>
                <w:highlight w:val="yellow"/>
              </w:rPr>
            </w:rPrChange>
          </w:rPr>
          <w:t>activities</w:t>
        </w:r>
      </w:ins>
      <w:del w:id="690" w:author="Guilherme Rodrigues" w:date="2021-09-03T14:06:00Z">
        <w:r w:rsidRPr="009B2427" w:rsidDel="009B2427">
          <w:rPr>
            <w:highlight w:val="green"/>
            <w:rPrChange w:id="691" w:author="Guilherme Rodrigues" w:date="2021-09-03T14:07:00Z">
              <w:rPr/>
            </w:rPrChange>
          </w:rPr>
          <w:delText>industries</w:delText>
        </w:r>
      </w:del>
      <w:r w:rsidRPr="009B2427">
        <w:rPr>
          <w:highlight w:val="green"/>
          <w:rPrChange w:id="692" w:author="Guilherme Rodrigues" w:date="2021-09-03T14:07:00Z">
            <w:rPr/>
          </w:rPrChange>
        </w:rPr>
        <w:t xml:space="preserve"> have shown a preference to locate </w:t>
      </w:r>
      <w:ins w:id="693" w:author="Guilherme Rodrigues" w:date="2021-09-03T14:06:00Z">
        <w:r w:rsidR="007228E8" w:rsidRPr="009B2427">
          <w:rPr>
            <w:highlight w:val="green"/>
            <w:rPrChange w:id="694" w:author="Guilherme Rodrigues" w:date="2021-09-03T14:07:00Z">
              <w:rPr/>
            </w:rPrChange>
          </w:rPr>
          <w:t>either in</w:t>
        </w:r>
        <w:r w:rsidR="009B2427" w:rsidRPr="009B2427">
          <w:rPr>
            <w:highlight w:val="green"/>
            <w:rPrChange w:id="695" w:author="Guilherme Rodrigues" w:date="2021-09-03T14:07:00Z">
              <w:rPr/>
            </w:rPrChange>
          </w:rPr>
          <w:t xml:space="preserve"> highly</w:t>
        </w:r>
        <w:r w:rsidR="007228E8" w:rsidRPr="009B2427">
          <w:rPr>
            <w:highlight w:val="green"/>
            <w:rPrChange w:id="696" w:author="Guilherme Rodrigues" w:date="2021-09-03T14:07:00Z">
              <w:rPr/>
            </w:rPrChange>
          </w:rPr>
          <w:t xml:space="preserve"> productive cities or </w:t>
        </w:r>
      </w:ins>
      <w:r w:rsidRPr="009B2427">
        <w:rPr>
          <w:highlight w:val="green"/>
          <w:rPrChange w:id="697" w:author="Guilherme Rodrigues" w:date="2021-09-03T14:07:00Z">
            <w:rPr/>
          </w:rPrChange>
        </w:rPr>
        <w:t xml:space="preserve">in </w:t>
      </w:r>
      <w:ins w:id="698" w:author="Guilherme Rodrigues" w:date="2021-09-03T14:07:00Z">
        <w:r w:rsidR="009B2427" w:rsidRPr="009B2427">
          <w:rPr>
            <w:highlight w:val="green"/>
          </w:rPr>
          <w:t xml:space="preserve">the largest </w:t>
        </w:r>
      </w:ins>
      <w:del w:id="699" w:author="Guilherme Rodrigues" w:date="2021-09-03T14:07:00Z">
        <w:r w:rsidRPr="009B2427" w:rsidDel="009B2427">
          <w:rPr>
            <w:highlight w:val="green"/>
            <w:rPrChange w:id="700" w:author="Guilherme Rodrigues" w:date="2021-09-03T14:07:00Z">
              <w:rPr/>
            </w:rPrChange>
          </w:rPr>
          <w:delText xml:space="preserve">big </w:delText>
        </w:r>
      </w:del>
      <w:r w:rsidRPr="009B2427">
        <w:rPr>
          <w:highlight w:val="green"/>
          <w:rPrChange w:id="701" w:author="Guilherme Rodrigues" w:date="2021-09-03T14:07:00Z">
            <w:rPr/>
          </w:rPrChange>
        </w:rPr>
        <w:t>cities</w:t>
      </w:r>
      <w:ins w:id="702" w:author="Guilherme Rodrigues" w:date="2021-09-03T14:07:00Z">
        <w:r w:rsidR="009B2427" w:rsidRPr="009B2427">
          <w:rPr>
            <w:highlight w:val="green"/>
          </w:rPr>
          <w:t>. This</w:t>
        </w:r>
      </w:ins>
      <w:r w:rsidRPr="009B2427">
        <w:rPr>
          <w:highlight w:val="green"/>
          <w:rPrChange w:id="703" w:author="Guilherme Rodrigues" w:date="2021-09-03T14:07:00Z">
            <w:rPr/>
          </w:rPrChange>
        </w:rPr>
        <w:t xml:space="preserve"> shows that </w:t>
      </w:r>
      <w:ins w:id="704" w:author="Guilherme Rodrigues" w:date="2021-09-03T14:07:00Z">
        <w:r w:rsidR="009B2427" w:rsidRPr="009B2427">
          <w:rPr>
            <w:highlight w:val="green"/>
          </w:rPr>
          <w:t xml:space="preserve">further </w:t>
        </w:r>
      </w:ins>
      <w:commentRangeStart w:id="705"/>
      <w:r w:rsidRPr="009B2427">
        <w:rPr>
          <w:highlight w:val="green"/>
          <w:rPrChange w:id="706" w:author="Guilherme Rodrigues" w:date="2021-09-03T14:07:00Z">
            <w:rPr/>
          </w:rPrChange>
        </w:rPr>
        <w:t xml:space="preserve">policies to </w:t>
      </w:r>
      <w:del w:id="707" w:author="Guilherme Rodrigues" w:date="2021-09-03T14:07:00Z">
        <w:r w:rsidRPr="009B2427" w:rsidDel="009B2427">
          <w:rPr>
            <w:highlight w:val="green"/>
            <w:rPrChange w:id="708" w:author="Guilherme Rodrigues" w:date="2021-09-03T14:07:00Z">
              <w:rPr/>
            </w:rPrChange>
          </w:rPr>
          <w:delText xml:space="preserve">further </w:delText>
        </w:r>
      </w:del>
      <w:r w:rsidRPr="009B2427">
        <w:rPr>
          <w:highlight w:val="green"/>
          <w:rPrChange w:id="709" w:author="Guilherme Rodrigues" w:date="2021-09-03T14:07:00Z">
            <w:rPr/>
          </w:rPrChange>
        </w:rPr>
        <w:t xml:space="preserve">improve the economies of </w:t>
      </w:r>
      <w:del w:id="710" w:author="Guilherme Rodrigues" w:date="2021-09-03T14:07:00Z">
        <w:r w:rsidRPr="009B2427" w:rsidDel="009B2427">
          <w:rPr>
            <w:highlight w:val="green"/>
            <w:rPrChange w:id="711" w:author="Guilherme Rodrigues" w:date="2021-09-03T14:07:00Z">
              <w:rPr/>
            </w:rPrChange>
          </w:rPr>
          <w:delText xml:space="preserve">these </w:delText>
        </w:r>
      </w:del>
      <w:ins w:id="712" w:author="Guilherme Rodrigues" w:date="2021-09-03T14:07:00Z">
        <w:r w:rsidR="009B2427" w:rsidRPr="009B2427">
          <w:rPr>
            <w:highlight w:val="green"/>
            <w:rPrChange w:id="713" w:author="Guilherme Rodrigues" w:date="2021-09-03T14:07:00Z">
              <w:rPr/>
            </w:rPrChange>
          </w:rPr>
          <w:t>British biggest cities</w:t>
        </w:r>
      </w:ins>
      <w:del w:id="714" w:author="Guilherme Rodrigues" w:date="2021-09-03T14:07:00Z">
        <w:r w:rsidRPr="009B2427" w:rsidDel="009B2427">
          <w:rPr>
            <w:highlight w:val="green"/>
            <w:rPrChange w:id="715" w:author="Guilherme Rodrigues" w:date="2021-09-03T14:07:00Z">
              <w:rPr/>
            </w:rPrChange>
          </w:rPr>
          <w:delText xml:space="preserve">places </w:delText>
        </w:r>
      </w:del>
      <w:ins w:id="716" w:author="Guilherme Rodrigues" w:date="2021-09-03T14:07:00Z">
        <w:r w:rsidR="009B2427" w:rsidRPr="009B2427">
          <w:rPr>
            <w:highlight w:val="green"/>
            <w:rPrChange w:id="717" w:author="Guilherme Rodrigues" w:date="2021-09-03T14:07:00Z">
              <w:rPr/>
            </w:rPrChange>
          </w:rPr>
          <w:t xml:space="preserve"> </w:t>
        </w:r>
      </w:ins>
      <w:r w:rsidRPr="009B2427">
        <w:rPr>
          <w:highlight w:val="green"/>
          <w:rPrChange w:id="718" w:author="Guilherme Rodrigues" w:date="2021-09-03T14:07:00Z">
            <w:rPr/>
          </w:rPrChange>
        </w:rPr>
        <w:t>would work with the grain</w:t>
      </w:r>
      <w:bookmarkEnd w:id="686"/>
      <w:r w:rsidR="00306DFF" w:rsidRPr="009B2427">
        <w:rPr>
          <w:highlight w:val="green"/>
          <w:rPrChange w:id="719" w:author="Guilherme Rodrigues" w:date="2021-09-03T14:07:00Z">
            <w:rPr/>
          </w:rPrChange>
        </w:rPr>
        <w:t xml:space="preserve"> of business investment in recent </w:t>
      </w:r>
      <w:commentRangeEnd w:id="705"/>
      <w:r w:rsidR="00EE30C9" w:rsidRPr="009B2427">
        <w:rPr>
          <w:rStyle w:val="CommentReference"/>
          <w:highlight w:val="green"/>
          <w:rPrChange w:id="720" w:author="Guilherme Rodrigues" w:date="2021-09-03T14:07:00Z">
            <w:rPr>
              <w:rStyle w:val="CommentReference"/>
            </w:rPr>
          </w:rPrChange>
        </w:rPr>
        <w:commentReference w:id="705"/>
      </w:r>
      <w:ins w:id="721" w:author="Guilherme Rodrigues" w:date="2021-09-03T14:07:00Z">
        <w:r w:rsidR="009B2427" w:rsidRPr="009B2427">
          <w:rPr>
            <w:highlight w:val="green"/>
            <w:rPrChange w:id="722" w:author="Guilherme Rodrigues" w:date="2021-09-03T14:07:00Z">
              <w:rPr/>
            </w:rPrChange>
          </w:rPr>
          <w:t>years</w:t>
        </w:r>
      </w:ins>
      <w:del w:id="723" w:author="Guilherme Rodrigues" w:date="2021-09-03T14:07:00Z">
        <w:r w:rsidR="00306DFF" w:rsidDel="009B2427">
          <w:delText>decades</w:delText>
        </w:r>
      </w:del>
      <w:r>
        <w:t>. But that this neither feeds through to higher levels of productivity, or puts them on par with complexity levels in large French and German cities, shows that there is much work to be done.</w:t>
      </w:r>
      <w:r w:rsidR="00225296">
        <w:rPr>
          <w:b/>
          <w:sz w:val="30"/>
          <w:szCs w:val="30"/>
          <w:highlight w:val="yellow"/>
          <w:u w:val="single"/>
        </w:rPr>
        <w:br w:type="page"/>
      </w:r>
    </w:p>
    <w:p w14:paraId="1686DAB2" w14:textId="6716317E" w:rsidR="00A50658" w:rsidRPr="00B74F68" w:rsidRDefault="007915F3" w:rsidP="00B74F68">
      <w:pPr>
        <w:pStyle w:val="ListParagraph"/>
        <w:numPr>
          <w:ilvl w:val="0"/>
          <w:numId w:val="5"/>
        </w:numPr>
        <w:rPr>
          <w:b/>
          <w:sz w:val="30"/>
          <w:szCs w:val="30"/>
          <w:u w:val="single"/>
        </w:rPr>
      </w:pPr>
      <w:r w:rsidRPr="00B74F68">
        <w:rPr>
          <w:b/>
          <w:sz w:val="30"/>
          <w:szCs w:val="30"/>
          <w:u w:val="single"/>
        </w:rPr>
        <w:lastRenderedPageBreak/>
        <w:t>The last four decades of economic complexity</w:t>
      </w:r>
      <w:r w:rsidR="00F2602B" w:rsidRPr="00B74F68">
        <w:rPr>
          <w:b/>
          <w:sz w:val="30"/>
          <w:szCs w:val="30"/>
          <w:u w:val="single"/>
        </w:rPr>
        <w:t xml:space="preserve"> (1981-2019)</w:t>
      </w:r>
    </w:p>
    <w:p w14:paraId="00D4C095" w14:textId="5EF05647" w:rsidR="00D64BCF" w:rsidRPr="00D64BCF" w:rsidRDefault="00D64BCF" w:rsidP="0074523A">
      <w:pPr>
        <w:rPr>
          <w:b/>
          <w:sz w:val="24"/>
          <w:szCs w:val="24"/>
        </w:rPr>
      </w:pPr>
      <w:del w:id="724" w:author="Guilherme Rodrigues" w:date="2021-09-02T14:26:00Z">
        <w:r w:rsidRPr="00D64BCF" w:rsidDel="00D21E13">
          <w:rPr>
            <w:b/>
            <w:sz w:val="24"/>
            <w:szCs w:val="24"/>
          </w:rPr>
          <w:delText>Urban areas</w:delText>
        </w:r>
      </w:del>
      <w:ins w:id="725" w:author="Guilherme Rodrigues" w:date="2021-09-02T14:26:00Z">
        <w:r w:rsidR="00D21E13">
          <w:rPr>
            <w:b/>
            <w:sz w:val="24"/>
            <w:szCs w:val="24"/>
          </w:rPr>
          <w:t>Cities</w:t>
        </w:r>
      </w:ins>
      <w:r w:rsidRPr="00D64BCF">
        <w:rPr>
          <w:b/>
          <w:sz w:val="24"/>
          <w:szCs w:val="24"/>
        </w:rPr>
        <w:t>, especially the biggest ones, have become more complex</w:t>
      </w:r>
    </w:p>
    <w:p w14:paraId="1A4F204E" w14:textId="349DEAAA" w:rsidR="00D64BCF" w:rsidRPr="00614C00" w:rsidRDefault="00FE29D7">
      <w:bookmarkStart w:id="726" w:name="_Hlk79660138"/>
      <w:r>
        <w:t xml:space="preserve">The relatively complex nature of the economies </w:t>
      </w:r>
      <w:r w:rsidR="00470419">
        <w:t>o</w:t>
      </w:r>
      <w:r>
        <w:t xml:space="preserve">f large cities today are the result of four decades of improvement. </w:t>
      </w:r>
      <w:r w:rsidR="0060263E">
        <w:t xml:space="preserve">This has meant that as </w:t>
      </w:r>
      <w:r w:rsidR="0060263E" w:rsidRPr="00614C00">
        <w:t xml:space="preserve">a group Britain’s </w:t>
      </w:r>
      <w:commentRangeStart w:id="727"/>
      <w:r w:rsidR="0060263E" w:rsidRPr="009B2427">
        <w:rPr>
          <w:highlight w:val="green"/>
          <w:rPrChange w:id="728" w:author="Guilherme Rodrigues" w:date="2021-09-03T14:08:00Z">
            <w:rPr/>
          </w:rPrChange>
        </w:rPr>
        <w:t>large cities</w:t>
      </w:r>
      <w:commentRangeEnd w:id="727"/>
      <w:r w:rsidR="002C1476" w:rsidRPr="009B2427">
        <w:rPr>
          <w:rStyle w:val="CommentReference"/>
          <w:highlight w:val="green"/>
          <w:rPrChange w:id="729" w:author="Guilherme Rodrigues" w:date="2021-09-03T14:08:00Z">
            <w:rPr>
              <w:rStyle w:val="CommentReference"/>
            </w:rPr>
          </w:rPrChange>
        </w:rPr>
        <w:commentReference w:id="727"/>
      </w:r>
      <w:ins w:id="730" w:author="Guilherme Rodrigues" w:date="2021-09-03T14:08:00Z">
        <w:r w:rsidR="009B2427" w:rsidRPr="009B2427">
          <w:rPr>
            <w:highlight w:val="green"/>
            <w:rPrChange w:id="731" w:author="Guilherme Rodrigues" w:date="2021-09-03T14:08:00Z">
              <w:rPr>
                <w:highlight w:val="yellow"/>
              </w:rPr>
            </w:rPrChange>
          </w:rPr>
          <w:t xml:space="preserve"> (excluding London)</w:t>
        </w:r>
      </w:ins>
      <w:r w:rsidR="0060263E" w:rsidRPr="00614C00">
        <w:t xml:space="preserve"> have shifted from having below average levels of complexity in 1981 to being</w:t>
      </w:r>
      <w:r w:rsidR="002945CE" w:rsidRPr="00614C00">
        <w:t xml:space="preserve"> substantially more complex than the </w:t>
      </w:r>
      <w:ins w:id="732" w:author="Guilherme Rodrigues" w:date="2021-09-02T14:34:00Z">
        <w:r w:rsidR="004D6EFA">
          <w:t xml:space="preserve">urban </w:t>
        </w:r>
      </w:ins>
      <w:r w:rsidR="002945CE" w:rsidRPr="00614C00">
        <w:t xml:space="preserve">average </w:t>
      </w:r>
      <w:del w:id="733" w:author="Guilherme Rodrigues" w:date="2021-09-02T14:34:00Z">
        <w:r w:rsidR="002945CE" w:rsidRPr="00614C00" w:rsidDel="004D6EFA">
          <w:delText>urban area</w:delText>
        </w:r>
        <w:r w:rsidR="0060263E" w:rsidRPr="00614C00" w:rsidDel="004D6EFA">
          <w:delText xml:space="preserve"> </w:delText>
        </w:r>
      </w:del>
      <w:r w:rsidR="0060263E" w:rsidRPr="00614C00">
        <w:t xml:space="preserve">today </w:t>
      </w:r>
      <w:r w:rsidR="0060263E" w:rsidRPr="007A1A8D">
        <w:t>(see</w:t>
      </w:r>
      <w:r w:rsidR="002945CE" w:rsidRPr="007A1A8D">
        <w:t xml:space="preserve"> </w:t>
      </w:r>
      <w:r w:rsidR="007A1A8D" w:rsidRPr="007A1A8D">
        <w:fldChar w:fldCharType="begin"/>
      </w:r>
      <w:r w:rsidR="007A1A8D" w:rsidRPr="007A1A8D">
        <w:instrText xml:space="preserve"> REF _Ref80029618 \h  \* MERGEFORMAT </w:instrText>
      </w:r>
      <w:r w:rsidR="007A1A8D" w:rsidRPr="007A1A8D">
        <w:fldChar w:fldCharType="separate"/>
      </w:r>
      <w:r w:rsidR="007A1A8D" w:rsidRPr="007A1A8D">
        <w:rPr>
          <w:iCs/>
        </w:rPr>
        <w:t>Figure 7</w:t>
      </w:r>
      <w:r w:rsidR="007A1A8D" w:rsidRPr="007A1A8D">
        <w:fldChar w:fldCharType="end"/>
      </w:r>
      <w:r w:rsidR="0060263E" w:rsidRPr="00614C00">
        <w:t>)</w:t>
      </w:r>
      <w:r w:rsidR="00FB32F0" w:rsidRPr="00614C00">
        <w:t>, leading the growing relative complexity of cities and large towns overall</w:t>
      </w:r>
      <w:r w:rsidR="00FB32F0" w:rsidRPr="00C83B07">
        <w:rPr>
          <w:highlight w:val="green"/>
          <w:rPrChange w:id="734" w:author="Guilherme Rodrigues" w:date="2021-09-04T12:18:00Z">
            <w:rPr/>
          </w:rPrChange>
        </w:rPr>
        <w:t>.</w:t>
      </w:r>
      <w:ins w:id="735" w:author="Guilherme Rodrigues" w:date="2021-09-03T14:11:00Z">
        <w:r w:rsidR="009B2427" w:rsidRPr="00C83B07">
          <w:rPr>
            <w:rStyle w:val="FootnoteReference"/>
            <w:highlight w:val="green"/>
            <w:rPrChange w:id="736" w:author="Guilherme Rodrigues" w:date="2021-09-04T12:18:00Z">
              <w:rPr>
                <w:rStyle w:val="FootnoteReference"/>
              </w:rPr>
            </w:rPrChange>
          </w:rPr>
          <w:footnoteReference w:id="24"/>
        </w:r>
      </w:ins>
    </w:p>
    <w:p w14:paraId="719B55CD" w14:textId="6080E3F9" w:rsidR="00815DB1" w:rsidRPr="00EB7873" w:rsidRDefault="00815DB1" w:rsidP="00815DB1">
      <w:pPr>
        <w:pStyle w:val="Caption"/>
        <w:rPr>
          <w:rFonts w:asciiTheme="majorHAnsi" w:hAnsiTheme="majorHAnsi" w:cstheme="majorHAnsi"/>
          <w:b/>
          <w:i w:val="0"/>
          <w:sz w:val="22"/>
          <w:szCs w:val="22"/>
          <w:highlight w:val="red"/>
        </w:rPr>
      </w:pPr>
      <w:bookmarkStart w:id="767" w:name="_Ref80029618"/>
      <w:bookmarkEnd w:id="726"/>
      <w:r w:rsidRPr="00135DFC">
        <w:rPr>
          <w:b/>
          <w:i w:val="0"/>
          <w:iCs w:val="0"/>
          <w:color w:val="auto"/>
          <w:sz w:val="22"/>
          <w:szCs w:val="22"/>
          <w:highlight w:val="green"/>
          <w:rPrChange w:id="768" w:author="Guilherme Rodrigues" w:date="2021-09-03T14:15:00Z">
            <w:rPr>
              <w:b/>
              <w:i w:val="0"/>
              <w:iCs w:val="0"/>
              <w:color w:val="auto"/>
              <w:sz w:val="22"/>
              <w:szCs w:val="22"/>
            </w:rPr>
          </w:rPrChange>
        </w:rPr>
        <w:t xml:space="preserve">Figure </w:t>
      </w:r>
      <w:r w:rsidRPr="00135DFC">
        <w:rPr>
          <w:b/>
          <w:i w:val="0"/>
          <w:iCs w:val="0"/>
          <w:color w:val="auto"/>
          <w:sz w:val="22"/>
          <w:szCs w:val="22"/>
          <w:highlight w:val="green"/>
          <w:rPrChange w:id="769" w:author="Guilherme Rodrigues" w:date="2021-09-03T14:15:00Z">
            <w:rPr>
              <w:b/>
              <w:i w:val="0"/>
              <w:iCs w:val="0"/>
              <w:color w:val="auto"/>
              <w:sz w:val="22"/>
              <w:szCs w:val="22"/>
            </w:rPr>
          </w:rPrChange>
        </w:rPr>
        <w:fldChar w:fldCharType="begin"/>
      </w:r>
      <w:r w:rsidRPr="00135DFC">
        <w:rPr>
          <w:b/>
          <w:i w:val="0"/>
          <w:iCs w:val="0"/>
          <w:color w:val="auto"/>
          <w:sz w:val="22"/>
          <w:szCs w:val="22"/>
          <w:highlight w:val="green"/>
          <w:rPrChange w:id="770" w:author="Guilherme Rodrigues" w:date="2021-09-03T14:15:00Z">
            <w:rPr>
              <w:b/>
              <w:i w:val="0"/>
              <w:iCs w:val="0"/>
              <w:color w:val="auto"/>
              <w:sz w:val="22"/>
              <w:szCs w:val="22"/>
            </w:rPr>
          </w:rPrChange>
        </w:rPr>
        <w:instrText xml:space="preserve"> SEQ Figure \* ARABIC </w:instrText>
      </w:r>
      <w:r w:rsidRPr="00135DFC">
        <w:rPr>
          <w:b/>
          <w:i w:val="0"/>
          <w:iCs w:val="0"/>
          <w:color w:val="auto"/>
          <w:sz w:val="22"/>
          <w:szCs w:val="22"/>
          <w:highlight w:val="green"/>
          <w:rPrChange w:id="771" w:author="Guilherme Rodrigues" w:date="2021-09-03T14:15:00Z">
            <w:rPr>
              <w:b/>
              <w:i w:val="0"/>
              <w:iCs w:val="0"/>
              <w:color w:val="auto"/>
              <w:sz w:val="22"/>
              <w:szCs w:val="22"/>
            </w:rPr>
          </w:rPrChange>
        </w:rPr>
        <w:fldChar w:fldCharType="separate"/>
      </w:r>
      <w:ins w:id="772" w:author="Guilherme Rodrigues" w:date="2021-09-04T12:09:00Z">
        <w:r w:rsidR="00B072F0">
          <w:rPr>
            <w:b/>
            <w:i w:val="0"/>
            <w:iCs w:val="0"/>
            <w:noProof/>
            <w:color w:val="auto"/>
            <w:sz w:val="22"/>
            <w:szCs w:val="22"/>
            <w:highlight w:val="green"/>
          </w:rPr>
          <w:t>7</w:t>
        </w:r>
      </w:ins>
      <w:del w:id="773" w:author="Guilherme Rodrigues" w:date="2021-09-04T12:09:00Z">
        <w:r w:rsidR="00E005B7" w:rsidRPr="00135DFC" w:rsidDel="00B072F0">
          <w:rPr>
            <w:b/>
            <w:i w:val="0"/>
            <w:iCs w:val="0"/>
            <w:noProof/>
            <w:color w:val="auto"/>
            <w:sz w:val="22"/>
            <w:szCs w:val="22"/>
            <w:highlight w:val="green"/>
            <w:rPrChange w:id="774" w:author="Guilherme Rodrigues" w:date="2021-09-03T14:15:00Z">
              <w:rPr>
                <w:b/>
                <w:i w:val="0"/>
                <w:iCs w:val="0"/>
                <w:noProof/>
                <w:color w:val="auto"/>
                <w:sz w:val="22"/>
                <w:szCs w:val="22"/>
              </w:rPr>
            </w:rPrChange>
          </w:rPr>
          <w:delText>7</w:delText>
        </w:r>
      </w:del>
      <w:r w:rsidRPr="00135DFC">
        <w:rPr>
          <w:b/>
          <w:i w:val="0"/>
          <w:iCs w:val="0"/>
          <w:color w:val="auto"/>
          <w:sz w:val="22"/>
          <w:szCs w:val="22"/>
          <w:highlight w:val="green"/>
          <w:rPrChange w:id="775" w:author="Guilherme Rodrigues" w:date="2021-09-03T14:15:00Z">
            <w:rPr>
              <w:b/>
              <w:i w:val="0"/>
              <w:iCs w:val="0"/>
              <w:color w:val="auto"/>
              <w:sz w:val="22"/>
              <w:szCs w:val="22"/>
            </w:rPr>
          </w:rPrChange>
        </w:rPr>
        <w:fldChar w:fldCharType="end"/>
      </w:r>
      <w:bookmarkEnd w:id="767"/>
      <w:r w:rsidRPr="00135DFC">
        <w:rPr>
          <w:b/>
          <w:i w:val="0"/>
          <w:iCs w:val="0"/>
          <w:color w:val="auto"/>
          <w:sz w:val="22"/>
          <w:szCs w:val="22"/>
          <w:highlight w:val="green"/>
          <w:rPrChange w:id="776" w:author="Guilherme Rodrigues" w:date="2021-09-03T14:15:00Z">
            <w:rPr>
              <w:b/>
              <w:i w:val="0"/>
              <w:iCs w:val="0"/>
              <w:color w:val="auto"/>
              <w:sz w:val="22"/>
              <w:szCs w:val="22"/>
            </w:rPr>
          </w:rPrChange>
        </w:rPr>
        <w:t>:</w:t>
      </w:r>
      <w:r w:rsidRPr="00135DFC">
        <w:rPr>
          <w:i w:val="0"/>
          <w:iCs w:val="0"/>
          <w:color w:val="auto"/>
          <w:sz w:val="22"/>
          <w:szCs w:val="22"/>
          <w:highlight w:val="green"/>
          <w:rPrChange w:id="777" w:author="Guilherme Rodrigues" w:date="2021-09-03T14:15:00Z">
            <w:rPr>
              <w:i w:val="0"/>
              <w:iCs w:val="0"/>
              <w:color w:val="auto"/>
              <w:sz w:val="22"/>
              <w:szCs w:val="22"/>
            </w:rPr>
          </w:rPrChange>
        </w:rPr>
        <w:t xml:space="preserve"> Cities, in particular the largest ones, have </w:t>
      </w:r>
      <w:commentRangeStart w:id="778"/>
      <w:r w:rsidRPr="00135DFC">
        <w:rPr>
          <w:i w:val="0"/>
          <w:iCs w:val="0"/>
          <w:color w:val="auto"/>
          <w:sz w:val="22"/>
          <w:szCs w:val="22"/>
          <w:highlight w:val="green"/>
          <w:rPrChange w:id="779" w:author="Guilherme Rodrigues" w:date="2021-09-03T14:15:00Z">
            <w:rPr>
              <w:i w:val="0"/>
              <w:iCs w:val="0"/>
              <w:color w:val="auto"/>
              <w:sz w:val="22"/>
              <w:szCs w:val="22"/>
            </w:rPr>
          </w:rPrChange>
        </w:rPr>
        <w:t xml:space="preserve">become more relevant </w:t>
      </w:r>
      <w:commentRangeEnd w:id="778"/>
      <w:r w:rsidR="006F617D" w:rsidRPr="00135DFC">
        <w:rPr>
          <w:rStyle w:val="CommentReference"/>
          <w:i w:val="0"/>
          <w:iCs w:val="0"/>
          <w:color w:val="auto"/>
          <w:highlight w:val="green"/>
          <w:rPrChange w:id="780" w:author="Guilherme Rodrigues" w:date="2021-09-03T14:15:00Z">
            <w:rPr>
              <w:rStyle w:val="CommentReference"/>
              <w:i w:val="0"/>
              <w:iCs w:val="0"/>
              <w:color w:val="auto"/>
            </w:rPr>
          </w:rPrChange>
        </w:rPr>
        <w:commentReference w:id="778"/>
      </w:r>
      <w:r w:rsidRPr="00135DFC">
        <w:rPr>
          <w:i w:val="0"/>
          <w:iCs w:val="0"/>
          <w:color w:val="auto"/>
          <w:sz w:val="22"/>
          <w:szCs w:val="22"/>
          <w:highlight w:val="green"/>
          <w:rPrChange w:id="781" w:author="Guilherme Rodrigues" w:date="2021-09-03T14:15:00Z">
            <w:rPr>
              <w:i w:val="0"/>
              <w:iCs w:val="0"/>
              <w:color w:val="auto"/>
              <w:sz w:val="22"/>
              <w:szCs w:val="22"/>
            </w:rPr>
          </w:rPrChange>
        </w:rPr>
        <w:t xml:space="preserve">in the last four </w:t>
      </w:r>
      <w:r w:rsidRPr="00DE21D0">
        <w:rPr>
          <w:rFonts w:cstheme="minorHAnsi"/>
          <w:i w:val="0"/>
          <w:iCs w:val="0"/>
          <w:color w:val="auto"/>
          <w:sz w:val="22"/>
          <w:szCs w:val="22"/>
          <w:highlight w:val="green"/>
          <w:rPrChange w:id="782" w:author="Guilherme Rodrigues" w:date="2021-09-03T14:19:00Z">
            <w:rPr>
              <w:rFonts w:cstheme="minorHAnsi"/>
              <w:i w:val="0"/>
              <w:iCs w:val="0"/>
              <w:color w:val="auto"/>
              <w:sz w:val="22"/>
              <w:szCs w:val="22"/>
            </w:rPr>
          </w:rPrChange>
        </w:rPr>
        <w:t>decades</w:t>
      </w:r>
      <w:r w:rsidRPr="00DE21D0">
        <w:rPr>
          <w:rStyle w:val="FootnoteReference"/>
          <w:rFonts w:cstheme="minorHAnsi"/>
          <w:i w:val="0"/>
          <w:color w:val="auto"/>
          <w:sz w:val="22"/>
          <w:szCs w:val="22"/>
          <w:highlight w:val="green"/>
          <w:rPrChange w:id="783" w:author="Guilherme Rodrigues" w:date="2021-09-03T14:19:00Z">
            <w:rPr>
              <w:rStyle w:val="FootnoteReference"/>
              <w:rFonts w:cstheme="minorHAnsi"/>
              <w:i w:val="0"/>
              <w:color w:val="auto"/>
              <w:sz w:val="22"/>
              <w:szCs w:val="22"/>
            </w:rPr>
          </w:rPrChange>
        </w:rPr>
        <w:footnoteReference w:id="25"/>
      </w:r>
    </w:p>
    <w:p w14:paraId="5D697CA4" w14:textId="2FB373BF" w:rsidR="00091E15" w:rsidRPr="00614C00" w:rsidRDefault="00B072F0" w:rsidP="00091E15">
      <w:pPr>
        <w:ind w:left="360"/>
      </w:pPr>
      <w:ins w:id="784" w:author="Guilherme Rodrigues" w:date="2021-09-04T12:09:00Z">
        <w:r>
          <w:rPr>
            <w:noProof/>
          </w:rPr>
          <w:drawing>
            <wp:inline distT="0" distB="0" distL="0" distR="0" wp14:anchorId="56AB7477" wp14:editId="0A9FCE21">
              <wp:extent cx="5594985" cy="2143125"/>
              <wp:effectExtent l="0" t="0" r="5715" b="0"/>
              <wp:docPr id="6" name="Chart 6">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614C00" w:rsidDel="00135DFC">
          <w:rPr>
            <w:noProof/>
          </w:rPr>
          <w:t xml:space="preserve"> </w:t>
        </w:r>
      </w:ins>
      <w:del w:id="785" w:author="Guilherme Rodrigues" w:date="2021-09-03T14:15:00Z">
        <w:r w:rsidR="009C1CFE" w:rsidRPr="00614C00" w:rsidDel="00135DFC">
          <w:rPr>
            <w:noProof/>
          </w:rPr>
          <w:drawing>
            <wp:inline distT="0" distB="0" distL="0" distR="0" wp14:anchorId="45C84951" wp14:editId="214A45A4">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ins w:id="786" w:author="Guilherme Rodrigues" w:date="2021-09-04T12:04:00Z">
        <w:r w:rsidR="004B4A0B">
          <w:rPr>
            <w:rStyle w:val="CommentReference"/>
          </w:rPr>
          <w:commentReference w:id="787"/>
        </w:r>
      </w:ins>
    </w:p>
    <w:p w14:paraId="63F1CCA2" w14:textId="4059C1FF" w:rsidR="00091E15" w:rsidRPr="00B15A53" w:rsidRDefault="00091E15" w:rsidP="002A7CA3">
      <w:pPr>
        <w:rPr>
          <w:sz w:val="14"/>
          <w:szCs w:val="14"/>
        </w:rPr>
      </w:pPr>
      <w:r w:rsidRPr="00614C00">
        <w:rPr>
          <w:sz w:val="14"/>
          <w:szCs w:val="14"/>
        </w:rPr>
        <w:t xml:space="preserve">Source: ONS; Census, 1981. Centre for Cities’ </w:t>
      </w:r>
      <w:r w:rsidRPr="00B15A53">
        <w:rPr>
          <w:sz w:val="14"/>
          <w:szCs w:val="14"/>
        </w:rPr>
        <w:t xml:space="preserve">calculations. </w:t>
      </w:r>
      <w:r w:rsidR="0084301E" w:rsidRPr="00B15A53">
        <w:rPr>
          <w:sz w:val="14"/>
          <w:szCs w:val="14"/>
        </w:rPr>
        <w:t xml:space="preserve">Urban ECI computed at the Local Authority level including all local authorities. City’s ECI computed at the PUA level, including urban areas only. </w:t>
      </w:r>
      <w:r w:rsidRPr="00B15A53">
        <w:rPr>
          <w:sz w:val="14"/>
          <w:szCs w:val="14"/>
        </w:rPr>
        <w:t>Largest cities measured by total employment and ECI scores are a weighted average considering each PUA’s size.</w:t>
      </w:r>
    </w:p>
    <w:p w14:paraId="52DD7DF5" w14:textId="71769362" w:rsidR="00BE0742" w:rsidRPr="00F13AFA" w:rsidRDefault="00FB32F0" w:rsidP="00BE0742">
      <w:r w:rsidRPr="00565657">
        <w:t xml:space="preserve">This reversal of fortunes goes against the general trend. </w:t>
      </w:r>
      <w:r w:rsidR="00AF7645" w:rsidRPr="00AF7645">
        <w:fldChar w:fldCharType="begin"/>
      </w:r>
      <w:r w:rsidR="00AF7645" w:rsidRPr="00AF7645">
        <w:instrText xml:space="preserve"> REF _Ref80029947 \h  \* MERGEFORMAT </w:instrText>
      </w:r>
      <w:r w:rsidR="00AF7645" w:rsidRPr="00AF7645">
        <w:fldChar w:fldCharType="separate"/>
      </w:r>
      <w:r w:rsidR="00AF7645" w:rsidRPr="00AF7645">
        <w:t xml:space="preserve">Figure </w:t>
      </w:r>
      <w:r w:rsidR="00AF7645" w:rsidRPr="00AF7645">
        <w:rPr>
          <w:noProof/>
        </w:rPr>
        <w:t>8</w:t>
      </w:r>
      <w:r w:rsidR="00AF7645" w:rsidRPr="00AF7645">
        <w:fldChar w:fldCharType="end"/>
      </w:r>
      <w:r w:rsidRPr="00565657">
        <w:t xml:space="preserve"> shows that those cities that were the most complex in 1981 are also the most complex today. </w:t>
      </w:r>
      <w:r w:rsidRPr="00F721FE">
        <w:rPr>
          <w:highlight w:val="green"/>
          <w:rPrChange w:id="788" w:author="Guilherme Rodrigues" w:date="2021-09-03T14:21:00Z">
            <w:rPr/>
          </w:rPrChange>
        </w:rPr>
        <w:t>In line with the theory of economic complexity, cities and large towns</w:t>
      </w:r>
      <w:r w:rsidR="00222551" w:rsidRPr="00F721FE">
        <w:rPr>
          <w:highlight w:val="green"/>
          <w:rPrChange w:id="789" w:author="Guilherme Rodrigues" w:date="2021-09-03T14:21:00Z">
            <w:rPr/>
          </w:rPrChange>
        </w:rPr>
        <w:t xml:space="preserve"> with </w:t>
      </w:r>
      <w:del w:id="790" w:author="Guilherme Rodrigues" w:date="2021-09-03T14:20:00Z">
        <w:r w:rsidR="00222551" w:rsidRPr="00F721FE" w:rsidDel="00533DFC">
          <w:rPr>
            <w:highlight w:val="green"/>
            <w:rPrChange w:id="791" w:author="Guilherme Rodrigues" w:date="2021-09-03T14:21:00Z">
              <w:rPr/>
            </w:rPrChange>
          </w:rPr>
          <w:delText>higher complexity</w:delText>
        </w:r>
      </w:del>
      <w:ins w:id="792" w:author="Guilherme Rodrigues" w:date="2021-09-03T14:20:00Z">
        <w:r w:rsidR="00533DFC" w:rsidRPr="00F721FE">
          <w:rPr>
            <w:highlight w:val="green"/>
            <w:rPrChange w:id="793" w:author="Guilherme Rodrigues" w:date="2021-09-03T14:21:00Z">
              <w:rPr/>
            </w:rPrChange>
          </w:rPr>
          <w:t>higher levels of accumulated knowledge in 1981</w:t>
        </w:r>
      </w:ins>
      <w:r w:rsidR="0060263E" w:rsidRPr="00F721FE">
        <w:rPr>
          <w:highlight w:val="green"/>
          <w:rPrChange w:id="794" w:author="Guilherme Rodrigues" w:date="2021-09-03T14:21:00Z">
            <w:rPr/>
          </w:rPrChange>
        </w:rPr>
        <w:t xml:space="preserve"> – mainly in the Greater South East -</w:t>
      </w:r>
      <w:r w:rsidR="00222551" w:rsidRPr="00F721FE">
        <w:rPr>
          <w:highlight w:val="green"/>
          <w:rPrChange w:id="795" w:author="Guilherme Rodrigues" w:date="2021-09-03T14:21:00Z">
            <w:rPr/>
          </w:rPrChange>
        </w:rPr>
        <w:t xml:space="preserve"> </w:t>
      </w:r>
      <w:ins w:id="796" w:author="Guilherme Rodrigues" w:date="2021-09-03T14:28:00Z">
        <w:r w:rsidR="005A7465" w:rsidRPr="006F7386">
          <w:rPr>
            <w:highlight w:val="green"/>
          </w:rPr>
          <w:t xml:space="preserve">remained </w:t>
        </w:r>
        <w:commentRangeStart w:id="797"/>
        <w:r w:rsidR="005A7465" w:rsidRPr="006F7386">
          <w:rPr>
            <w:highlight w:val="green"/>
          </w:rPr>
          <w:t>more complex</w:t>
        </w:r>
        <w:commentRangeEnd w:id="797"/>
        <w:r w:rsidR="005A7465" w:rsidRPr="006F7386">
          <w:rPr>
            <w:rStyle w:val="CommentReference"/>
            <w:highlight w:val="green"/>
          </w:rPr>
          <w:commentReference w:id="797"/>
        </w:r>
        <w:r w:rsidR="005A7465" w:rsidRPr="006F7386">
          <w:rPr>
            <w:highlight w:val="green"/>
          </w:rPr>
          <w:t xml:space="preserve"> in the decades ahead</w:t>
        </w:r>
        <w:r w:rsidR="005A7465">
          <w:rPr>
            <w:highlight w:val="green"/>
          </w:rPr>
          <w:t xml:space="preserve">. These cities </w:t>
        </w:r>
      </w:ins>
      <w:commentRangeStart w:id="798"/>
      <w:del w:id="799" w:author="Guilherme Rodrigues" w:date="2021-09-03T14:20:00Z">
        <w:r w:rsidR="00222551" w:rsidRPr="00F721FE" w:rsidDel="00533DFC">
          <w:rPr>
            <w:highlight w:val="green"/>
            <w:rPrChange w:id="800" w:author="Guilherme Rodrigues" w:date="2021-09-03T14:21:00Z">
              <w:rPr/>
            </w:rPrChange>
          </w:rPr>
          <w:delText xml:space="preserve">accumulated </w:delText>
        </w:r>
        <w:r w:rsidR="0060263E" w:rsidRPr="00F721FE" w:rsidDel="00533DFC">
          <w:rPr>
            <w:highlight w:val="green"/>
            <w:rPrChange w:id="801" w:author="Guilherme Rodrigues" w:date="2021-09-03T14:21:00Z">
              <w:rPr/>
            </w:rPrChange>
          </w:rPr>
          <w:delText xml:space="preserve">more </w:delText>
        </w:r>
        <w:r w:rsidR="00222551" w:rsidRPr="00F721FE" w:rsidDel="00533DFC">
          <w:rPr>
            <w:highlight w:val="green"/>
            <w:rPrChange w:id="802" w:author="Guilherme Rodrigues" w:date="2021-09-03T14:21:00Z">
              <w:rPr/>
            </w:rPrChange>
          </w:rPr>
          <w:delText xml:space="preserve">knowledge, </w:delText>
        </w:r>
      </w:del>
      <w:r w:rsidR="00222551" w:rsidRPr="00F721FE">
        <w:rPr>
          <w:highlight w:val="green"/>
          <w:rPrChange w:id="803" w:author="Guilherme Rodrigues" w:date="2021-09-03T14:21:00Z">
            <w:rPr/>
          </w:rPrChange>
        </w:rPr>
        <w:t>ha</w:t>
      </w:r>
      <w:r w:rsidR="0060263E" w:rsidRPr="00F721FE">
        <w:rPr>
          <w:highlight w:val="green"/>
          <w:rPrChange w:id="804" w:author="Guilherme Rodrigues" w:date="2021-09-03T14:21:00Z">
            <w:rPr/>
          </w:rPrChange>
        </w:rPr>
        <w:t>d</w:t>
      </w:r>
      <w:r w:rsidR="00222551" w:rsidRPr="00F721FE">
        <w:rPr>
          <w:highlight w:val="green"/>
          <w:rPrChange w:id="805" w:author="Guilherme Rodrigues" w:date="2021-09-03T14:21:00Z">
            <w:rPr/>
          </w:rPrChange>
        </w:rPr>
        <w:t xml:space="preserve"> a higher likelihood of innovating</w:t>
      </w:r>
      <w:ins w:id="806" w:author="Guilherme Rodrigues" w:date="2021-09-03T14:28:00Z">
        <w:r w:rsidR="005A7465">
          <w:rPr>
            <w:highlight w:val="green"/>
          </w:rPr>
          <w:t xml:space="preserve"> and</w:t>
        </w:r>
      </w:ins>
      <w:ins w:id="807" w:author="Guilherme Rodrigues" w:date="2021-09-03T14:29:00Z">
        <w:r w:rsidR="005A7465">
          <w:rPr>
            <w:highlight w:val="green"/>
          </w:rPr>
          <w:t xml:space="preserve"> </w:t>
        </w:r>
      </w:ins>
      <w:ins w:id="808" w:author="Guilherme Rodrigues" w:date="2021-09-03T14:26:00Z">
        <w:r w:rsidR="005A7465" w:rsidRPr="005A7465">
          <w:rPr>
            <w:highlight w:val="green"/>
          </w:rPr>
          <w:t>attract</w:t>
        </w:r>
      </w:ins>
      <w:ins w:id="809" w:author="Guilherme Rodrigues" w:date="2021-09-03T14:27:00Z">
        <w:r w:rsidR="005A7465">
          <w:rPr>
            <w:highlight w:val="green"/>
          </w:rPr>
          <w:t>ing high</w:t>
        </w:r>
      </w:ins>
      <w:ins w:id="810" w:author="Guilherme Rodrigues" w:date="2021-09-03T14:29:00Z">
        <w:r w:rsidR="005A7465">
          <w:rPr>
            <w:highlight w:val="green"/>
          </w:rPr>
          <w:t>ly</w:t>
        </w:r>
      </w:ins>
      <w:ins w:id="811" w:author="Guilherme Rodrigues" w:date="2021-09-03T14:27:00Z">
        <w:r w:rsidR="005A7465">
          <w:rPr>
            <w:highlight w:val="green"/>
          </w:rPr>
          <w:t xml:space="preserve"> knowledge</w:t>
        </w:r>
      </w:ins>
      <w:ins w:id="812" w:author="Guilherme Rodrigues" w:date="2021-09-03T14:26:00Z">
        <w:r w:rsidR="005A7465" w:rsidRPr="005A7465">
          <w:rPr>
            <w:highlight w:val="green"/>
          </w:rPr>
          <w:t xml:space="preserve"> </w:t>
        </w:r>
      </w:ins>
      <w:ins w:id="813" w:author="Guilherme Rodrigues" w:date="2021-09-03T14:27:00Z">
        <w:r w:rsidR="005A7465" w:rsidRPr="005A7465">
          <w:rPr>
            <w:highlight w:val="green"/>
          </w:rPr>
          <w:t>workers</w:t>
        </w:r>
      </w:ins>
      <w:ins w:id="814" w:author="Guilherme Rodrigues" w:date="2021-09-03T14:29:00Z">
        <w:r w:rsidR="005A7465">
          <w:rPr>
            <w:highlight w:val="green"/>
          </w:rPr>
          <w:t xml:space="preserve"> and businesses</w:t>
        </w:r>
      </w:ins>
      <w:del w:id="815" w:author="Guilherme Rodrigues" w:date="2021-09-03T14:28:00Z">
        <w:r w:rsidR="00222551" w:rsidRPr="00F721FE" w:rsidDel="005A7465">
          <w:rPr>
            <w:highlight w:val="green"/>
            <w:rPrChange w:id="816" w:author="Guilherme Rodrigues" w:date="2021-09-03T14:21:00Z">
              <w:rPr/>
            </w:rPrChange>
          </w:rPr>
          <w:delText xml:space="preserve"> </w:delText>
        </w:r>
      </w:del>
      <w:del w:id="817" w:author="Guilherme Rodrigues" w:date="2021-09-03T14:29:00Z">
        <w:r w:rsidR="00222551" w:rsidRPr="00F721FE" w:rsidDel="005A7465">
          <w:rPr>
            <w:highlight w:val="green"/>
            <w:rPrChange w:id="818" w:author="Guilherme Rodrigues" w:date="2021-09-03T14:21:00Z">
              <w:rPr/>
            </w:rPrChange>
          </w:rPr>
          <w:delText xml:space="preserve">and </w:delText>
        </w:r>
        <w:r w:rsidR="0060263E" w:rsidRPr="00F721FE" w:rsidDel="005A7465">
          <w:rPr>
            <w:highlight w:val="green"/>
            <w:rPrChange w:id="819" w:author="Guilherme Rodrigues" w:date="2021-09-03T14:21:00Z">
              <w:rPr/>
            </w:rPrChange>
          </w:rPr>
          <w:delText>so</w:delText>
        </w:r>
        <w:commentRangeEnd w:id="798"/>
        <w:r w:rsidR="004D6EFA" w:rsidRPr="00F721FE" w:rsidDel="005A7465">
          <w:rPr>
            <w:rStyle w:val="CommentReference"/>
            <w:highlight w:val="green"/>
            <w:rPrChange w:id="820" w:author="Guilherme Rodrigues" w:date="2021-09-03T14:21:00Z">
              <w:rPr>
                <w:rStyle w:val="CommentReference"/>
              </w:rPr>
            </w:rPrChange>
          </w:rPr>
          <w:commentReference w:id="798"/>
        </w:r>
        <w:r w:rsidR="0060263E" w:rsidRPr="00F721FE" w:rsidDel="005A7465">
          <w:rPr>
            <w:highlight w:val="green"/>
            <w:rPrChange w:id="821" w:author="Guilherme Rodrigues" w:date="2021-09-03T14:21:00Z">
              <w:rPr/>
            </w:rPrChange>
          </w:rPr>
          <w:delText xml:space="preserve"> </w:delText>
        </w:r>
        <w:r w:rsidR="00222551" w:rsidRPr="00F721FE" w:rsidDel="005A7465">
          <w:rPr>
            <w:highlight w:val="green"/>
            <w:rPrChange w:id="822" w:author="Guilherme Rodrigues" w:date="2021-09-03T14:21:00Z">
              <w:rPr/>
            </w:rPrChange>
          </w:rPr>
          <w:delText>remain</w:delText>
        </w:r>
        <w:r w:rsidR="0060263E" w:rsidRPr="00F721FE" w:rsidDel="005A7465">
          <w:rPr>
            <w:highlight w:val="green"/>
            <w:rPrChange w:id="823" w:author="Guilherme Rodrigues" w:date="2021-09-03T14:21:00Z">
              <w:rPr/>
            </w:rPrChange>
          </w:rPr>
          <w:delText>ed</w:delText>
        </w:r>
        <w:r w:rsidR="00222551" w:rsidRPr="00F721FE" w:rsidDel="005A7465">
          <w:rPr>
            <w:highlight w:val="green"/>
            <w:rPrChange w:id="824" w:author="Guilherme Rodrigues" w:date="2021-09-03T14:21:00Z">
              <w:rPr/>
            </w:rPrChange>
          </w:rPr>
          <w:delText xml:space="preserve"> </w:delText>
        </w:r>
        <w:commentRangeStart w:id="825"/>
        <w:r w:rsidR="0060263E" w:rsidRPr="00F721FE" w:rsidDel="005A7465">
          <w:rPr>
            <w:highlight w:val="green"/>
            <w:rPrChange w:id="826" w:author="Guilherme Rodrigues" w:date="2021-09-03T14:21:00Z">
              <w:rPr/>
            </w:rPrChange>
          </w:rPr>
          <w:delText>more complex</w:delText>
        </w:r>
        <w:commentRangeEnd w:id="825"/>
        <w:r w:rsidR="006F617D" w:rsidRPr="00F721FE" w:rsidDel="005A7465">
          <w:rPr>
            <w:rStyle w:val="CommentReference"/>
            <w:highlight w:val="green"/>
            <w:rPrChange w:id="827" w:author="Guilherme Rodrigues" w:date="2021-09-03T14:21:00Z">
              <w:rPr>
                <w:rStyle w:val="CommentReference"/>
              </w:rPr>
            </w:rPrChange>
          </w:rPr>
          <w:commentReference w:id="825"/>
        </w:r>
        <w:r w:rsidR="00222551" w:rsidRPr="00F721FE" w:rsidDel="005A7465">
          <w:rPr>
            <w:highlight w:val="green"/>
            <w:rPrChange w:id="828" w:author="Guilherme Rodrigues" w:date="2021-09-03T14:21:00Z">
              <w:rPr/>
            </w:rPrChange>
          </w:rPr>
          <w:delText xml:space="preserve"> in the decades ahead</w:delText>
        </w:r>
      </w:del>
      <w:r w:rsidR="00222551">
        <w:t xml:space="preserve">. </w:t>
      </w:r>
      <w:r w:rsidR="00A2301D">
        <w:fldChar w:fldCharType="begin"/>
      </w:r>
      <w:r w:rsidR="00A2301D">
        <w:instrText xml:space="preserve"> REF _Ref80027734 \h </w:instrText>
      </w:r>
      <w:r w:rsidR="00A2301D">
        <w:fldChar w:fldCharType="separate"/>
      </w:r>
      <w:r w:rsidR="00A2301D">
        <w:t xml:space="preserve">Box </w:t>
      </w:r>
      <w:r w:rsidR="00A2301D">
        <w:rPr>
          <w:noProof/>
        </w:rPr>
        <w:t>4</w:t>
      </w:r>
      <w:r w:rsidR="00A2301D">
        <w:fldChar w:fldCharType="end"/>
      </w:r>
      <w:r w:rsidR="00BE0742" w:rsidRPr="00F13AFA">
        <w:t xml:space="preserve"> </w:t>
      </w:r>
      <w:r w:rsidR="00306DFF">
        <w:t>looks in more detail at London’s development over this period</w:t>
      </w:r>
      <w:r w:rsidR="000E3D0C">
        <w:t xml:space="preserve"> which goes well beyond the general characterisation of the impact of the ‘Big Bang’</w:t>
      </w:r>
      <w:r w:rsidR="00BE0742" w:rsidRPr="00F13AFA">
        <w:t xml:space="preserve">. </w:t>
      </w:r>
    </w:p>
    <w:p w14:paraId="6BD955A8" w14:textId="49C027C8" w:rsidR="00115B0D" w:rsidRDefault="00470419" w:rsidP="00222551">
      <w:r>
        <w:t>At</w:t>
      </w:r>
      <w:r w:rsidRPr="00222551">
        <w:t xml:space="preserve"> </w:t>
      </w:r>
      <w:r w:rsidR="00222551" w:rsidRPr="00222551">
        <w:t xml:space="preserve">the opposite </w:t>
      </w:r>
      <w:del w:id="829" w:author="Guilherme Rodrigues" w:date="2021-09-02T14:30:00Z">
        <w:r w:rsidR="00222551" w:rsidRPr="00222551" w:rsidDel="004D6EFA">
          <w:delText xml:space="preserve">side </w:delText>
        </w:r>
      </w:del>
      <w:ins w:id="830" w:author="Guilherme Rodrigues" w:date="2021-09-02T14:30:00Z">
        <w:r w:rsidR="004D6EFA">
          <w:t>end</w:t>
        </w:r>
        <w:r w:rsidR="004D6EFA" w:rsidRPr="00222551">
          <w:t xml:space="preserve"> </w:t>
        </w:r>
      </w:ins>
      <w:r w:rsidR="00222551" w:rsidRPr="00222551">
        <w:t xml:space="preserve">of the spectrum, </w:t>
      </w:r>
      <w:r w:rsidR="00AB5888">
        <w:t xml:space="preserve">most </w:t>
      </w:r>
      <w:r w:rsidR="00115B0D">
        <w:t xml:space="preserve">cities and large towns in the North and Midlands </w:t>
      </w:r>
      <w:r w:rsidR="00AB5888">
        <w:t xml:space="preserve">remained ‘trapped’ in low complexity economies. With comparatively little accumulated knowledge, these cities struggled to attract new innovative businesses, which would </w:t>
      </w:r>
      <w:r w:rsidR="000E3D0C">
        <w:t xml:space="preserve">have </w:t>
      </w:r>
      <w:r w:rsidR="00AB5888">
        <w:t>consequently increase</w:t>
      </w:r>
      <w:r w:rsidR="000E3D0C">
        <w:t>d</w:t>
      </w:r>
      <w:r w:rsidR="00AB5888">
        <w:t xml:space="preserve"> their productivity. </w:t>
      </w:r>
    </w:p>
    <w:p w14:paraId="2C303A48" w14:textId="5CA724BB" w:rsidR="00AF7645" w:rsidRPr="00164DFC" w:rsidRDefault="00AF7645" w:rsidP="00AF7645">
      <w:bookmarkStart w:id="831" w:name="_Ref80029947"/>
      <w:r w:rsidRPr="00B44ADC">
        <w:rPr>
          <w:b/>
          <w:highlight w:val="green"/>
          <w:rPrChange w:id="832" w:author="Guilherme Rodrigues" w:date="2021-09-03T14:31:00Z">
            <w:rPr>
              <w:b/>
            </w:rPr>
          </w:rPrChange>
        </w:rPr>
        <w:t xml:space="preserve">Figure </w:t>
      </w:r>
      <w:r w:rsidRPr="00B44ADC">
        <w:rPr>
          <w:b/>
          <w:highlight w:val="green"/>
          <w:rPrChange w:id="833" w:author="Guilherme Rodrigues" w:date="2021-09-03T14:31:00Z">
            <w:rPr>
              <w:b/>
            </w:rPr>
          </w:rPrChange>
        </w:rPr>
        <w:fldChar w:fldCharType="begin"/>
      </w:r>
      <w:r w:rsidRPr="00B44ADC">
        <w:rPr>
          <w:b/>
          <w:highlight w:val="green"/>
          <w:rPrChange w:id="834" w:author="Guilherme Rodrigues" w:date="2021-09-03T14:31:00Z">
            <w:rPr>
              <w:b/>
            </w:rPr>
          </w:rPrChange>
        </w:rPr>
        <w:instrText xml:space="preserve"> SEQ Figure \* ARABIC </w:instrText>
      </w:r>
      <w:r w:rsidRPr="00B44ADC">
        <w:rPr>
          <w:b/>
          <w:highlight w:val="green"/>
          <w:rPrChange w:id="835" w:author="Guilherme Rodrigues" w:date="2021-09-03T14:31:00Z">
            <w:rPr>
              <w:b/>
            </w:rPr>
          </w:rPrChange>
        </w:rPr>
        <w:fldChar w:fldCharType="separate"/>
      </w:r>
      <w:ins w:id="836" w:author="Guilherme Rodrigues" w:date="2021-09-04T12:09:00Z">
        <w:r w:rsidR="00B072F0">
          <w:rPr>
            <w:b/>
            <w:noProof/>
            <w:highlight w:val="green"/>
          </w:rPr>
          <w:t>8</w:t>
        </w:r>
      </w:ins>
      <w:del w:id="837" w:author="Guilherme Rodrigues" w:date="2021-09-04T12:09:00Z">
        <w:r w:rsidR="00E005B7" w:rsidRPr="00B44ADC" w:rsidDel="00B072F0">
          <w:rPr>
            <w:b/>
            <w:noProof/>
            <w:highlight w:val="green"/>
            <w:rPrChange w:id="838" w:author="Guilherme Rodrigues" w:date="2021-09-03T14:31:00Z">
              <w:rPr>
                <w:b/>
                <w:noProof/>
              </w:rPr>
            </w:rPrChange>
          </w:rPr>
          <w:delText>8</w:delText>
        </w:r>
      </w:del>
      <w:r w:rsidRPr="00B44ADC">
        <w:rPr>
          <w:b/>
          <w:highlight w:val="green"/>
          <w:rPrChange w:id="839" w:author="Guilherme Rodrigues" w:date="2021-09-03T14:31:00Z">
            <w:rPr>
              <w:b/>
            </w:rPr>
          </w:rPrChange>
        </w:rPr>
        <w:fldChar w:fldCharType="end"/>
      </w:r>
      <w:bookmarkEnd w:id="831"/>
      <w:r w:rsidRPr="00B44ADC">
        <w:rPr>
          <w:b/>
          <w:highlight w:val="green"/>
          <w:rPrChange w:id="840" w:author="Guilherme Rodrigues" w:date="2021-09-03T14:31:00Z">
            <w:rPr>
              <w:b/>
            </w:rPr>
          </w:rPrChange>
        </w:rPr>
        <w:t>:</w:t>
      </w:r>
      <w:r w:rsidRPr="00B44ADC">
        <w:rPr>
          <w:highlight w:val="green"/>
          <w:rPrChange w:id="841" w:author="Guilherme Rodrigues" w:date="2021-09-03T14:31:00Z">
            <w:rPr/>
          </w:rPrChange>
        </w:rPr>
        <w:t xml:space="preserve"> </w:t>
      </w:r>
      <w:commentRangeStart w:id="842"/>
      <w:r w:rsidRPr="00B44ADC">
        <w:rPr>
          <w:highlight w:val="green"/>
          <w:rPrChange w:id="843" w:author="Guilherme Rodrigues" w:date="2021-09-03T14:31:00Z">
            <w:rPr/>
          </w:rPrChange>
        </w:rPr>
        <w:t>The Great South East</w:t>
      </w:r>
      <w:ins w:id="844" w:author="Guilherme Rodrigues" w:date="2021-09-02T14:33:00Z">
        <w:r w:rsidR="004D6EFA" w:rsidRPr="00B44ADC">
          <w:rPr>
            <w:highlight w:val="green"/>
            <w:rPrChange w:id="845" w:author="Guilherme Rodrigues" w:date="2021-09-03T14:31:00Z">
              <w:rPr/>
            </w:rPrChange>
          </w:rPr>
          <w:t xml:space="preserve"> cities tended to</w:t>
        </w:r>
      </w:ins>
      <w:del w:id="846" w:author="Guilherme Rodrigues" w:date="2021-09-02T14:33:00Z">
        <w:r w:rsidRPr="00B44ADC" w:rsidDel="004D6EFA">
          <w:rPr>
            <w:highlight w:val="green"/>
            <w:rPrChange w:id="847" w:author="Guilherme Rodrigues" w:date="2021-09-03T14:31:00Z">
              <w:rPr/>
            </w:rPrChange>
          </w:rPr>
          <w:delText xml:space="preserve"> remained </w:delText>
        </w:r>
      </w:del>
      <w:ins w:id="848" w:author="Guilherme Rodrigues" w:date="2021-09-02T14:33:00Z">
        <w:r w:rsidR="004D6EFA" w:rsidRPr="00B44ADC">
          <w:rPr>
            <w:highlight w:val="green"/>
            <w:rPrChange w:id="849" w:author="Guilherme Rodrigues" w:date="2021-09-03T14:31:00Z">
              <w:rPr/>
            </w:rPrChange>
          </w:rPr>
          <w:t xml:space="preserve"> remain </w:t>
        </w:r>
      </w:ins>
      <w:del w:id="850" w:author="Guilherme Rodrigues" w:date="2021-09-02T14:33:00Z">
        <w:r w:rsidRPr="00B44ADC" w:rsidDel="004D6EFA">
          <w:rPr>
            <w:highlight w:val="green"/>
            <w:rPrChange w:id="851" w:author="Guilherme Rodrigues" w:date="2021-09-03T14:31:00Z">
              <w:rPr/>
            </w:rPrChange>
          </w:rPr>
          <w:delText xml:space="preserve">mostly </w:delText>
        </w:r>
      </w:del>
      <w:r w:rsidRPr="00B44ADC">
        <w:rPr>
          <w:highlight w:val="green"/>
          <w:rPrChange w:id="852" w:author="Guilherme Rodrigues" w:date="2021-09-03T14:31:00Z">
            <w:rPr/>
          </w:rPrChange>
        </w:rPr>
        <w:t xml:space="preserve">complex </w:t>
      </w:r>
      <w:r w:rsidR="000E3D0C" w:rsidRPr="00B44ADC">
        <w:rPr>
          <w:highlight w:val="green"/>
          <w:rPrChange w:id="853" w:author="Guilherme Rodrigues" w:date="2021-09-03T14:31:00Z">
            <w:rPr/>
          </w:rPrChange>
        </w:rPr>
        <w:t>between</w:t>
      </w:r>
      <w:r w:rsidRPr="00B44ADC">
        <w:rPr>
          <w:highlight w:val="green"/>
          <w:rPrChange w:id="854" w:author="Guilherme Rodrigues" w:date="2021-09-03T14:31:00Z">
            <w:rPr/>
          </w:rPrChange>
        </w:rPr>
        <w:t xml:space="preserve"> 1981</w:t>
      </w:r>
      <w:r w:rsidR="000E3D0C" w:rsidRPr="00B44ADC">
        <w:rPr>
          <w:highlight w:val="green"/>
          <w:rPrChange w:id="855" w:author="Guilherme Rodrigues" w:date="2021-09-03T14:31:00Z">
            <w:rPr/>
          </w:rPrChange>
        </w:rPr>
        <w:t xml:space="preserve"> and </w:t>
      </w:r>
      <w:r w:rsidRPr="00B44ADC">
        <w:rPr>
          <w:highlight w:val="green"/>
          <w:rPrChange w:id="856" w:author="Guilherme Rodrigues" w:date="2021-09-03T14:31:00Z">
            <w:rPr/>
          </w:rPrChange>
        </w:rPr>
        <w:t xml:space="preserve">2019, while </w:t>
      </w:r>
      <w:ins w:id="857" w:author="Guilherme Rodrigues" w:date="2021-09-03T14:31:00Z">
        <w:r w:rsidR="00B44ADC" w:rsidRPr="00B44ADC">
          <w:rPr>
            <w:highlight w:val="green"/>
            <w:rPrChange w:id="858" w:author="Guilherme Rodrigues" w:date="2021-09-03T14:31:00Z">
              <w:rPr>
                <w:highlight w:val="red"/>
              </w:rPr>
            </w:rPrChange>
          </w:rPr>
          <w:t xml:space="preserve">some of </w:t>
        </w:r>
      </w:ins>
      <w:r w:rsidRPr="00B44ADC">
        <w:rPr>
          <w:highlight w:val="green"/>
          <w:rPrChange w:id="859" w:author="Guilherme Rodrigues" w:date="2021-09-03T14:31:00Z">
            <w:rPr/>
          </w:rPrChange>
        </w:rPr>
        <w:t>the biggest cities emerged</w:t>
      </w:r>
    </w:p>
    <w:commentRangeEnd w:id="842"/>
    <w:p w14:paraId="70760C95" w14:textId="2F51449E" w:rsidR="00222551" w:rsidRDefault="004D6EFA" w:rsidP="00AF7645">
      <w:pPr>
        <w:pStyle w:val="Caption"/>
        <w:rPr>
          <w:b/>
        </w:rPr>
      </w:pPr>
      <w:r>
        <w:rPr>
          <w:rStyle w:val="CommentReference"/>
          <w:i w:val="0"/>
          <w:iCs w:val="0"/>
          <w:color w:val="auto"/>
        </w:rPr>
        <w:commentReference w:id="842"/>
      </w:r>
    </w:p>
    <w:p w14:paraId="7C836C30" w14:textId="484898E3" w:rsidR="00402C45" w:rsidRPr="00164DFC" w:rsidRDefault="00084312" w:rsidP="00402C45">
      <w:pPr>
        <w:pStyle w:val="ListParagraph"/>
      </w:pPr>
      <w:r w:rsidRPr="00084312">
        <w:rPr>
          <w:noProof/>
        </w:rPr>
        <w:lastRenderedPageBreak/>
        <w:t xml:space="preserve"> </w:t>
      </w:r>
      <w:del w:id="860" w:author="Guilherme Rodrigues" w:date="2021-09-03T14:38:00Z">
        <w:r w:rsidR="00653242" w:rsidDel="00B44ADC">
          <w:rPr>
            <w:noProof/>
          </w:rPr>
          <w:drawing>
            <wp:inline distT="0" distB="0" distL="0" distR="0" wp14:anchorId="5152E836" wp14:editId="02B57A7F">
              <wp:extent cx="4572000" cy="2775857"/>
              <wp:effectExtent l="0" t="0" r="0" b="5715"/>
              <wp:docPr id="13" name="Chart 13">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861" w:author="Guilherme Rodrigues" w:date="2021-09-03T14:38:00Z">
        <w:r w:rsidR="00B44ADC" w:rsidRPr="00B44ADC">
          <w:rPr>
            <w:noProof/>
          </w:rPr>
          <w:t xml:space="preserve"> </w:t>
        </w:r>
        <w:r w:rsidR="00B44ADC">
          <w:rPr>
            <w:noProof/>
          </w:rPr>
          <w:drawing>
            <wp:inline distT="0" distB="0" distL="0" distR="0" wp14:anchorId="338FC230" wp14:editId="214ABA0E">
              <wp:extent cx="4569959" cy="2857500"/>
              <wp:effectExtent l="0" t="0" r="2540" b="0"/>
              <wp:docPr id="21" name="Chart 2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58DA63F9" w14:textId="4AF8C036" w:rsidR="00402C45" w:rsidRPr="007D317D" w:rsidRDefault="00402C45" w:rsidP="00402C45">
      <w:pPr>
        <w:pStyle w:val="ListParagraph"/>
        <w:rPr>
          <w:sz w:val="14"/>
          <w:szCs w:val="14"/>
        </w:rPr>
      </w:pPr>
      <w:r w:rsidRPr="007D317D">
        <w:rPr>
          <w:sz w:val="14"/>
          <w:szCs w:val="14"/>
        </w:rPr>
        <w:t>Source: ONS; Census, 1981. Centre for Cities’ calculations.</w:t>
      </w:r>
    </w:p>
    <w:p w14:paraId="77F9056F" w14:textId="13A98A40" w:rsidR="001D0E55" w:rsidRPr="006F3968" w:rsidRDefault="001D0E55" w:rsidP="006F3968">
      <w:pPr>
        <w:rPr>
          <w:highlight w:val="yellow"/>
        </w:rPr>
      </w:pPr>
    </w:p>
    <w:p w14:paraId="2C98943A" w14:textId="6F2DBAA5" w:rsidR="00A2301D" w:rsidRPr="00AF7645" w:rsidRDefault="00A2301D" w:rsidP="00AF7645">
      <w:pPr>
        <w:pStyle w:val="Caption"/>
        <w:pBdr>
          <w:top w:val="single" w:sz="4" w:space="1" w:color="auto"/>
          <w:left w:val="single" w:sz="4" w:space="4" w:color="auto"/>
          <w:bottom w:val="single" w:sz="4" w:space="1" w:color="auto"/>
          <w:right w:val="single" w:sz="4" w:space="4" w:color="auto"/>
        </w:pBdr>
        <w:rPr>
          <w:sz w:val="22"/>
          <w:szCs w:val="22"/>
        </w:rPr>
      </w:pPr>
      <w:bookmarkStart w:id="862" w:name="_Ref80027734"/>
      <w:r w:rsidRPr="00AF7645">
        <w:rPr>
          <w:sz w:val="22"/>
          <w:szCs w:val="22"/>
        </w:rPr>
        <w:t xml:space="preserve">Box </w:t>
      </w:r>
      <w:r w:rsidRPr="00AF7645">
        <w:rPr>
          <w:sz w:val="22"/>
          <w:szCs w:val="22"/>
        </w:rPr>
        <w:fldChar w:fldCharType="begin"/>
      </w:r>
      <w:r w:rsidRPr="00AF7645">
        <w:rPr>
          <w:sz w:val="22"/>
          <w:szCs w:val="22"/>
        </w:rPr>
        <w:instrText xml:space="preserve"> SEQ Box \* ARABIC </w:instrText>
      </w:r>
      <w:r w:rsidRPr="00AF7645">
        <w:rPr>
          <w:sz w:val="22"/>
          <w:szCs w:val="22"/>
        </w:rPr>
        <w:fldChar w:fldCharType="separate"/>
      </w:r>
      <w:r w:rsidR="00737045" w:rsidRPr="00AF7645">
        <w:rPr>
          <w:noProof/>
          <w:sz w:val="22"/>
          <w:szCs w:val="22"/>
        </w:rPr>
        <w:t>4</w:t>
      </w:r>
      <w:r w:rsidRPr="00AF7645">
        <w:rPr>
          <w:sz w:val="22"/>
          <w:szCs w:val="22"/>
        </w:rPr>
        <w:fldChar w:fldCharType="end"/>
      </w:r>
      <w:bookmarkEnd w:id="862"/>
      <w:r w:rsidRPr="00AF7645">
        <w:rPr>
          <w:sz w:val="22"/>
          <w:szCs w:val="22"/>
        </w:rPr>
        <w:t>: London’s growth and the role of the financial sector</w:t>
      </w:r>
    </w:p>
    <w:p w14:paraId="2B6A707C" w14:textId="36BE7E51" w:rsidR="001D0E55" w:rsidRPr="00AF7645" w:rsidRDefault="001D0E55" w:rsidP="00AF7645">
      <w:pPr>
        <w:pBdr>
          <w:top w:val="single" w:sz="4" w:space="1" w:color="auto"/>
          <w:left w:val="single" w:sz="4" w:space="4" w:color="auto"/>
          <w:bottom w:val="single" w:sz="4" w:space="1" w:color="auto"/>
          <w:right w:val="single" w:sz="4" w:space="4" w:color="auto"/>
        </w:pBdr>
      </w:pPr>
      <w:r w:rsidRPr="00AF7645">
        <w:t xml:space="preserve">The rise of London in the last decades is generally associated with the </w:t>
      </w:r>
      <w:r w:rsidR="002156B4" w:rsidRPr="00AF7645">
        <w:t>‘</w:t>
      </w:r>
      <w:r w:rsidRPr="00AF7645">
        <w:t>Big Bang</w:t>
      </w:r>
      <w:r w:rsidR="002156B4" w:rsidRPr="00AF7645">
        <w:t>’</w:t>
      </w:r>
      <w:r w:rsidRPr="00AF7645">
        <w:t>, a set of financial deregulation reforms by the mid-80s that lead to the expansion of the financial sector. However, London’s economic turnaround has been much more than finance</w:t>
      </w:r>
      <w:r w:rsidR="00653242" w:rsidRPr="00AF7645">
        <w:t>, which supports the logic behind the economic complexity theory</w:t>
      </w:r>
      <w:r w:rsidRPr="00AF7645">
        <w:t>.</w:t>
      </w:r>
    </w:p>
    <w:p w14:paraId="34193BBF" w14:textId="6C3AA384" w:rsidR="001D0E55" w:rsidRPr="00AF7645" w:rsidRDefault="001D0E55" w:rsidP="00AF7645">
      <w:pPr>
        <w:pBdr>
          <w:top w:val="single" w:sz="4" w:space="1" w:color="auto"/>
          <w:left w:val="single" w:sz="4" w:space="4" w:color="auto"/>
          <w:bottom w:val="single" w:sz="4" w:space="1" w:color="auto"/>
          <w:right w:val="single" w:sz="4" w:space="4" w:color="auto"/>
        </w:pBdr>
      </w:pPr>
      <w:r w:rsidRPr="006945F1">
        <w:rPr>
          <w:highlight w:val="green"/>
          <w:rPrChange w:id="863" w:author="Guilherme Rodrigues" w:date="2021-09-03T14:43:00Z">
            <w:rPr/>
          </w:rPrChange>
        </w:rPr>
        <w:t>The rise in finance happened in a context</w:t>
      </w:r>
      <w:ins w:id="864" w:author="Guilherme Rodrigues" w:date="2021-09-03T14:43:00Z">
        <w:r w:rsidR="006945F1" w:rsidRPr="006945F1">
          <w:rPr>
            <w:highlight w:val="green"/>
            <w:rPrChange w:id="865" w:author="Guilherme Rodrigues" w:date="2021-09-03T14:43:00Z">
              <w:rPr/>
            </w:rPrChange>
          </w:rPr>
          <w:t xml:space="preserve"> of specific changes in the industry itself, combined with</w:t>
        </w:r>
      </w:ins>
      <w:del w:id="866" w:author="Guilherme Rodrigues" w:date="2021-09-03T14:43:00Z">
        <w:r w:rsidRPr="006945F1" w:rsidDel="006945F1">
          <w:rPr>
            <w:highlight w:val="green"/>
            <w:rPrChange w:id="867" w:author="Guilherme Rodrigues" w:date="2021-09-03T14:43:00Z">
              <w:rPr/>
            </w:rPrChange>
          </w:rPr>
          <w:delText xml:space="preserve"> of</w:delText>
        </w:r>
      </w:del>
      <w:r w:rsidR="00EE582D" w:rsidRPr="006945F1">
        <w:rPr>
          <w:highlight w:val="green"/>
          <w:rPrChange w:id="868" w:author="Guilherme Rodrigues" w:date="2021-09-03T14:43:00Z">
            <w:rPr/>
          </w:rPrChange>
        </w:rPr>
        <w:t xml:space="preserve"> globalisation and</w:t>
      </w:r>
      <w:r w:rsidRPr="006945F1">
        <w:rPr>
          <w:highlight w:val="green"/>
          <w:rPrChange w:id="869" w:author="Guilherme Rodrigues" w:date="2021-09-03T14:43:00Z">
            <w:rPr/>
          </w:rPrChange>
        </w:rPr>
        <w:t xml:space="preserve"> an overall economic shift towards the service sector.</w:t>
      </w:r>
      <w:r w:rsidRPr="00AF7645">
        <w:t xml:space="preserve"> When compared with other knowledge</w:t>
      </w:r>
      <w:r w:rsidR="002156B4" w:rsidRPr="00AF7645">
        <w:t>-based</w:t>
      </w:r>
      <w:r w:rsidRPr="00AF7645">
        <w:t xml:space="preserve"> services, London’s rise of finance-related jobs was dwarfed by sectors like programming, design, advisement or research</w:t>
      </w:r>
      <w:r w:rsidR="00EE582D" w:rsidRPr="00AF7645">
        <w:t xml:space="preserve"> (</w:t>
      </w:r>
      <w:r w:rsidR="00AF7645" w:rsidRPr="00AF7645">
        <w:fldChar w:fldCharType="begin"/>
      </w:r>
      <w:r w:rsidR="00AF7645" w:rsidRPr="00AF7645">
        <w:instrText xml:space="preserve"> REF _Ref80030116 \h </w:instrText>
      </w:r>
      <w:r w:rsidR="00AF7645">
        <w:instrText xml:space="preserve"> \* MERGEFORMAT </w:instrText>
      </w:r>
      <w:r w:rsidR="00AF7645" w:rsidRPr="00AF7645">
        <w:fldChar w:fldCharType="separate"/>
      </w:r>
      <w:r w:rsidR="00AF7645" w:rsidRPr="00AF7645">
        <w:t xml:space="preserve">Figure </w:t>
      </w:r>
      <w:r w:rsidR="00AF7645" w:rsidRPr="00AF7645">
        <w:rPr>
          <w:noProof/>
        </w:rPr>
        <w:t>9</w:t>
      </w:r>
      <w:r w:rsidR="00AF7645" w:rsidRPr="00AF7645">
        <w:fldChar w:fldCharType="end"/>
      </w:r>
      <w:r w:rsidR="00EE582D" w:rsidRPr="00AF7645">
        <w:t>)</w:t>
      </w:r>
      <w:r w:rsidRPr="00AF7645">
        <w:t>.</w:t>
      </w:r>
      <w:commentRangeStart w:id="870"/>
      <w:r w:rsidRPr="00AF7645">
        <w:rPr>
          <w:rStyle w:val="FootnoteReference"/>
        </w:rPr>
        <w:footnoteReference w:id="26"/>
      </w:r>
      <w:r w:rsidRPr="00AF7645">
        <w:t xml:space="preserve"> </w:t>
      </w:r>
      <w:commentRangeEnd w:id="870"/>
      <w:r w:rsidR="00B87E51">
        <w:rPr>
          <w:rStyle w:val="CommentReference"/>
        </w:rPr>
        <w:commentReference w:id="870"/>
      </w:r>
      <w:r w:rsidRPr="00AF7645">
        <w:t xml:space="preserve"> </w:t>
      </w:r>
      <w:r w:rsidR="002156B4" w:rsidRPr="00AF7645">
        <w:t xml:space="preserve">In 2019, </w:t>
      </w:r>
      <w:commentRangeStart w:id="912"/>
      <w:r w:rsidR="002156B4" w:rsidRPr="00AF7645">
        <w:t xml:space="preserve">other knowledge-based services </w:t>
      </w:r>
      <w:ins w:id="913" w:author="Guilherme Rodrigues" w:date="2021-09-03T14:45:00Z">
        <w:r w:rsidR="006945F1">
          <w:t xml:space="preserve">(e.g. </w:t>
        </w:r>
      </w:ins>
      <w:ins w:id="914" w:author="Guilherme Rodrigues" w:date="2021-09-03T14:46:00Z">
        <w:r w:rsidR="006945F1">
          <w:t>design, computer programming, advertising</w:t>
        </w:r>
      </w:ins>
      <w:ins w:id="915" w:author="Guilherme Rodrigues" w:date="2021-09-03T14:45:00Z">
        <w:r w:rsidR="006945F1">
          <w:t xml:space="preserve">) </w:t>
        </w:r>
      </w:ins>
      <w:r w:rsidR="002156B4" w:rsidRPr="00AF7645">
        <w:t xml:space="preserve">accounted for </w:t>
      </w:r>
      <w:commentRangeStart w:id="916"/>
      <w:r w:rsidR="002156B4" w:rsidRPr="00AF7645">
        <w:t>47.2 per cent of all exporting jobs</w:t>
      </w:r>
      <w:commentRangeEnd w:id="912"/>
      <w:r w:rsidR="006E0438">
        <w:rPr>
          <w:rStyle w:val="CommentReference"/>
        </w:rPr>
        <w:commentReference w:id="912"/>
      </w:r>
      <w:r w:rsidR="002156B4" w:rsidRPr="00AF7645">
        <w:t xml:space="preserve">, above the 26.5 </w:t>
      </w:r>
      <w:commentRangeEnd w:id="916"/>
      <w:r w:rsidR="00CF63C8">
        <w:rPr>
          <w:rStyle w:val="CommentReference"/>
        </w:rPr>
        <w:commentReference w:id="916"/>
      </w:r>
      <w:r w:rsidR="002156B4" w:rsidRPr="00AF7645">
        <w:t xml:space="preserve">per cent from </w:t>
      </w:r>
      <w:commentRangeStart w:id="917"/>
      <w:r w:rsidR="002156B4" w:rsidRPr="00AF7645">
        <w:t>Finance and Insurance</w:t>
      </w:r>
      <w:commentRangeEnd w:id="917"/>
      <w:r w:rsidR="006E0438">
        <w:rPr>
          <w:rStyle w:val="CommentReference"/>
        </w:rPr>
        <w:commentReference w:id="917"/>
      </w:r>
      <w:ins w:id="918" w:author="Guilherme Rodrigues" w:date="2021-09-03T14:46:00Z">
        <w:r w:rsidR="006945F1">
          <w:t xml:space="preserve"> related activities</w:t>
        </w:r>
      </w:ins>
      <w:r w:rsidR="002156B4" w:rsidRPr="00AF7645">
        <w:t>.</w:t>
      </w:r>
    </w:p>
    <w:p w14:paraId="5DE846B0" w14:textId="7DF8FF7F" w:rsidR="00AF7645" w:rsidRPr="00AF7645" w:rsidRDefault="00AF7645" w:rsidP="00AF7645">
      <w:pPr>
        <w:pBdr>
          <w:top w:val="single" w:sz="4" w:space="1" w:color="auto"/>
          <w:left w:val="single" w:sz="4" w:space="4" w:color="auto"/>
          <w:bottom w:val="single" w:sz="4" w:space="1" w:color="auto"/>
          <w:right w:val="single" w:sz="4" w:space="4" w:color="auto"/>
        </w:pBdr>
      </w:pPr>
      <w:bookmarkStart w:id="919" w:name="_Ref80030116"/>
      <w:r w:rsidRPr="00AF7645">
        <w:rPr>
          <w:b/>
        </w:rPr>
        <w:t xml:space="preserve">Figure </w:t>
      </w:r>
      <w:r w:rsidRPr="00AF7645">
        <w:rPr>
          <w:b/>
        </w:rPr>
        <w:fldChar w:fldCharType="begin"/>
      </w:r>
      <w:r w:rsidRPr="00AF7645">
        <w:rPr>
          <w:b/>
        </w:rPr>
        <w:instrText xml:space="preserve"> SEQ Figure \* ARABIC </w:instrText>
      </w:r>
      <w:r w:rsidRPr="00AF7645">
        <w:rPr>
          <w:b/>
        </w:rPr>
        <w:fldChar w:fldCharType="separate"/>
      </w:r>
      <w:r w:rsidR="00B072F0">
        <w:rPr>
          <w:b/>
          <w:noProof/>
        </w:rPr>
        <w:t>9</w:t>
      </w:r>
      <w:r w:rsidRPr="00AF7645">
        <w:rPr>
          <w:b/>
        </w:rPr>
        <w:fldChar w:fldCharType="end"/>
      </w:r>
      <w:bookmarkEnd w:id="919"/>
      <w:r w:rsidRPr="00AF7645">
        <w:rPr>
          <w:b/>
        </w:rPr>
        <w:t>:</w:t>
      </w:r>
      <w:r w:rsidRPr="00AF7645">
        <w:t xml:space="preserve"> Finance-related employment rose but not as much </w:t>
      </w:r>
      <w:commentRangeStart w:id="920"/>
      <w:r w:rsidRPr="00AF7645">
        <w:t xml:space="preserve">as </w:t>
      </w:r>
      <w:del w:id="921" w:author="Guilherme Rodrigues" w:date="2021-09-04T12:03:00Z">
        <w:r w:rsidRPr="00AF7645" w:rsidDel="004B4A0B">
          <w:delText xml:space="preserve">other </w:delText>
        </w:r>
      </w:del>
      <w:ins w:id="922" w:author="Guilherme Rodrigues" w:date="2021-09-04T12:03:00Z">
        <w:r w:rsidR="004B4A0B">
          <w:t>knowledge intensive</w:t>
        </w:r>
        <w:r w:rsidR="004B4A0B" w:rsidRPr="00AF7645">
          <w:t xml:space="preserve"> </w:t>
        </w:r>
      </w:ins>
      <w:r w:rsidRPr="00AF7645">
        <w:t>services</w:t>
      </w:r>
      <w:commentRangeEnd w:id="920"/>
      <w:r w:rsidR="00013A3B">
        <w:rPr>
          <w:rStyle w:val="CommentReference"/>
        </w:rPr>
        <w:commentReference w:id="920"/>
      </w:r>
      <w:r w:rsidRPr="00AF7645">
        <w:t>.</w:t>
      </w:r>
    </w:p>
    <w:p w14:paraId="4715F03E" w14:textId="3BED4EF7" w:rsidR="001D0E55" w:rsidRPr="00AF7645" w:rsidRDefault="001D0E55" w:rsidP="00AF7645">
      <w:pPr>
        <w:pBdr>
          <w:top w:val="single" w:sz="4" w:space="1" w:color="auto"/>
          <w:left w:val="single" w:sz="4" w:space="4" w:color="auto"/>
          <w:bottom w:val="single" w:sz="4" w:space="1" w:color="auto"/>
          <w:right w:val="single" w:sz="4" w:space="4" w:color="auto"/>
        </w:pBdr>
      </w:pPr>
    </w:p>
    <w:p w14:paraId="2FAE5CE8" w14:textId="26E9BD30" w:rsidR="001D0E55" w:rsidRPr="00AF7645" w:rsidRDefault="00CD02AB" w:rsidP="00AF7645">
      <w:pPr>
        <w:pBdr>
          <w:top w:val="single" w:sz="4" w:space="1" w:color="auto"/>
          <w:left w:val="single" w:sz="4" w:space="4" w:color="auto"/>
          <w:bottom w:val="single" w:sz="4" w:space="1" w:color="auto"/>
          <w:right w:val="single" w:sz="4" w:space="4" w:color="auto"/>
        </w:pBdr>
        <w:rPr>
          <w:sz w:val="14"/>
          <w:szCs w:val="14"/>
        </w:rPr>
      </w:pPr>
      <w:r w:rsidRPr="00AF7645">
        <w:rPr>
          <w:noProof/>
        </w:rPr>
        <w:lastRenderedPageBreak/>
        <w:drawing>
          <wp:inline distT="0" distB="0" distL="0" distR="0" wp14:anchorId="68D1C08B" wp14:editId="4442E441">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2EF6B7" w14:textId="659F48F8" w:rsidR="001D0E55" w:rsidRPr="00AF7645" w:rsidRDefault="001D0E55" w:rsidP="00AF7645">
      <w:pPr>
        <w:pBdr>
          <w:top w:val="single" w:sz="4" w:space="1" w:color="auto"/>
          <w:left w:val="single" w:sz="4" w:space="4" w:color="auto"/>
          <w:bottom w:val="single" w:sz="4" w:space="1" w:color="auto"/>
          <w:right w:val="single" w:sz="4" w:space="4" w:color="auto"/>
        </w:pBdr>
        <w:rPr>
          <w:sz w:val="14"/>
          <w:szCs w:val="14"/>
        </w:rPr>
      </w:pPr>
      <w:r w:rsidRPr="00AF7645">
        <w:rPr>
          <w:sz w:val="14"/>
          <w:szCs w:val="14"/>
        </w:rPr>
        <w:t xml:space="preserve">Source: </w:t>
      </w:r>
      <w:r w:rsidR="00653242" w:rsidRPr="00AF7645">
        <w:rPr>
          <w:sz w:val="14"/>
          <w:szCs w:val="14"/>
        </w:rPr>
        <w:t xml:space="preserve">ONS; </w:t>
      </w:r>
      <w:r w:rsidRPr="00AF7645">
        <w:rPr>
          <w:sz w:val="14"/>
          <w:szCs w:val="14"/>
        </w:rPr>
        <w:t>Census, 1981</w:t>
      </w:r>
      <w:r w:rsidR="00653242" w:rsidRPr="00AF7645">
        <w:rPr>
          <w:sz w:val="14"/>
          <w:szCs w:val="14"/>
        </w:rPr>
        <w:t>.</w:t>
      </w:r>
    </w:p>
    <w:p w14:paraId="339441DD" w14:textId="149225F0" w:rsidR="006945F1" w:rsidRPr="00145FC9" w:rsidRDefault="006945F1" w:rsidP="006945F1">
      <w:pPr>
        <w:pBdr>
          <w:top w:val="single" w:sz="4" w:space="1" w:color="auto"/>
          <w:left w:val="single" w:sz="4" w:space="4" w:color="auto"/>
          <w:bottom w:val="single" w:sz="4" w:space="1" w:color="auto"/>
          <w:right w:val="single" w:sz="4" w:space="4" w:color="auto"/>
        </w:pBdr>
        <w:rPr>
          <w:ins w:id="923" w:author="Guilherme Rodrigues" w:date="2021-09-03T14:49:00Z"/>
          <w:highlight w:val="green"/>
          <w:rPrChange w:id="924" w:author="Guilherme Rodrigues" w:date="2021-09-03T14:52:00Z">
            <w:rPr>
              <w:ins w:id="925" w:author="Guilherme Rodrigues" w:date="2021-09-03T14:49:00Z"/>
              <w:highlight w:val="yellow"/>
            </w:rPr>
          </w:rPrChange>
        </w:rPr>
      </w:pPr>
      <w:ins w:id="926" w:author="Guilherme Rodrigues" w:date="2021-09-03T14:46:00Z">
        <w:r w:rsidRPr="00145FC9">
          <w:rPr>
            <w:highlight w:val="green"/>
            <w:rPrChange w:id="927" w:author="Guilherme Rodrigues" w:date="2021-09-03T14:52:00Z">
              <w:rPr>
                <w:highlight w:val="red"/>
              </w:rPr>
            </w:rPrChange>
          </w:rPr>
          <w:t xml:space="preserve">The rise of the financial sector </w:t>
        </w:r>
      </w:ins>
      <w:ins w:id="928" w:author="Guilherme Rodrigues" w:date="2021-09-03T14:47:00Z">
        <w:r w:rsidRPr="00145FC9">
          <w:rPr>
            <w:highlight w:val="green"/>
            <w:rPrChange w:id="929" w:author="Guilherme Rodrigues" w:date="2021-09-03T14:52:00Z">
              <w:rPr>
                <w:highlight w:val="red"/>
              </w:rPr>
            </w:rPrChange>
          </w:rPr>
          <w:t xml:space="preserve">is likely to have played a role in developing knowledge-based services. That said, </w:t>
        </w:r>
      </w:ins>
      <w:ins w:id="930" w:author="Guilherme Rodrigues" w:date="2021-09-03T14:49:00Z">
        <w:r w:rsidRPr="00145FC9">
          <w:rPr>
            <w:highlight w:val="green"/>
            <w:rPrChange w:id="931" w:author="Guilherme Rodrigues" w:date="2021-09-03T14:52:00Z">
              <w:rPr>
                <w:highlight w:val="yellow"/>
              </w:rPr>
            </w:rPrChange>
          </w:rPr>
          <w:t xml:space="preserve">national accounts from the last two decades </w:t>
        </w:r>
      </w:ins>
      <w:ins w:id="932" w:author="Guilherme Rodrigues" w:date="2021-09-03T14:50:00Z">
        <w:r w:rsidR="00145FC9" w:rsidRPr="00145FC9">
          <w:rPr>
            <w:highlight w:val="green"/>
            <w:rPrChange w:id="933" w:author="Guilherme Rodrigues" w:date="2021-09-03T14:52:00Z">
              <w:rPr>
                <w:highlight w:val="yellow"/>
              </w:rPr>
            </w:rPrChange>
          </w:rPr>
          <w:t>show</w:t>
        </w:r>
      </w:ins>
      <w:ins w:id="934" w:author="Guilherme Rodrigues" w:date="2021-09-03T14:49:00Z">
        <w:r w:rsidRPr="00145FC9">
          <w:rPr>
            <w:highlight w:val="green"/>
            <w:rPrChange w:id="935" w:author="Guilherme Rodrigues" w:date="2021-09-03T14:52:00Z">
              <w:rPr>
                <w:highlight w:val="yellow"/>
              </w:rPr>
            </w:rPrChange>
          </w:rPr>
          <w:t xml:space="preserve"> that finance and insurance sector has not been the main driver of London’s growth. The sector, as a percentage of London’s economy, remained mostly unchanged</w:t>
        </w:r>
      </w:ins>
      <w:ins w:id="936" w:author="Guilherme Rodrigues" w:date="2021-09-03T14:51:00Z">
        <w:r w:rsidR="00145FC9" w:rsidRPr="00145FC9">
          <w:rPr>
            <w:highlight w:val="green"/>
            <w:rPrChange w:id="937" w:author="Guilherme Rodrigues" w:date="2021-09-03T14:52:00Z">
              <w:rPr>
                <w:highlight w:val="yellow"/>
              </w:rPr>
            </w:rPrChange>
          </w:rPr>
          <w:t xml:space="preserve"> (13.7 per cent in 2019)</w:t>
        </w:r>
      </w:ins>
      <w:ins w:id="938" w:author="Guilherme Rodrigues" w:date="2021-09-03T14:49:00Z">
        <w:r w:rsidRPr="00145FC9">
          <w:rPr>
            <w:highlight w:val="green"/>
            <w:rPrChange w:id="939" w:author="Guilherme Rodrigues" w:date="2021-09-03T14:52:00Z">
              <w:rPr>
                <w:highlight w:val="yellow"/>
              </w:rPr>
            </w:rPrChange>
          </w:rPr>
          <w:t xml:space="preserve">. </w:t>
        </w:r>
      </w:ins>
      <w:ins w:id="940" w:author="Guilherme Rodrigues" w:date="2021-09-03T14:50:00Z">
        <w:r w:rsidR="00145FC9" w:rsidRPr="00145FC9">
          <w:rPr>
            <w:highlight w:val="green"/>
            <w:rPrChange w:id="941" w:author="Guilherme Rodrigues" w:date="2021-09-03T14:52:00Z">
              <w:rPr>
                <w:highlight w:val="yellow"/>
              </w:rPr>
            </w:rPrChange>
          </w:rPr>
          <w:t xml:space="preserve">Meanwhile, </w:t>
        </w:r>
      </w:ins>
      <w:ins w:id="942" w:author="Guilherme Rodrigues" w:date="2021-09-03T14:51:00Z">
        <w:r w:rsidR="00145FC9" w:rsidRPr="00145FC9">
          <w:rPr>
            <w:highlight w:val="green"/>
            <w:rPrChange w:id="943" w:author="Guilherme Rodrigues" w:date="2021-09-03T14:52:00Z">
              <w:rPr>
                <w:highlight w:val="yellow"/>
              </w:rPr>
            </w:rPrChange>
          </w:rPr>
          <w:t>‘</w:t>
        </w:r>
      </w:ins>
      <w:ins w:id="944" w:author="Guilherme Rodrigues" w:date="2021-09-03T14:50:00Z">
        <w:r w:rsidR="00145FC9" w:rsidRPr="00145FC9">
          <w:rPr>
            <w:highlight w:val="green"/>
            <w:rPrChange w:id="945" w:author="Guilherme Rodrigues" w:date="2021-09-03T14:52:00Z">
              <w:rPr>
                <w:highlight w:val="yellow"/>
              </w:rPr>
            </w:rPrChange>
          </w:rPr>
          <w:t xml:space="preserve">Information and </w:t>
        </w:r>
      </w:ins>
      <w:ins w:id="946" w:author="Guilherme Rodrigues" w:date="2021-09-03T14:52:00Z">
        <w:r w:rsidR="00145FC9" w:rsidRPr="00145FC9">
          <w:rPr>
            <w:highlight w:val="green"/>
            <w:rPrChange w:id="947" w:author="Guilherme Rodrigues" w:date="2021-09-03T14:52:00Z">
              <w:rPr>
                <w:highlight w:val="yellow"/>
              </w:rPr>
            </w:rPrChange>
          </w:rPr>
          <w:t>c</w:t>
        </w:r>
      </w:ins>
      <w:ins w:id="948" w:author="Guilherme Rodrigues" w:date="2021-09-03T14:50:00Z">
        <w:r w:rsidR="00145FC9" w:rsidRPr="00145FC9">
          <w:rPr>
            <w:highlight w:val="green"/>
            <w:rPrChange w:id="949" w:author="Guilherme Rodrigues" w:date="2021-09-03T14:52:00Z">
              <w:rPr>
                <w:highlight w:val="yellow"/>
              </w:rPr>
            </w:rPrChange>
          </w:rPr>
          <w:t>ommunication; combined with Professional, scientific and technical activities</w:t>
        </w:r>
      </w:ins>
      <w:ins w:id="950" w:author="Guilherme Rodrigues" w:date="2021-09-03T14:51:00Z">
        <w:r w:rsidR="00145FC9" w:rsidRPr="00145FC9">
          <w:rPr>
            <w:highlight w:val="green"/>
            <w:rPrChange w:id="951" w:author="Guilherme Rodrigues" w:date="2021-09-03T14:52:00Z">
              <w:rPr>
                <w:highlight w:val="yellow"/>
              </w:rPr>
            </w:rPrChange>
          </w:rPr>
          <w:t>’</w:t>
        </w:r>
      </w:ins>
      <w:ins w:id="952" w:author="Guilherme Rodrigues" w:date="2021-09-03T14:50:00Z">
        <w:r w:rsidR="00145FC9" w:rsidRPr="00145FC9">
          <w:rPr>
            <w:highlight w:val="green"/>
            <w:rPrChange w:id="953" w:author="Guilherme Rodrigues" w:date="2021-09-03T14:52:00Z">
              <w:rPr>
                <w:highlight w:val="yellow"/>
              </w:rPr>
            </w:rPrChange>
          </w:rPr>
          <w:t xml:space="preserve"> account for 2</w:t>
        </w:r>
      </w:ins>
      <w:ins w:id="954" w:author="Guilherme Rodrigues" w:date="2021-09-03T14:51:00Z">
        <w:r w:rsidR="00145FC9" w:rsidRPr="00145FC9">
          <w:rPr>
            <w:highlight w:val="green"/>
            <w:rPrChange w:id="955" w:author="Guilherme Rodrigues" w:date="2021-09-03T14:52:00Z">
              <w:rPr>
                <w:highlight w:val="yellow"/>
              </w:rPr>
            </w:rPrChange>
          </w:rPr>
          <w:t xml:space="preserve">5.1 per cent of London’s economy in 2019, </w:t>
        </w:r>
      </w:ins>
      <w:ins w:id="956" w:author="Guilherme Rodrigues" w:date="2021-09-03T14:52:00Z">
        <w:r w:rsidR="00145FC9" w:rsidRPr="00145FC9">
          <w:rPr>
            <w:highlight w:val="green"/>
            <w:rPrChange w:id="957" w:author="Guilherme Rodrigues" w:date="2021-09-03T14:52:00Z">
              <w:rPr>
                <w:highlight w:val="yellow"/>
              </w:rPr>
            </w:rPrChange>
          </w:rPr>
          <w:t xml:space="preserve">a substantial increase from </w:t>
        </w:r>
      </w:ins>
      <w:ins w:id="958" w:author="Guilherme Rodrigues" w:date="2021-09-03T14:51:00Z">
        <w:r w:rsidR="00145FC9" w:rsidRPr="00145FC9">
          <w:rPr>
            <w:highlight w:val="green"/>
            <w:rPrChange w:id="959" w:author="Guilherme Rodrigues" w:date="2021-09-03T14:52:00Z">
              <w:rPr>
                <w:highlight w:val="yellow"/>
              </w:rPr>
            </w:rPrChange>
          </w:rPr>
          <w:t>16.1 per cent in 1998.</w:t>
        </w:r>
      </w:ins>
    </w:p>
    <w:p w14:paraId="7B3CBA48" w14:textId="2E29832E" w:rsidR="00FB2EE1" w:rsidRPr="00B474DB" w:rsidRDefault="00653242" w:rsidP="00FB2EE1">
      <w:pPr>
        <w:pBdr>
          <w:top w:val="single" w:sz="4" w:space="1" w:color="auto"/>
          <w:left w:val="single" w:sz="4" w:space="4" w:color="auto"/>
          <w:bottom w:val="single" w:sz="4" w:space="1" w:color="auto"/>
          <w:right w:val="single" w:sz="4" w:space="4" w:color="auto"/>
        </w:pBdr>
        <w:rPr>
          <w:ins w:id="960" w:author="Guilherme Rodrigues" w:date="2021-09-03T14:54:00Z"/>
        </w:rPr>
      </w:pPr>
      <w:r w:rsidRPr="00FB2EE1">
        <w:rPr>
          <w:highlight w:val="green"/>
          <w:rPrChange w:id="961" w:author="Guilherme Rodrigues" w:date="2021-09-03T14:55:00Z">
            <w:rPr/>
          </w:rPrChange>
        </w:rPr>
        <w:t xml:space="preserve">The findings above highlight that London’s success </w:t>
      </w:r>
      <w:ins w:id="962" w:author="Guilherme Rodrigues" w:date="2021-09-03T14:52:00Z">
        <w:r w:rsidR="00145FC9" w:rsidRPr="00FB2EE1">
          <w:rPr>
            <w:highlight w:val="green"/>
            <w:rPrChange w:id="963" w:author="Guilherme Rodrigues" w:date="2021-09-03T14:55:00Z">
              <w:rPr>
                <w:highlight w:val="red"/>
              </w:rPr>
            </w:rPrChange>
          </w:rPr>
          <w:t xml:space="preserve">cannot be entirely explained by </w:t>
        </w:r>
      </w:ins>
      <w:del w:id="964" w:author="Guilherme Rodrigues" w:date="2021-09-03T14:52:00Z">
        <w:r w:rsidRPr="00FB2EE1" w:rsidDel="00145FC9">
          <w:rPr>
            <w:highlight w:val="green"/>
            <w:rPrChange w:id="965" w:author="Guilherme Rodrigues" w:date="2021-09-03T14:55:00Z">
              <w:rPr/>
            </w:rPrChange>
          </w:rPr>
          <w:delText>was</w:delText>
        </w:r>
      </w:del>
      <w:ins w:id="966" w:author="Guilherme Rodrigues" w:date="2021-09-03T14:44:00Z">
        <w:r w:rsidR="006945F1" w:rsidRPr="00FB2EE1">
          <w:rPr>
            <w:highlight w:val="green"/>
            <w:rPrChange w:id="967" w:author="Guilherme Rodrigues" w:date="2021-09-03T14:55:00Z">
              <w:rPr/>
            </w:rPrChange>
          </w:rPr>
          <w:t xml:space="preserve"> the rise of finance</w:t>
        </w:r>
      </w:ins>
      <w:ins w:id="968" w:author="Guilherme Rodrigues" w:date="2021-09-03T14:54:00Z">
        <w:r w:rsidR="00FB2EE1" w:rsidRPr="00FB2EE1">
          <w:rPr>
            <w:highlight w:val="green"/>
            <w:rPrChange w:id="969" w:author="Guilherme Rodrigues" w:date="2021-09-03T14:55:00Z">
              <w:rPr>
                <w:highlight w:val="red"/>
              </w:rPr>
            </w:rPrChange>
          </w:rPr>
          <w:t>.</w:t>
        </w:r>
        <w:r w:rsidR="00FB2EE1" w:rsidRPr="00FB2EE1">
          <w:rPr>
            <w:highlight w:val="green"/>
            <w:rPrChange w:id="970" w:author="Guilherme Rodrigues" w:date="2021-09-03T14:55:00Z">
              <w:rPr/>
            </w:rPrChange>
          </w:rPr>
          <w:t xml:space="preserve"> London’s was able to attract talent, innovate and diversify its economic base; instead of simply replicating previous competitive advantages.</w:t>
        </w:r>
      </w:ins>
    </w:p>
    <w:p w14:paraId="3C998304" w14:textId="00D80B78" w:rsidR="00653242" w:rsidRPr="00B474DB" w:rsidDel="00FB2EE1" w:rsidRDefault="00653242" w:rsidP="00FB2EE1">
      <w:pPr>
        <w:pBdr>
          <w:top w:val="single" w:sz="4" w:space="1" w:color="auto"/>
          <w:left w:val="single" w:sz="4" w:space="4" w:color="auto"/>
          <w:bottom w:val="single" w:sz="4" w:space="1" w:color="auto"/>
          <w:right w:val="single" w:sz="4" w:space="4" w:color="auto"/>
        </w:pBdr>
        <w:rPr>
          <w:del w:id="971" w:author="Guilherme Rodrigues" w:date="2021-09-03T14:54:00Z"/>
        </w:rPr>
      </w:pPr>
      <w:del w:id="972" w:author="Guilherme Rodrigues" w:date="2021-09-03T14:53:00Z">
        <w:r w:rsidRPr="006945F1" w:rsidDel="00145FC9">
          <w:rPr>
            <w:highlight w:val="red"/>
            <w:rPrChange w:id="973" w:author="Guilherme Rodrigues" w:date="2021-09-03T14:48:00Z">
              <w:rPr/>
            </w:rPrChange>
          </w:rPr>
          <w:delText xml:space="preserve"> </w:delText>
        </w:r>
      </w:del>
      <w:del w:id="974" w:author="Guilherme Rodrigues" w:date="2021-09-03T14:45:00Z">
        <w:r w:rsidRPr="006945F1" w:rsidDel="006945F1">
          <w:rPr>
            <w:highlight w:val="red"/>
            <w:rPrChange w:id="975" w:author="Guilherme Rodrigues" w:date="2021-09-03T14:48:00Z">
              <w:rPr/>
            </w:rPrChange>
          </w:rPr>
          <w:delText xml:space="preserve">mainly caused by </w:delText>
        </w:r>
      </w:del>
      <w:del w:id="976" w:author="Guilherme Rodrigues" w:date="2021-09-03T14:53:00Z">
        <w:r w:rsidRPr="006945F1" w:rsidDel="00145FC9">
          <w:rPr>
            <w:highlight w:val="red"/>
            <w:rPrChange w:id="977" w:author="Guilherme Rodrigues" w:date="2021-09-03T14:48:00Z">
              <w:rPr/>
            </w:rPrChange>
          </w:rPr>
          <w:delText>its ability to</w:delText>
        </w:r>
      </w:del>
      <w:del w:id="978" w:author="Guilherme Rodrigues" w:date="2021-09-03T14:54:00Z">
        <w:r w:rsidRPr="006945F1" w:rsidDel="00FB2EE1">
          <w:rPr>
            <w:highlight w:val="red"/>
            <w:rPrChange w:id="979" w:author="Guilherme Rodrigues" w:date="2021-09-03T14:48:00Z">
              <w:rPr/>
            </w:rPrChange>
          </w:rPr>
          <w:delText xml:space="preserve"> innovate, </w:delText>
        </w:r>
        <w:commentRangeStart w:id="980"/>
        <w:r w:rsidRPr="006945F1" w:rsidDel="00FB2EE1">
          <w:rPr>
            <w:highlight w:val="red"/>
            <w:rPrChange w:id="981" w:author="Guilherme Rodrigues" w:date="2021-09-03T14:48:00Z">
              <w:rPr/>
            </w:rPrChange>
          </w:rPr>
          <w:delText>diversify its economic base and attract new productive sectors</w:delText>
        </w:r>
        <w:commentRangeEnd w:id="980"/>
        <w:r w:rsidR="00CF63C8" w:rsidRPr="006945F1" w:rsidDel="00FB2EE1">
          <w:rPr>
            <w:rStyle w:val="CommentReference"/>
            <w:highlight w:val="red"/>
            <w:rPrChange w:id="982" w:author="Guilherme Rodrigues" w:date="2021-09-03T14:48:00Z">
              <w:rPr>
                <w:rStyle w:val="CommentReference"/>
              </w:rPr>
            </w:rPrChange>
          </w:rPr>
          <w:commentReference w:id="980"/>
        </w:r>
        <w:r w:rsidRPr="006945F1" w:rsidDel="00FB2EE1">
          <w:rPr>
            <w:highlight w:val="red"/>
            <w:rPrChange w:id="983" w:author="Guilherme Rodrigues" w:date="2021-09-03T14:48:00Z">
              <w:rPr/>
            </w:rPrChange>
          </w:rPr>
          <w:delText>; instead of simply replicating previous competitive advantages.</w:delText>
        </w:r>
      </w:del>
    </w:p>
    <w:p w14:paraId="650052D3" w14:textId="3F349486" w:rsidR="001D0E55" w:rsidRDefault="001D0E55" w:rsidP="00FB2EE1">
      <w:pPr>
        <w:rPr>
          <w:highlight w:val="yellow"/>
        </w:rPr>
      </w:pPr>
    </w:p>
    <w:p w14:paraId="3072B80C" w14:textId="43261DE1" w:rsidR="002B77ED" w:rsidRDefault="000F2A15">
      <w:r w:rsidRPr="000F2A15">
        <w:rPr>
          <w:b/>
        </w:rPr>
        <w:t>Large cities dominate the places that were able to break out of the ‘low complexity’ trap</w:t>
      </w:r>
      <w:ins w:id="984" w:author="Guilherme Rodrigues" w:date="2021-09-03T15:09:00Z">
        <w:r w:rsidR="007B29E3">
          <w:rPr>
            <w:b/>
          </w:rPr>
          <w:t>, as</w:t>
        </w:r>
      </w:ins>
      <w:r w:rsidRPr="000F2A15">
        <w:rPr>
          <w:b/>
        </w:rPr>
        <w:t xml:space="preserve"> </w:t>
      </w:r>
      <w:ins w:id="985" w:author="Guilherme Rodrigues" w:date="2021-09-03T15:10:00Z">
        <w:r w:rsidR="007B29E3">
          <w:fldChar w:fldCharType="begin"/>
        </w:r>
        <w:r w:rsidR="007B29E3">
          <w:instrText xml:space="preserve"> REF _Ref80029947 \h  \* MERGEFORMAT </w:instrText>
        </w:r>
      </w:ins>
      <w:ins w:id="986" w:author="Guilherme Rodrigues" w:date="2021-09-03T15:10:00Z">
        <w:r w:rsidR="007B29E3">
          <w:fldChar w:fldCharType="separate"/>
        </w:r>
        <w:r w:rsidR="007B29E3" w:rsidRPr="00135CF6">
          <w:t>Figure</w:t>
        </w:r>
        <w:r w:rsidR="007B29E3" w:rsidRPr="00AF7645">
          <w:rPr>
            <w:b/>
          </w:rPr>
          <w:t xml:space="preserve"> </w:t>
        </w:r>
        <w:r w:rsidR="007B29E3" w:rsidRPr="00135CF6">
          <w:rPr>
            <w:noProof/>
          </w:rPr>
          <w:t>8</w:t>
        </w:r>
        <w:r w:rsidR="007B29E3">
          <w:fldChar w:fldCharType="end"/>
        </w:r>
        <w:r w:rsidR="007B29E3">
          <w:t xml:space="preserve"> illustrates. </w:t>
        </w:r>
      </w:ins>
      <w:ins w:id="987" w:author="Guilherme Rodrigues" w:date="2021-09-03T15:11:00Z">
        <w:r w:rsidR="007B29E3" w:rsidRPr="00E16CAB">
          <w:rPr>
            <w:highlight w:val="green"/>
            <w:rPrChange w:id="988" w:author="Guilherme Rodrigues" w:date="2021-09-03T15:12:00Z">
              <w:rPr/>
            </w:rPrChange>
          </w:rPr>
          <w:t>T</w:t>
        </w:r>
      </w:ins>
      <w:ins w:id="989" w:author="Guilherme Rodrigues" w:date="2021-09-03T15:12:00Z">
        <w:r w:rsidR="007B29E3" w:rsidRPr="00E16CAB">
          <w:rPr>
            <w:highlight w:val="green"/>
            <w:rPrChange w:id="990" w:author="Guilherme Rodrigues" w:date="2021-09-03T15:12:00Z">
              <w:rPr/>
            </w:rPrChange>
          </w:rPr>
          <w:t>he</w:t>
        </w:r>
      </w:ins>
      <w:ins w:id="991" w:author="Guilherme Rodrigues" w:date="2021-09-03T15:11:00Z">
        <w:r w:rsidR="007B29E3" w:rsidRPr="00E16CAB">
          <w:rPr>
            <w:highlight w:val="green"/>
            <w:rPrChange w:id="992" w:author="Guilherme Rodrigues" w:date="2021-09-03T15:12:00Z">
              <w:rPr/>
            </w:rPrChange>
          </w:rPr>
          <w:t>s</w:t>
        </w:r>
      </w:ins>
      <w:ins w:id="993" w:author="Guilherme Rodrigues" w:date="2021-09-03T15:12:00Z">
        <w:r w:rsidR="007B29E3" w:rsidRPr="00E16CAB">
          <w:rPr>
            <w:highlight w:val="green"/>
            <w:rPrChange w:id="994" w:author="Guilherme Rodrigues" w:date="2021-09-03T15:12:00Z">
              <w:rPr/>
            </w:rPrChange>
          </w:rPr>
          <w:t>e</w:t>
        </w:r>
      </w:ins>
      <w:ins w:id="995" w:author="Guilherme Rodrigues" w:date="2021-09-03T15:11:00Z">
        <w:r w:rsidR="007B29E3" w:rsidRPr="00E16CAB">
          <w:rPr>
            <w:highlight w:val="green"/>
            <w:rPrChange w:id="996" w:author="Guilherme Rodrigues" w:date="2021-09-03T15:12:00Z">
              <w:rPr/>
            </w:rPrChange>
          </w:rPr>
          <w:t xml:space="preserve"> cities were able to attract knowledge to their economies in the last decades, which is refle</w:t>
        </w:r>
      </w:ins>
      <w:ins w:id="997" w:author="Guilherme Rodrigues" w:date="2021-09-03T15:12:00Z">
        <w:r w:rsidR="007B29E3" w:rsidRPr="00E16CAB">
          <w:rPr>
            <w:highlight w:val="green"/>
            <w:rPrChange w:id="998" w:author="Guilherme Rodrigues" w:date="2021-09-03T15:12:00Z">
              <w:rPr/>
            </w:rPrChange>
          </w:rPr>
          <w:t>cted in more complex economies</w:t>
        </w:r>
      </w:ins>
      <w:commentRangeStart w:id="999"/>
      <w:del w:id="1000" w:author="Guilherme Rodrigues" w:date="2021-09-03T15:12:00Z">
        <w:r w:rsidRPr="00E16CAB" w:rsidDel="007B29E3">
          <w:rPr>
            <w:highlight w:val="green"/>
            <w:rPrChange w:id="1001" w:author="Guilherme Rodrigues" w:date="2021-09-03T15:12:00Z">
              <w:rPr/>
            </w:rPrChange>
          </w:rPr>
          <w:delText>and attract in more complex businesses</w:delText>
        </w:r>
        <w:commentRangeEnd w:id="999"/>
        <w:r w:rsidR="00CF63C8" w:rsidRPr="00E16CAB" w:rsidDel="007B29E3">
          <w:rPr>
            <w:rStyle w:val="CommentReference"/>
            <w:highlight w:val="green"/>
            <w:rPrChange w:id="1002" w:author="Guilherme Rodrigues" w:date="2021-09-03T15:12:00Z">
              <w:rPr>
                <w:rStyle w:val="CommentReference"/>
              </w:rPr>
            </w:rPrChange>
          </w:rPr>
          <w:commentReference w:id="999"/>
        </w:r>
        <w:r w:rsidRPr="00E16CAB" w:rsidDel="007B29E3">
          <w:rPr>
            <w:highlight w:val="green"/>
            <w:rPrChange w:id="1003" w:author="Guilherme Rodrigues" w:date="2021-09-03T15:12:00Z">
              <w:rPr/>
            </w:rPrChange>
          </w:rPr>
          <w:delText>, with only Dundee and Warrington being the exceptions (</w:delText>
        </w:r>
        <w:r w:rsidR="00135CF6" w:rsidRPr="00E16CAB" w:rsidDel="007B29E3">
          <w:rPr>
            <w:highlight w:val="green"/>
            <w:rPrChange w:id="1004" w:author="Guilherme Rodrigues" w:date="2021-09-03T15:12:00Z">
              <w:rPr/>
            </w:rPrChange>
          </w:rPr>
          <w:fldChar w:fldCharType="begin"/>
        </w:r>
        <w:r w:rsidR="00135CF6" w:rsidRPr="00E16CAB" w:rsidDel="007B29E3">
          <w:rPr>
            <w:highlight w:val="green"/>
            <w:rPrChange w:id="1005" w:author="Guilherme Rodrigues" w:date="2021-09-03T15:12:00Z">
              <w:rPr/>
            </w:rPrChange>
          </w:rPr>
          <w:delInstrText xml:space="preserve"> REF _Ref80029947 \h  \* MERGEFORMAT </w:delInstrText>
        </w:r>
        <w:r w:rsidR="00135CF6" w:rsidRPr="00E16CAB" w:rsidDel="007B29E3">
          <w:rPr>
            <w:highlight w:val="green"/>
            <w:rPrChange w:id="1006" w:author="Guilherme Rodrigues" w:date="2021-09-03T15:12:00Z">
              <w:rPr>
                <w:highlight w:val="green"/>
              </w:rPr>
            </w:rPrChange>
          </w:rPr>
        </w:r>
        <w:r w:rsidR="00135CF6" w:rsidRPr="00E16CAB" w:rsidDel="007B29E3">
          <w:rPr>
            <w:highlight w:val="green"/>
            <w:rPrChange w:id="1007" w:author="Guilherme Rodrigues" w:date="2021-09-03T15:12:00Z">
              <w:rPr/>
            </w:rPrChange>
          </w:rPr>
          <w:fldChar w:fldCharType="separate"/>
        </w:r>
        <w:r w:rsidR="00135CF6" w:rsidRPr="00E16CAB" w:rsidDel="007B29E3">
          <w:rPr>
            <w:highlight w:val="green"/>
            <w:rPrChange w:id="1008" w:author="Guilherme Rodrigues" w:date="2021-09-03T15:12:00Z">
              <w:rPr/>
            </w:rPrChange>
          </w:rPr>
          <w:delText>Figure</w:delText>
        </w:r>
        <w:r w:rsidR="00135CF6" w:rsidRPr="00E16CAB" w:rsidDel="007B29E3">
          <w:rPr>
            <w:b/>
            <w:highlight w:val="green"/>
            <w:rPrChange w:id="1009" w:author="Guilherme Rodrigues" w:date="2021-09-03T15:12:00Z">
              <w:rPr>
                <w:b/>
              </w:rPr>
            </w:rPrChange>
          </w:rPr>
          <w:delText xml:space="preserve"> </w:delText>
        </w:r>
        <w:r w:rsidR="00135CF6" w:rsidRPr="00E16CAB" w:rsidDel="007B29E3">
          <w:rPr>
            <w:noProof/>
            <w:highlight w:val="green"/>
            <w:rPrChange w:id="1010" w:author="Guilherme Rodrigues" w:date="2021-09-03T15:12:00Z">
              <w:rPr>
                <w:noProof/>
              </w:rPr>
            </w:rPrChange>
          </w:rPr>
          <w:delText>8</w:delText>
        </w:r>
        <w:r w:rsidR="00135CF6" w:rsidRPr="00E16CAB" w:rsidDel="007B29E3">
          <w:rPr>
            <w:highlight w:val="green"/>
            <w:rPrChange w:id="1011" w:author="Guilherme Rodrigues" w:date="2021-09-03T15:12:00Z">
              <w:rPr/>
            </w:rPrChange>
          </w:rPr>
          <w:fldChar w:fldCharType="end"/>
        </w:r>
        <w:r w:rsidRPr="00E16CAB" w:rsidDel="007B29E3">
          <w:rPr>
            <w:highlight w:val="green"/>
            <w:rPrChange w:id="1012" w:author="Guilherme Rodrigues" w:date="2021-09-03T15:12:00Z">
              <w:rPr/>
            </w:rPrChange>
          </w:rPr>
          <w:delText>)</w:delText>
        </w:r>
      </w:del>
      <w:r w:rsidRPr="00E16CAB">
        <w:rPr>
          <w:highlight w:val="green"/>
          <w:rPrChange w:id="1013" w:author="Guilherme Rodrigues" w:date="2021-09-03T15:12:00Z">
            <w:rPr/>
          </w:rPrChange>
        </w:rPr>
        <w:t>.</w:t>
      </w:r>
      <w:r w:rsidRPr="000F2A15">
        <w:t xml:space="preserve"> </w:t>
      </w:r>
      <w:r w:rsidR="00AA48C1">
        <w:t xml:space="preserve">As </w:t>
      </w:r>
      <w:r w:rsidR="0039341C">
        <w:fldChar w:fldCharType="begin"/>
      </w:r>
      <w:r w:rsidR="0039341C">
        <w:instrText xml:space="preserve"> REF _Ref80027976 \h </w:instrText>
      </w:r>
      <w:r w:rsidR="0039341C">
        <w:fldChar w:fldCharType="separate"/>
      </w:r>
      <w:r w:rsidR="0039341C" w:rsidRPr="00A2301D">
        <w:t xml:space="preserve">Box </w:t>
      </w:r>
      <w:r w:rsidR="0039341C" w:rsidRPr="00A2301D">
        <w:rPr>
          <w:noProof/>
        </w:rPr>
        <w:t>5</w:t>
      </w:r>
      <w:r w:rsidR="0039341C">
        <w:fldChar w:fldCharType="end"/>
      </w:r>
      <w:r w:rsidR="00AA48C1">
        <w:t xml:space="preserve"> discusses, </w:t>
      </w:r>
      <w:ins w:id="1014" w:author="Guilherme Rodrigues" w:date="2021-09-03T15:12:00Z">
        <w:r w:rsidR="00E16CAB">
          <w:t>some cities</w:t>
        </w:r>
      </w:ins>
      <w:del w:id="1015" w:author="Guilherme Rodrigues" w:date="2021-09-03T15:12:00Z">
        <w:r w:rsidR="00AA48C1" w:rsidDel="00E16CAB">
          <w:delText xml:space="preserve">they </w:delText>
        </w:r>
      </w:del>
      <w:ins w:id="1016" w:author="Guilherme Rodrigues" w:date="2021-09-03T15:12:00Z">
        <w:r w:rsidR="00E16CAB">
          <w:t xml:space="preserve"> </w:t>
        </w:r>
      </w:ins>
      <w:r w:rsidR="00AA48C1">
        <w:t xml:space="preserve">were able to </w:t>
      </w:r>
      <w:ins w:id="1017" w:author="Guilherme Rodrigues" w:date="2021-09-03T15:12:00Z">
        <w:r w:rsidR="00E16CAB">
          <w:t>attract complex businesses</w:t>
        </w:r>
      </w:ins>
      <w:del w:id="1018" w:author="Guilherme Rodrigues" w:date="2021-09-03T15:12:00Z">
        <w:r w:rsidR="00AA48C1" w:rsidDel="00E16CAB">
          <w:delText>do this</w:delText>
        </w:r>
      </w:del>
      <w:r w:rsidR="00AA48C1">
        <w:t xml:space="preserve"> without </w:t>
      </w:r>
      <w:r w:rsidR="002B77ED" w:rsidRPr="002B77ED">
        <w:t xml:space="preserve">having </w:t>
      </w:r>
      <w:r w:rsidR="000E3D0C">
        <w:t>a large share of jobs</w:t>
      </w:r>
      <w:r w:rsidR="002B77ED" w:rsidRPr="002B77ED">
        <w:t xml:space="preserve"> in related activities by 1981. </w:t>
      </w:r>
      <w:ins w:id="1019" w:author="Guilherme Rodrigues" w:date="2021-09-03T15:16:00Z">
        <w:r w:rsidR="00E16CAB">
          <w:t xml:space="preserve">Within the largest cities, </w:t>
        </w:r>
      </w:ins>
      <w:r w:rsidR="00BE0742" w:rsidRPr="007D317D">
        <w:t>Birmingham</w:t>
      </w:r>
      <w:r w:rsidR="00653242" w:rsidRPr="007D317D">
        <w:t xml:space="preserve"> and Sheffield</w:t>
      </w:r>
      <w:r w:rsidR="00BE0742" w:rsidRPr="007D317D">
        <w:t xml:space="preserve"> </w:t>
      </w:r>
      <w:r w:rsidR="000E3D0C">
        <w:t>are the two exceptions</w:t>
      </w:r>
      <w:ins w:id="1020" w:author="Guilherme Rodrigues" w:date="2021-09-03T15:16:00Z">
        <w:r w:rsidR="00E16CAB">
          <w:t>:</w:t>
        </w:r>
      </w:ins>
      <w:r w:rsidR="000E3D0C">
        <w:t xml:space="preserve"> </w:t>
      </w:r>
      <w:del w:id="1021" w:author="Guilherme Rodrigues" w:date="2021-09-03T15:16:00Z">
        <w:r w:rsidR="000E3D0C" w:rsidDel="00E16CAB">
          <w:delText xml:space="preserve">– </w:delText>
        </w:r>
      </w:del>
      <w:r w:rsidR="000E3D0C">
        <w:t>they had</w:t>
      </w:r>
      <w:r w:rsidR="00084312" w:rsidRPr="007D317D">
        <w:t xml:space="preserve"> comparatively low complexity econom</w:t>
      </w:r>
      <w:r w:rsidR="00653242" w:rsidRPr="007D317D">
        <w:t>ies</w:t>
      </w:r>
      <w:ins w:id="1022" w:author="Guilherme Rodrigues" w:date="2021-09-03T15:15:00Z">
        <w:r w:rsidR="00E16CAB">
          <w:t xml:space="preserve"> in 1981</w:t>
        </w:r>
      </w:ins>
      <w:ins w:id="1023" w:author="Guilherme Rodrigues" w:date="2021-09-03T15:16:00Z">
        <w:r w:rsidR="00E16CAB">
          <w:t xml:space="preserve"> and saw their complexity declining in relative terms</w:t>
        </w:r>
      </w:ins>
      <w:del w:id="1024" w:author="Guilherme Rodrigues" w:date="2021-09-03T15:16:00Z">
        <w:r w:rsidR="00084312" w:rsidRPr="007D317D" w:rsidDel="00E16CAB">
          <w:delText>,</w:delText>
        </w:r>
        <w:r w:rsidR="000E3D0C" w:rsidDel="00E16CAB">
          <w:delText xml:space="preserve"> </w:delText>
        </w:r>
        <w:r w:rsidR="000E3D0C" w:rsidRPr="00E16CAB" w:rsidDel="00E16CAB">
          <w:rPr>
            <w:highlight w:val="red"/>
            <w:rPrChange w:id="1025" w:author="Guilherme Rodrigues" w:date="2021-09-03T15:14:00Z">
              <w:rPr/>
            </w:rPrChange>
          </w:rPr>
          <w:delText>throughout the period</w:delText>
        </w:r>
      </w:del>
      <w:r w:rsidR="00084312" w:rsidRPr="007D317D">
        <w:t>.</w:t>
      </w:r>
    </w:p>
    <w:p w14:paraId="244BB46B" w14:textId="6FFD738A" w:rsidR="006F3968" w:rsidRPr="00135CF6" w:rsidRDefault="00A2301D" w:rsidP="00E005B7">
      <w:pPr>
        <w:pStyle w:val="Caption"/>
        <w:pBdr>
          <w:top w:val="single" w:sz="4" w:space="1" w:color="auto"/>
          <w:left w:val="single" w:sz="4" w:space="1" w:color="auto"/>
          <w:bottom w:val="single" w:sz="4" w:space="1" w:color="auto"/>
          <w:right w:val="single" w:sz="4" w:space="1" w:color="auto"/>
        </w:pBdr>
        <w:rPr>
          <w:sz w:val="22"/>
          <w:szCs w:val="22"/>
        </w:rPr>
      </w:pPr>
      <w:bookmarkStart w:id="1026" w:name="_Ref80027976"/>
      <w:r w:rsidRPr="00135CF6">
        <w:rPr>
          <w:sz w:val="22"/>
          <w:szCs w:val="22"/>
        </w:rPr>
        <w:t xml:space="preserve">Box </w:t>
      </w:r>
      <w:r w:rsidRPr="00135CF6">
        <w:rPr>
          <w:sz w:val="22"/>
          <w:szCs w:val="22"/>
        </w:rPr>
        <w:fldChar w:fldCharType="begin"/>
      </w:r>
      <w:r w:rsidRPr="00135CF6">
        <w:rPr>
          <w:sz w:val="22"/>
          <w:szCs w:val="22"/>
        </w:rPr>
        <w:instrText xml:space="preserve"> SEQ Box \* ARABIC </w:instrText>
      </w:r>
      <w:r w:rsidRPr="00135CF6">
        <w:rPr>
          <w:sz w:val="22"/>
          <w:szCs w:val="22"/>
        </w:rPr>
        <w:fldChar w:fldCharType="separate"/>
      </w:r>
      <w:r w:rsidR="00737045" w:rsidRPr="00135CF6">
        <w:rPr>
          <w:noProof/>
          <w:sz w:val="22"/>
          <w:szCs w:val="22"/>
        </w:rPr>
        <w:t>5</w:t>
      </w:r>
      <w:r w:rsidRPr="00135CF6">
        <w:rPr>
          <w:sz w:val="22"/>
          <w:szCs w:val="22"/>
        </w:rPr>
        <w:fldChar w:fldCharType="end"/>
      </w:r>
      <w:bookmarkEnd w:id="1026"/>
      <w:r w:rsidRPr="00135CF6">
        <w:rPr>
          <w:sz w:val="22"/>
          <w:szCs w:val="22"/>
        </w:rPr>
        <w:t>: Cities can develop sectors without previous knowledge in similar areas</w:t>
      </w:r>
    </w:p>
    <w:p w14:paraId="3847A3CC" w14:textId="30DE3DB1" w:rsidR="00736E2F" w:rsidRPr="00135CF6" w:rsidRDefault="00E5005C" w:rsidP="00E005B7">
      <w:pPr>
        <w:pBdr>
          <w:top w:val="single" w:sz="4" w:space="1" w:color="auto"/>
          <w:left w:val="single" w:sz="4" w:space="1" w:color="auto"/>
          <w:bottom w:val="single" w:sz="4" w:space="1" w:color="auto"/>
          <w:right w:val="single" w:sz="4" w:space="1" w:color="auto"/>
        </w:pBdr>
        <w:rPr>
          <w:color w:val="FF0000"/>
        </w:rPr>
      </w:pPr>
      <w:r w:rsidRPr="00135CF6">
        <w:t>In recent years, s</w:t>
      </w:r>
      <w:r w:rsidR="00736E2F" w:rsidRPr="00135CF6">
        <w:t xml:space="preserve">ome </w:t>
      </w:r>
      <w:r w:rsidR="00974425" w:rsidRPr="00135CF6">
        <w:t>of Britain’s</w:t>
      </w:r>
      <w:r w:rsidR="00736E2F" w:rsidRPr="00135CF6">
        <w:t xml:space="preserve"> </w:t>
      </w:r>
      <w:r w:rsidRPr="00135CF6">
        <w:t xml:space="preserve">largest </w:t>
      </w:r>
      <w:r w:rsidR="00736E2F" w:rsidRPr="00135CF6">
        <w:t xml:space="preserve">cities were able to become relatively more complex </w:t>
      </w:r>
      <w:r w:rsidR="006536AF" w:rsidRPr="00135CF6">
        <w:t xml:space="preserve">by </w:t>
      </w:r>
      <w:r w:rsidR="00736E2F" w:rsidRPr="00135CF6">
        <w:t>speciali</w:t>
      </w:r>
      <w:r w:rsidR="006536AF" w:rsidRPr="00135CF6">
        <w:t>sing</w:t>
      </w:r>
      <w:r w:rsidR="00736E2F" w:rsidRPr="00135CF6">
        <w:t xml:space="preserve"> in new</w:t>
      </w:r>
      <w:r w:rsidRPr="00135CF6">
        <w:t xml:space="preserve"> high-knowledge</w:t>
      </w:r>
      <w:r w:rsidR="00736E2F" w:rsidRPr="00135CF6">
        <w:t xml:space="preserve"> </w:t>
      </w:r>
      <w:del w:id="1027" w:author="Guilherme Rodrigues" w:date="2021-09-02T15:32:00Z">
        <w:r w:rsidR="00736E2F" w:rsidRPr="00135CF6" w:rsidDel="006B6466">
          <w:delText>activities</w:delText>
        </w:r>
      </w:del>
      <w:ins w:id="1028" w:author="Guilherme Rodrigues" w:date="2021-09-02T15:32:00Z">
        <w:r w:rsidR="00F17ADA">
          <w:t>activities</w:t>
        </w:r>
      </w:ins>
      <w:r w:rsidR="00736E2F" w:rsidRPr="00135CF6">
        <w:t>. Data at the occupational level suggests that in some c</w:t>
      </w:r>
      <w:r w:rsidR="00E61167" w:rsidRPr="00135CF6">
        <w:t>ase</w:t>
      </w:r>
      <w:r w:rsidR="00736E2F" w:rsidRPr="00135CF6">
        <w:t>s</w:t>
      </w:r>
      <w:ins w:id="1029" w:author="Guilherme Rodrigues" w:date="2021-09-02T15:33:00Z">
        <w:r w:rsidR="00F17ADA">
          <w:t xml:space="preserve"> – often in </w:t>
        </w:r>
      </w:ins>
      <w:ins w:id="1030" w:author="Guilherme Rodrigues" w:date="2021-09-03T14:08:00Z">
        <w:r w:rsidR="009B2427">
          <w:t>Britain</w:t>
        </w:r>
      </w:ins>
      <w:ins w:id="1031" w:author="Guilherme Rodrigues" w:date="2021-09-02T15:33:00Z">
        <w:r w:rsidR="00F17ADA">
          <w:t xml:space="preserve">’s biggest cities – </w:t>
        </w:r>
      </w:ins>
      <w:del w:id="1032" w:author="Guilherme Rodrigues" w:date="2021-09-02T15:33:00Z">
        <w:r w:rsidR="00736E2F" w:rsidRPr="00135CF6" w:rsidDel="00F17ADA">
          <w:delText xml:space="preserve">, </w:delText>
        </w:r>
      </w:del>
      <w:r w:rsidR="00736E2F" w:rsidRPr="00135CF6">
        <w:t xml:space="preserve">the observed improvements </w:t>
      </w:r>
      <w:r w:rsidRPr="00135CF6">
        <w:t xml:space="preserve">were </w:t>
      </w:r>
      <w:r w:rsidR="00E61167" w:rsidRPr="00135CF6">
        <w:t xml:space="preserve">unlikely to be </w:t>
      </w:r>
      <w:r w:rsidR="00470419" w:rsidRPr="00135CF6">
        <w:t xml:space="preserve">a </w:t>
      </w:r>
      <w:r w:rsidR="00E61167" w:rsidRPr="00135CF6">
        <w:t xml:space="preserve">result of the existing economic </w:t>
      </w:r>
      <w:commentRangeStart w:id="1033"/>
      <w:r w:rsidR="00E61167" w:rsidRPr="00135CF6">
        <w:t>structure in 1981</w:t>
      </w:r>
      <w:r w:rsidR="00736E2F" w:rsidRPr="00135CF6">
        <w:t>.</w:t>
      </w:r>
      <w:commentRangeEnd w:id="1033"/>
      <w:r w:rsidR="00F17ADA">
        <w:rPr>
          <w:rStyle w:val="CommentReference"/>
        </w:rPr>
        <w:commentReference w:id="1033"/>
      </w:r>
    </w:p>
    <w:p w14:paraId="2F639DC8" w14:textId="0F299F23" w:rsidR="00736E2F" w:rsidRPr="00135CF6" w:rsidRDefault="00736E2F" w:rsidP="00E005B7">
      <w:pPr>
        <w:pBdr>
          <w:top w:val="single" w:sz="4" w:space="1" w:color="auto"/>
          <w:left w:val="single" w:sz="4" w:space="1" w:color="auto"/>
          <w:bottom w:val="single" w:sz="4" w:space="1" w:color="auto"/>
          <w:right w:val="single" w:sz="4" w:space="1" w:color="auto"/>
        </w:pBdr>
        <w:rPr>
          <w:b/>
        </w:rPr>
      </w:pPr>
      <w:r w:rsidRPr="00135CF6">
        <w:rPr>
          <w:b/>
        </w:rPr>
        <w:t xml:space="preserve">Computer-related </w:t>
      </w:r>
      <w:r w:rsidR="006536AF" w:rsidRPr="00135CF6">
        <w:rPr>
          <w:b/>
        </w:rPr>
        <w:t>activities</w:t>
      </w:r>
    </w:p>
    <w:p w14:paraId="00BF1167" w14:textId="29416E15" w:rsidR="006536AF" w:rsidRPr="00135CF6" w:rsidRDefault="00E005B7" w:rsidP="00E005B7">
      <w:pPr>
        <w:pStyle w:val="Caption"/>
        <w:pBdr>
          <w:top w:val="single" w:sz="4" w:space="1" w:color="auto"/>
          <w:left w:val="single" w:sz="4" w:space="1" w:color="auto"/>
          <w:bottom w:val="single" w:sz="4" w:space="1" w:color="auto"/>
          <w:right w:val="single" w:sz="4" w:space="1" w:color="auto"/>
        </w:pBdr>
        <w:rPr>
          <w:i w:val="0"/>
          <w:iCs w:val="0"/>
          <w:color w:val="auto"/>
          <w:sz w:val="22"/>
          <w:szCs w:val="22"/>
        </w:rPr>
      </w:pPr>
      <w:bookmarkStart w:id="1034" w:name="_Ref80626924"/>
      <w:r w:rsidRPr="00E005B7">
        <w:rPr>
          <w:i w:val="0"/>
          <w:iCs w:val="0"/>
          <w:color w:val="auto"/>
          <w:sz w:val="22"/>
          <w:szCs w:val="22"/>
        </w:rPr>
        <w:t xml:space="preserve">In 2019, economies with a strong IT-related sector were generally specialised in electronics-related occupations in 1981 </w:t>
      </w:r>
      <w:r w:rsidRPr="00B31679">
        <w:rPr>
          <w:i w:val="0"/>
          <w:iCs w:val="0"/>
          <w:color w:val="auto"/>
          <w:sz w:val="22"/>
          <w:szCs w:val="22"/>
        </w:rPr>
        <w:t>(</w:t>
      </w:r>
      <w:r w:rsidR="00B31679" w:rsidRPr="00B31679">
        <w:rPr>
          <w:i w:val="0"/>
          <w:iCs w:val="0"/>
          <w:color w:val="auto"/>
          <w:sz w:val="22"/>
          <w:szCs w:val="22"/>
        </w:rPr>
        <w:t>Figure 10</w:t>
      </w:r>
      <w:r w:rsidRPr="00B31679">
        <w:rPr>
          <w:i w:val="0"/>
          <w:iCs w:val="0"/>
          <w:color w:val="auto"/>
          <w:sz w:val="22"/>
          <w:szCs w:val="22"/>
        </w:rPr>
        <w:t>)</w:t>
      </w:r>
      <w:r>
        <w:rPr>
          <w:i w:val="0"/>
          <w:iCs w:val="0"/>
          <w:color w:val="auto"/>
          <w:sz w:val="22"/>
          <w:szCs w:val="22"/>
        </w:rPr>
        <w:t xml:space="preserve"> </w:t>
      </w:r>
      <w:r w:rsidR="006536AF" w:rsidRPr="00135CF6">
        <w:rPr>
          <w:i w:val="0"/>
          <w:iCs w:val="0"/>
          <w:color w:val="auto"/>
          <w:sz w:val="22"/>
          <w:szCs w:val="22"/>
        </w:rPr>
        <w:t xml:space="preserve">with </w:t>
      </w:r>
      <w:r w:rsidR="00736E2F" w:rsidRPr="00135CF6">
        <w:rPr>
          <w:i w:val="0"/>
          <w:iCs w:val="0"/>
          <w:color w:val="auto"/>
          <w:sz w:val="22"/>
          <w:szCs w:val="22"/>
        </w:rPr>
        <w:t xml:space="preserve">both sectors </w:t>
      </w:r>
      <w:r w:rsidR="006536AF" w:rsidRPr="00135CF6">
        <w:rPr>
          <w:i w:val="0"/>
          <w:iCs w:val="0"/>
          <w:color w:val="auto"/>
          <w:sz w:val="22"/>
          <w:szCs w:val="22"/>
        </w:rPr>
        <w:t>being considered</w:t>
      </w:r>
      <w:r w:rsidR="00736E2F" w:rsidRPr="00135CF6">
        <w:rPr>
          <w:i w:val="0"/>
          <w:iCs w:val="0"/>
          <w:color w:val="auto"/>
          <w:sz w:val="22"/>
          <w:szCs w:val="22"/>
        </w:rPr>
        <w:t xml:space="preserve"> complex in 2019 and 1981 </w:t>
      </w:r>
      <w:r w:rsidR="00736E2F" w:rsidRPr="00135CF6">
        <w:rPr>
          <w:i w:val="0"/>
          <w:iCs w:val="0"/>
          <w:color w:val="auto"/>
          <w:sz w:val="22"/>
          <w:szCs w:val="22"/>
        </w:rPr>
        <w:lastRenderedPageBreak/>
        <w:t>respectively.</w:t>
      </w:r>
      <w:r w:rsidR="006536AF" w:rsidRPr="0043694C">
        <w:rPr>
          <w:rFonts w:eastAsiaTheme="minorEastAsia"/>
          <w:i w:val="0"/>
          <w:iCs w:val="0"/>
          <w:color w:val="auto"/>
          <w:sz w:val="22"/>
          <w:szCs w:val="22"/>
          <w:vertAlign w:val="superscript"/>
        </w:rPr>
        <w:footnoteReference w:id="27"/>
      </w:r>
      <w:r w:rsidR="00736E2F" w:rsidRPr="00135CF6">
        <w:rPr>
          <w:i w:val="0"/>
          <w:iCs w:val="0"/>
          <w:color w:val="auto"/>
          <w:sz w:val="22"/>
          <w:szCs w:val="22"/>
        </w:rPr>
        <w:t xml:space="preserve"> Half of the cities with a </w:t>
      </w:r>
      <w:r w:rsidR="006536AF" w:rsidRPr="00135CF6">
        <w:rPr>
          <w:i w:val="0"/>
          <w:iCs w:val="0"/>
          <w:color w:val="auto"/>
          <w:sz w:val="22"/>
          <w:szCs w:val="22"/>
        </w:rPr>
        <w:t>competitive</w:t>
      </w:r>
      <w:r w:rsidR="00736E2F" w:rsidRPr="00135CF6">
        <w:rPr>
          <w:i w:val="0"/>
          <w:iCs w:val="0"/>
          <w:color w:val="auto"/>
          <w:sz w:val="22"/>
          <w:szCs w:val="22"/>
        </w:rPr>
        <w:t xml:space="preserve"> advantage in the IT sector – </w:t>
      </w:r>
      <w:r w:rsidR="006536AF" w:rsidRPr="00135CF6">
        <w:rPr>
          <w:i w:val="0"/>
          <w:iCs w:val="0"/>
          <w:color w:val="auto"/>
          <w:sz w:val="22"/>
          <w:szCs w:val="22"/>
        </w:rPr>
        <w:t xml:space="preserve">the ones </w:t>
      </w:r>
      <w:r w:rsidR="00736E2F" w:rsidRPr="00135CF6">
        <w:rPr>
          <w:i w:val="0"/>
          <w:iCs w:val="0"/>
          <w:color w:val="auto"/>
          <w:sz w:val="22"/>
          <w:szCs w:val="22"/>
        </w:rPr>
        <w:t xml:space="preserve">like Reading, Slough, London or Brighton – were specialised in the electronics </w:t>
      </w:r>
      <w:del w:id="1035" w:author="Guilherme Rodrigues" w:date="2021-09-03T15:17:00Z">
        <w:r w:rsidR="00736E2F" w:rsidRPr="00135CF6" w:rsidDel="00E27FB2">
          <w:rPr>
            <w:i w:val="0"/>
            <w:iCs w:val="0"/>
            <w:color w:val="auto"/>
            <w:sz w:val="22"/>
            <w:szCs w:val="22"/>
          </w:rPr>
          <w:delText xml:space="preserve">sector </w:delText>
        </w:r>
      </w:del>
      <w:ins w:id="1036" w:author="Guilherme Rodrigues" w:date="2021-09-03T15:17:00Z">
        <w:r w:rsidR="00E27FB2">
          <w:rPr>
            <w:i w:val="0"/>
            <w:iCs w:val="0"/>
            <w:color w:val="auto"/>
            <w:sz w:val="22"/>
            <w:szCs w:val="22"/>
          </w:rPr>
          <w:t xml:space="preserve">activities </w:t>
        </w:r>
      </w:ins>
      <w:r w:rsidR="006536AF" w:rsidRPr="00135CF6">
        <w:rPr>
          <w:i w:val="0"/>
          <w:iCs w:val="0"/>
          <w:color w:val="auto"/>
          <w:sz w:val="22"/>
          <w:szCs w:val="22"/>
        </w:rPr>
        <w:t>38 years before</w:t>
      </w:r>
      <w:r w:rsidR="00736E2F" w:rsidRPr="00135CF6">
        <w:rPr>
          <w:i w:val="0"/>
          <w:iCs w:val="0"/>
          <w:color w:val="auto"/>
          <w:sz w:val="22"/>
          <w:szCs w:val="22"/>
        </w:rPr>
        <w:t xml:space="preserve">. Nevertheless, Leeds and Nottingham were able to become </w:t>
      </w:r>
      <w:r w:rsidR="006536AF" w:rsidRPr="00135CF6">
        <w:rPr>
          <w:i w:val="0"/>
          <w:iCs w:val="0"/>
          <w:color w:val="auto"/>
          <w:sz w:val="22"/>
          <w:szCs w:val="22"/>
        </w:rPr>
        <w:t xml:space="preserve">to </w:t>
      </w:r>
      <w:r w:rsidR="00E5005C" w:rsidRPr="00135CF6">
        <w:rPr>
          <w:i w:val="0"/>
          <w:iCs w:val="0"/>
          <w:color w:val="auto"/>
          <w:sz w:val="22"/>
          <w:szCs w:val="22"/>
        </w:rPr>
        <w:t>specialised in IT-related activities</w:t>
      </w:r>
      <w:r w:rsidR="006536AF" w:rsidRPr="00135CF6">
        <w:rPr>
          <w:i w:val="0"/>
          <w:iCs w:val="0"/>
          <w:color w:val="auto"/>
          <w:sz w:val="22"/>
          <w:szCs w:val="22"/>
        </w:rPr>
        <w:t xml:space="preserve">, without having an electronics’ legacy from 1981; Nottingham ranked 37th out of 62 cities in terms of being specialised in electronics. </w:t>
      </w:r>
      <w:r>
        <w:rPr>
          <w:i w:val="0"/>
          <w:iCs w:val="0"/>
          <w:color w:val="auto"/>
          <w:sz w:val="22"/>
          <w:szCs w:val="22"/>
        </w:rPr>
        <w:br/>
      </w:r>
      <w:r>
        <w:rPr>
          <w:i w:val="0"/>
          <w:color w:val="auto"/>
          <w:sz w:val="22"/>
          <w:szCs w:val="22"/>
          <w:highlight w:val="red"/>
        </w:rPr>
        <w:br/>
      </w:r>
      <w:r w:rsidRPr="00E005B7">
        <w:rPr>
          <w:b/>
          <w:i w:val="0"/>
          <w:color w:val="auto"/>
          <w:sz w:val="22"/>
          <w:szCs w:val="22"/>
        </w:rPr>
        <w:t xml:space="preserve">Figure </w:t>
      </w:r>
      <w:r w:rsidRPr="00E005B7">
        <w:rPr>
          <w:b/>
          <w:i w:val="0"/>
          <w:color w:val="auto"/>
          <w:sz w:val="22"/>
          <w:szCs w:val="22"/>
        </w:rPr>
        <w:fldChar w:fldCharType="begin"/>
      </w:r>
      <w:r w:rsidRPr="00E005B7">
        <w:rPr>
          <w:b/>
          <w:i w:val="0"/>
          <w:color w:val="auto"/>
          <w:sz w:val="22"/>
          <w:szCs w:val="22"/>
        </w:rPr>
        <w:instrText xml:space="preserve"> SEQ Figure \* ARABIC </w:instrText>
      </w:r>
      <w:r w:rsidRPr="00E005B7">
        <w:rPr>
          <w:b/>
          <w:i w:val="0"/>
          <w:color w:val="auto"/>
          <w:sz w:val="22"/>
          <w:szCs w:val="22"/>
        </w:rPr>
        <w:fldChar w:fldCharType="separate"/>
      </w:r>
      <w:r w:rsidR="00B072F0">
        <w:rPr>
          <w:b/>
          <w:i w:val="0"/>
          <w:noProof/>
          <w:color w:val="auto"/>
          <w:sz w:val="22"/>
          <w:szCs w:val="22"/>
        </w:rPr>
        <w:t>10</w:t>
      </w:r>
      <w:r w:rsidRPr="00E005B7">
        <w:rPr>
          <w:b/>
          <w:i w:val="0"/>
          <w:color w:val="auto"/>
          <w:sz w:val="22"/>
          <w:szCs w:val="22"/>
        </w:rPr>
        <w:fldChar w:fldCharType="end"/>
      </w:r>
      <w:r w:rsidRPr="00E005B7">
        <w:rPr>
          <w:b/>
          <w:i w:val="0"/>
          <w:color w:val="auto"/>
          <w:sz w:val="22"/>
          <w:szCs w:val="22"/>
        </w:rPr>
        <w:t>:</w:t>
      </w:r>
      <w:r w:rsidRPr="00E005B7">
        <w:rPr>
          <w:color w:val="auto"/>
          <w:sz w:val="22"/>
          <w:szCs w:val="22"/>
        </w:rPr>
        <w:t xml:space="preserve"> </w:t>
      </w:r>
      <w:r w:rsidRPr="00E005B7">
        <w:rPr>
          <w:i w:val="0"/>
          <w:color w:val="auto"/>
          <w:sz w:val="22"/>
          <w:szCs w:val="22"/>
        </w:rPr>
        <w:t>Economies focused on electronics were more likely to move towards IT-related occupations but there are some notable exceptions</w:t>
      </w:r>
      <w:bookmarkEnd w:id="1034"/>
    </w:p>
    <w:p w14:paraId="6924A45A" w14:textId="5925CDCF" w:rsidR="00736E2F" w:rsidRPr="00135CF6" w:rsidRDefault="00CD6BDF" w:rsidP="00E005B7">
      <w:pPr>
        <w:pBdr>
          <w:top w:val="single" w:sz="4" w:space="1" w:color="auto"/>
          <w:left w:val="single" w:sz="4" w:space="1" w:color="auto"/>
          <w:bottom w:val="single" w:sz="4" w:space="1" w:color="auto"/>
          <w:right w:val="single" w:sz="4" w:space="1" w:color="auto"/>
        </w:pBdr>
        <w:rPr>
          <w:color w:val="FF0000"/>
        </w:rPr>
      </w:pPr>
      <w:r w:rsidRPr="00135CF6">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20FA0" w14:textId="25DD1AF1" w:rsidR="00736E2F" w:rsidRPr="00135CF6" w:rsidRDefault="00736E2F" w:rsidP="00E005B7">
      <w:pPr>
        <w:pBdr>
          <w:top w:val="single" w:sz="4" w:space="1" w:color="auto"/>
          <w:left w:val="single" w:sz="4" w:space="1" w:color="auto"/>
          <w:bottom w:val="single" w:sz="4" w:space="1" w:color="auto"/>
          <w:right w:val="single" w:sz="4" w:space="1" w:color="auto"/>
        </w:pBdr>
      </w:pPr>
      <w:r w:rsidRPr="00135CF6">
        <w:rPr>
          <w:sz w:val="14"/>
          <w:szCs w:val="14"/>
        </w:rPr>
        <w:t>Source: ONS; Census, 1981.</w:t>
      </w:r>
    </w:p>
    <w:p w14:paraId="0C35CE51" w14:textId="493ED568" w:rsidR="00E5005C" w:rsidRPr="00135CF6" w:rsidRDefault="00736E2F" w:rsidP="00E005B7">
      <w:pPr>
        <w:pBdr>
          <w:top w:val="single" w:sz="4" w:space="1" w:color="auto"/>
          <w:left w:val="single" w:sz="4" w:space="1" w:color="auto"/>
          <w:bottom w:val="single" w:sz="4" w:space="1" w:color="auto"/>
          <w:right w:val="single" w:sz="4" w:space="1" w:color="auto"/>
        </w:pBdr>
      </w:pPr>
      <w:r w:rsidRPr="00135CF6">
        <w:t xml:space="preserve">A similar trend </w:t>
      </w:r>
      <w:r w:rsidR="006536AF" w:rsidRPr="00135CF6">
        <w:t xml:space="preserve">can be found in </w:t>
      </w:r>
      <w:r w:rsidR="008519D8" w:rsidRPr="00135CF6">
        <w:t xml:space="preserve">a number of other </w:t>
      </w:r>
      <w:del w:id="1037" w:author="Guilherme Rodrigues" w:date="2021-09-03T15:17:00Z">
        <w:r w:rsidR="006536AF" w:rsidRPr="00135CF6" w:rsidDel="00E27FB2">
          <w:delText>occupations</w:delText>
        </w:r>
      </w:del>
      <w:ins w:id="1038" w:author="Guilherme Rodrigues" w:date="2021-09-03T15:17:00Z">
        <w:r w:rsidR="00E27FB2">
          <w:t>activities</w:t>
        </w:r>
      </w:ins>
      <w:r w:rsidR="00E5005C" w:rsidRPr="00135CF6">
        <w:t xml:space="preserve">. </w:t>
      </w:r>
      <w:commentRangeStart w:id="1039"/>
      <w:r w:rsidR="00E5005C" w:rsidRPr="00135CF6">
        <w:t>Liverpool</w:t>
      </w:r>
      <w:commentRangeEnd w:id="1039"/>
      <w:r w:rsidR="00FA487F">
        <w:rPr>
          <w:rStyle w:val="CommentReference"/>
        </w:rPr>
        <w:commentReference w:id="1039"/>
      </w:r>
      <w:r w:rsidR="00E5005C" w:rsidRPr="00135CF6">
        <w:t xml:space="preserve"> was able to build a competitive advantage in research-related activities, one of the most complex sectors</w:t>
      </w:r>
      <w:ins w:id="1040" w:author="Guilherme Rodrigues" w:date="2021-09-03T15:17:00Z">
        <w:r w:rsidR="00E27FB2">
          <w:t xml:space="preserve"> the city has</w:t>
        </w:r>
      </w:ins>
      <w:r w:rsidR="00E5005C" w:rsidRPr="00135CF6">
        <w:t xml:space="preserve"> today, while it ranked 49th out of 63 cities in Research and Development activities in 198</w:t>
      </w:r>
      <w:ins w:id="1041" w:author="Guilherme Rodrigues" w:date="2021-09-02T15:04:00Z">
        <w:r w:rsidR="00FA487F">
          <w:t>1</w:t>
        </w:r>
      </w:ins>
      <w:del w:id="1042" w:author="Guilherme Rodrigues" w:date="2021-09-02T15:04:00Z">
        <w:r w:rsidR="00E5005C" w:rsidRPr="00135CF6" w:rsidDel="00FA487F">
          <w:delText>3</w:delText>
        </w:r>
      </w:del>
      <w:r w:rsidR="00E5005C" w:rsidRPr="00135CF6">
        <w:t>.</w:t>
      </w:r>
      <w:r w:rsidR="00E5005C" w:rsidRPr="00135CF6">
        <w:rPr>
          <w:rStyle w:val="FootnoteReference"/>
        </w:rPr>
        <w:footnoteReference w:id="28"/>
      </w:r>
      <w:r w:rsidR="00E5005C" w:rsidRPr="00135CF6">
        <w:t xml:space="preserve"> Additionally, cities like Manchester, Nottingham and Slough were some of the least specialised economies in the ‘Telecommunications’ in 1981; while having a competitive advantage in ‘Wireless telecommunications’ activities 38 years later.</w:t>
      </w:r>
    </w:p>
    <w:p w14:paraId="64F733DB" w14:textId="0EF41D90" w:rsidR="008519D8" w:rsidRPr="006F7C96" w:rsidRDefault="008519D8" w:rsidP="00E005B7">
      <w:pPr>
        <w:pBdr>
          <w:top w:val="single" w:sz="4" w:space="1" w:color="auto"/>
          <w:left w:val="single" w:sz="4" w:space="1" w:color="auto"/>
          <w:bottom w:val="single" w:sz="4" w:space="1" w:color="auto"/>
          <w:right w:val="single" w:sz="4" w:space="1" w:color="auto"/>
        </w:pBdr>
      </w:pPr>
      <w:r w:rsidRPr="00135CF6">
        <w:t xml:space="preserve">The theory of Economic Complexity suggests that places develop specialisms based on previous specialisms. </w:t>
      </w:r>
      <w:commentRangeStart w:id="1043"/>
      <w:r w:rsidRPr="00135CF6">
        <w:t>At the city level, this data suggests that having a previous specialism may not be a necessary condition to develop one today.</w:t>
      </w:r>
      <w:commentRangeEnd w:id="1043"/>
      <w:r w:rsidR="00F17ADA">
        <w:rPr>
          <w:rStyle w:val="CommentReference"/>
        </w:rPr>
        <w:commentReference w:id="1043"/>
      </w:r>
      <w:ins w:id="1044" w:author="Guilherme Rodrigues" w:date="2021-09-03T15:18:00Z">
        <w:r w:rsidR="00E27FB2">
          <w:t xml:space="preserve"> </w:t>
        </w:r>
      </w:ins>
      <w:ins w:id="1045" w:author="Guilherme Rodrigues" w:date="2021-09-03T15:23:00Z">
        <w:r w:rsidR="00757361" w:rsidRPr="00757361">
          <w:rPr>
            <w:highlight w:val="green"/>
            <w:rPrChange w:id="1046" w:author="Guilherme Rodrigues" w:date="2021-09-03T15:23:00Z">
              <w:rPr/>
            </w:rPrChange>
          </w:rPr>
          <w:t>If cities can attract talent</w:t>
        </w:r>
      </w:ins>
      <w:ins w:id="1047" w:author="Guilherme Rodrigues" w:date="2021-09-03T15:25:00Z">
        <w:r w:rsidR="00A66C95">
          <w:rPr>
            <w:highlight w:val="green"/>
          </w:rPr>
          <w:t>, therefore</w:t>
        </w:r>
      </w:ins>
      <w:ins w:id="1048" w:author="Guilherme Rodrigues" w:date="2021-09-03T15:23:00Z">
        <w:r w:rsidR="00757361" w:rsidRPr="00757361">
          <w:rPr>
            <w:highlight w:val="green"/>
            <w:rPrChange w:id="1049" w:author="Guilherme Rodrigues" w:date="2021-09-03T15:23:00Z">
              <w:rPr/>
            </w:rPrChange>
          </w:rPr>
          <w:t xml:space="preserve"> increase their accumulated knowledge, complex </w:t>
        </w:r>
      </w:ins>
      <w:ins w:id="1050" w:author="Guilherme Rodrigues" w:date="2021-09-03T15:24:00Z">
        <w:r w:rsidR="00757361">
          <w:rPr>
            <w:highlight w:val="green"/>
          </w:rPr>
          <w:t>economic activities</w:t>
        </w:r>
      </w:ins>
      <w:ins w:id="1051" w:author="Guilherme Rodrigues" w:date="2021-09-03T15:23:00Z">
        <w:r w:rsidR="00757361" w:rsidRPr="00757361">
          <w:rPr>
            <w:highlight w:val="green"/>
            <w:rPrChange w:id="1052" w:author="Guilherme Rodrigues" w:date="2021-09-03T15:23:00Z">
              <w:rPr/>
            </w:rPrChange>
          </w:rPr>
          <w:t xml:space="preserve"> are likely to emerge.</w:t>
        </w:r>
      </w:ins>
    </w:p>
    <w:p w14:paraId="02F29614" w14:textId="77431FE9" w:rsidR="003A379C" w:rsidRPr="003A379C" w:rsidRDefault="00AD04C6" w:rsidP="0074523A">
      <w:pPr>
        <w:rPr>
          <w:ins w:id="1053" w:author="Guilherme Rodrigues" w:date="2021-09-03T15:25:00Z"/>
          <w:b/>
          <w:highlight w:val="green"/>
          <w:rPrChange w:id="1054" w:author="Guilherme Rodrigues" w:date="2021-09-03T15:26:00Z">
            <w:rPr>
              <w:ins w:id="1055" w:author="Guilherme Rodrigues" w:date="2021-09-03T15:25:00Z"/>
              <w:b/>
              <w:highlight w:val="red"/>
            </w:rPr>
          </w:rPrChange>
        </w:rPr>
      </w:pPr>
      <w:r w:rsidRPr="003A379C">
        <w:rPr>
          <w:b/>
          <w:highlight w:val="green"/>
          <w:rPrChange w:id="1056" w:author="Guilherme Rodrigues" w:date="2021-09-03T15:26:00Z">
            <w:rPr>
              <w:b/>
            </w:rPr>
          </w:rPrChange>
        </w:rPr>
        <w:t xml:space="preserve">The emergence of larger cities is </w:t>
      </w:r>
      <w:ins w:id="1057" w:author="Guilherme Rodrigues" w:date="2021-09-03T15:25:00Z">
        <w:r w:rsidR="003A379C" w:rsidRPr="003A379C">
          <w:rPr>
            <w:b/>
            <w:highlight w:val="green"/>
            <w:rPrChange w:id="1058" w:author="Guilherme Rodrigues" w:date="2021-09-03T15:26:00Z">
              <w:rPr>
                <w:b/>
                <w:highlight w:val="red"/>
              </w:rPr>
            </w:rPrChange>
          </w:rPr>
          <w:t xml:space="preserve">result of structural </w:t>
        </w:r>
      </w:ins>
      <w:ins w:id="1059" w:author="Guilherme Rodrigues" w:date="2021-09-03T15:26:00Z">
        <w:r w:rsidR="003A379C" w:rsidRPr="003A379C">
          <w:rPr>
            <w:b/>
            <w:highlight w:val="green"/>
            <w:rPrChange w:id="1060" w:author="Guilherme Rodrigues" w:date="2021-09-03T15:26:00Z">
              <w:rPr>
                <w:b/>
                <w:highlight w:val="red"/>
              </w:rPr>
            </w:rPrChange>
          </w:rPr>
          <w:t>changes and their ability to benefit from government policies. Not from policy directed towards them.</w:t>
        </w:r>
      </w:ins>
    </w:p>
    <w:p w14:paraId="459A4FDE" w14:textId="42A90930" w:rsidR="00AD04C6" w:rsidRPr="00F13AFA" w:rsidDel="003A379C" w:rsidRDefault="0074523A" w:rsidP="0074523A">
      <w:pPr>
        <w:rPr>
          <w:del w:id="1061" w:author="Guilherme Rodrigues" w:date="2021-09-03T15:26:00Z"/>
          <w:b/>
        </w:rPr>
      </w:pPr>
      <w:del w:id="1062" w:author="Guilherme Rodrigues" w:date="2021-09-03T15:26:00Z">
        <w:r w:rsidRPr="00FA487F" w:rsidDel="003A379C">
          <w:rPr>
            <w:b/>
            <w:highlight w:val="red"/>
            <w:rPrChange w:id="1063" w:author="Guilherme Rodrigues" w:date="2021-09-02T15:03:00Z">
              <w:rPr>
                <w:b/>
              </w:rPr>
            </w:rPrChange>
          </w:rPr>
          <w:delText xml:space="preserve">not result of direct policy towards cities </w:delText>
        </w:r>
        <w:r w:rsidR="00AD04C6" w:rsidRPr="00FA487F" w:rsidDel="003A379C">
          <w:rPr>
            <w:b/>
            <w:highlight w:val="red"/>
            <w:rPrChange w:id="1064" w:author="Guilherme Rodrigues" w:date="2021-09-02T15:03:00Z">
              <w:rPr>
                <w:b/>
              </w:rPr>
            </w:rPrChange>
          </w:rPr>
          <w:delText xml:space="preserve">but structural changes in the global </w:delText>
        </w:r>
        <w:commentRangeStart w:id="1065"/>
        <w:r w:rsidR="00AD04C6" w:rsidRPr="00FA487F" w:rsidDel="003A379C">
          <w:rPr>
            <w:b/>
            <w:highlight w:val="red"/>
            <w:rPrChange w:id="1066" w:author="Guilherme Rodrigues" w:date="2021-09-02T15:03:00Z">
              <w:rPr>
                <w:b/>
              </w:rPr>
            </w:rPrChange>
          </w:rPr>
          <w:delText>economy</w:delText>
        </w:r>
        <w:commentRangeEnd w:id="1065"/>
        <w:r w:rsidR="00FA487F" w:rsidDel="003A379C">
          <w:rPr>
            <w:rStyle w:val="CommentReference"/>
          </w:rPr>
          <w:commentReference w:id="1065"/>
        </w:r>
        <w:r w:rsidR="00AD04C6" w:rsidRPr="00F13AFA" w:rsidDel="003A379C">
          <w:rPr>
            <w:b/>
          </w:rPr>
          <w:delText xml:space="preserve"> </w:delText>
        </w:r>
      </w:del>
    </w:p>
    <w:p w14:paraId="4DE75050" w14:textId="2E5F620C" w:rsidR="00D74F59" w:rsidRDefault="00AA48C1" w:rsidP="00F13AFA">
      <w:pPr>
        <w:rPr>
          <w:szCs w:val="24"/>
        </w:rPr>
      </w:pPr>
      <w:r w:rsidRPr="00844646">
        <w:rPr>
          <w:szCs w:val="24"/>
        </w:rPr>
        <w:t>Th</w:t>
      </w:r>
      <w:r w:rsidR="000E3D0C">
        <w:rPr>
          <w:szCs w:val="24"/>
        </w:rPr>
        <w:t>e turnaround of most of the large cities</w:t>
      </w:r>
      <w:r w:rsidRPr="00844646">
        <w:rPr>
          <w:szCs w:val="24"/>
        </w:rPr>
        <w:t xml:space="preserve"> goes somewhat against economic complexity theory, which says that the evolution of an economy is related to its past specialisms. British large cities appear to have broken this pattern</w:t>
      </w:r>
      <w:r>
        <w:rPr>
          <w:szCs w:val="24"/>
        </w:rPr>
        <w:t>.</w:t>
      </w:r>
    </w:p>
    <w:p w14:paraId="13BDA26A" w14:textId="6E4A9F01" w:rsidR="00AD04C6" w:rsidRPr="00F13AFA" w:rsidRDefault="00D74F59">
      <w:pPr>
        <w:rPr>
          <w:rFonts w:eastAsia="Times New Roman" w:cstheme="minorHAnsi"/>
        </w:rPr>
      </w:pPr>
      <w:r>
        <w:rPr>
          <w:rFonts w:eastAsia="Times New Roman" w:cstheme="minorHAnsi"/>
        </w:rPr>
        <w:t xml:space="preserve">There are two explanations for </w:t>
      </w:r>
      <w:r w:rsidR="000E3D0C">
        <w:rPr>
          <w:rFonts w:eastAsia="Times New Roman" w:cstheme="minorHAnsi"/>
        </w:rPr>
        <w:t>why this has happened</w:t>
      </w:r>
      <w:r>
        <w:rPr>
          <w:rFonts w:eastAsia="Times New Roman" w:cstheme="minorHAnsi"/>
        </w:rPr>
        <w:t xml:space="preserve">. The first is that large </w:t>
      </w:r>
      <w:r w:rsidR="00AD04C6" w:rsidRPr="00F13AFA">
        <w:rPr>
          <w:rFonts w:eastAsia="Times New Roman" w:cstheme="minorHAnsi"/>
        </w:rPr>
        <w:t xml:space="preserve">cities have ‘had it too good’, </w:t>
      </w:r>
      <w:r w:rsidR="000E3D0C">
        <w:rPr>
          <w:rFonts w:eastAsia="Times New Roman" w:cstheme="minorHAnsi"/>
        </w:rPr>
        <w:t xml:space="preserve">as has been argued in some quarters, </w:t>
      </w:r>
      <w:r w:rsidR="00AD04C6" w:rsidRPr="00F13AFA">
        <w:rPr>
          <w:rFonts w:eastAsia="Times New Roman" w:cstheme="minorHAnsi"/>
        </w:rPr>
        <w:t>and have been explicitly favoured by policy in recent decades. This has sucked jobs into cities, so the argument goes</w:t>
      </w:r>
      <w:r w:rsidR="000E3D0C">
        <w:rPr>
          <w:rFonts w:eastAsia="Times New Roman" w:cstheme="minorHAnsi"/>
        </w:rPr>
        <w:t xml:space="preserve">, at the cost </w:t>
      </w:r>
      <w:r w:rsidR="000E3D0C" w:rsidRPr="004B4A0B">
        <w:rPr>
          <w:rFonts w:eastAsia="Times New Roman" w:cstheme="minorHAnsi"/>
        </w:rPr>
        <w:t>of their surrounding areas</w:t>
      </w:r>
      <w:r w:rsidR="00AD04C6" w:rsidRPr="004B4A0B">
        <w:rPr>
          <w:rFonts w:eastAsia="Times New Roman" w:cstheme="minorHAnsi"/>
        </w:rPr>
        <w:t xml:space="preserve">. </w:t>
      </w:r>
      <w:r w:rsidR="008519D8" w:rsidRPr="004B4A0B">
        <w:rPr>
          <w:rFonts w:eastAsia="Times New Roman" w:cstheme="minorHAnsi"/>
        </w:rPr>
        <w:t>But f</w:t>
      </w:r>
      <w:r w:rsidR="00AD04C6" w:rsidRPr="004B4A0B">
        <w:rPr>
          <w:rFonts w:eastAsia="Times New Roman" w:cstheme="minorHAnsi"/>
        </w:rPr>
        <w:t xml:space="preserve">inding evidence of this is difficult. There have been city specific policies, </w:t>
      </w:r>
      <w:commentRangeStart w:id="1067"/>
      <w:r w:rsidR="00AD04C6" w:rsidRPr="004B4A0B">
        <w:rPr>
          <w:rFonts w:eastAsia="Times New Roman" w:cstheme="minorHAnsi"/>
        </w:rPr>
        <w:t xml:space="preserve">such as Michael </w:t>
      </w:r>
      <w:r w:rsidR="00AD04C6" w:rsidRPr="004B4A0B">
        <w:rPr>
          <w:rFonts w:eastAsia="Times New Roman" w:cstheme="minorHAnsi"/>
        </w:rPr>
        <w:lastRenderedPageBreak/>
        <w:t>Heseltine’s City Challenge</w:t>
      </w:r>
      <w:commentRangeEnd w:id="1067"/>
      <w:r w:rsidR="00FA487F" w:rsidRPr="004B4A0B">
        <w:rPr>
          <w:rStyle w:val="CommentReference"/>
        </w:rPr>
        <w:commentReference w:id="1067"/>
      </w:r>
      <w:r w:rsidR="00AD04C6" w:rsidRPr="004B4A0B">
        <w:rPr>
          <w:rFonts w:eastAsia="Times New Roman" w:cstheme="minorHAnsi"/>
        </w:rPr>
        <w:t xml:space="preserve"> or City Deals under the Cameron-led government.</w:t>
      </w:r>
      <w:ins w:id="1068" w:author="Guilherme Rodrigues" w:date="2021-09-04T11:26:00Z">
        <w:r w:rsidR="001D2023" w:rsidRPr="004B4A0B">
          <w:rPr>
            <w:rStyle w:val="FootnoteReference"/>
            <w:rFonts w:eastAsia="Times New Roman" w:cstheme="minorHAnsi"/>
          </w:rPr>
          <w:footnoteReference w:id="29"/>
        </w:r>
      </w:ins>
      <w:r w:rsidR="00AD04C6" w:rsidRPr="004B4A0B">
        <w:rPr>
          <w:rFonts w:eastAsia="Times New Roman" w:cstheme="minorHAnsi"/>
        </w:rPr>
        <w:t xml:space="preserve"> But as </w:t>
      </w:r>
      <w:r w:rsidR="0039341C" w:rsidRPr="004B4A0B">
        <w:rPr>
          <w:rFonts w:eastAsia="Times New Roman" w:cstheme="minorHAnsi"/>
          <w:rPrChange w:id="1102" w:author="Guilherme Rodrigues" w:date="2021-09-04T12:04:00Z">
            <w:rPr>
              <w:rFonts w:eastAsia="Times New Roman" w:cstheme="minorHAnsi"/>
            </w:rPr>
          </w:rPrChange>
        </w:rPr>
        <w:fldChar w:fldCharType="begin"/>
      </w:r>
      <w:r w:rsidR="0039341C" w:rsidRPr="004B4A0B">
        <w:rPr>
          <w:rFonts w:eastAsia="Times New Roman" w:cstheme="minorHAnsi"/>
        </w:rPr>
        <w:instrText xml:space="preserve"> REF _Ref80028167 \h </w:instrText>
      </w:r>
      <w:r w:rsidR="004B4A0B">
        <w:rPr>
          <w:rFonts w:eastAsia="Times New Roman" w:cstheme="minorHAnsi"/>
        </w:rPr>
        <w:instrText xml:space="preserve"> \* MERGEFORMAT </w:instrText>
      </w:r>
      <w:r w:rsidR="0039341C" w:rsidRPr="004B4A0B">
        <w:rPr>
          <w:rFonts w:eastAsia="Times New Roman" w:cstheme="minorHAnsi"/>
          <w:rPrChange w:id="1103" w:author="Guilherme Rodrigues" w:date="2021-09-04T12:04:00Z">
            <w:rPr>
              <w:rFonts w:eastAsia="Times New Roman" w:cstheme="minorHAnsi"/>
            </w:rPr>
          </w:rPrChange>
        </w:rPr>
      </w:r>
      <w:r w:rsidR="0039341C" w:rsidRPr="004B4A0B">
        <w:rPr>
          <w:rFonts w:eastAsia="Times New Roman" w:cstheme="minorHAnsi"/>
          <w:rPrChange w:id="1104" w:author="Guilherme Rodrigues" w:date="2021-09-04T12:04:00Z">
            <w:rPr>
              <w:rFonts w:eastAsia="Times New Roman" w:cstheme="minorHAnsi"/>
            </w:rPr>
          </w:rPrChange>
        </w:rPr>
        <w:fldChar w:fldCharType="separate"/>
      </w:r>
      <w:r w:rsidR="0039341C" w:rsidRPr="004B4A0B">
        <w:t xml:space="preserve">Box </w:t>
      </w:r>
      <w:r w:rsidR="0039341C" w:rsidRPr="004B4A0B">
        <w:rPr>
          <w:noProof/>
        </w:rPr>
        <w:t>6</w:t>
      </w:r>
      <w:r w:rsidR="0039341C" w:rsidRPr="004B4A0B">
        <w:rPr>
          <w:rFonts w:eastAsia="Times New Roman" w:cstheme="minorHAnsi"/>
          <w:rPrChange w:id="1105" w:author="Guilherme Rodrigues" w:date="2021-09-04T12:04:00Z">
            <w:rPr>
              <w:rFonts w:eastAsia="Times New Roman" w:cstheme="minorHAnsi"/>
            </w:rPr>
          </w:rPrChange>
        </w:rPr>
        <w:fldChar w:fldCharType="end"/>
      </w:r>
      <w:r w:rsidR="00AD04C6" w:rsidRPr="00F13AFA">
        <w:rPr>
          <w:rFonts w:eastAsia="Times New Roman" w:cstheme="minorHAnsi"/>
        </w:rPr>
        <w:t xml:space="preserve"> illustrates, in the wide gamut of local growth policies that have been put in place in </w:t>
      </w:r>
      <w:r w:rsidR="00AD04C6" w:rsidRPr="007D317D">
        <w:rPr>
          <w:rFonts w:eastAsia="Times New Roman" w:cstheme="minorHAnsi"/>
        </w:rPr>
        <w:t xml:space="preserve">the last </w:t>
      </w:r>
      <w:r w:rsidR="009A2B16" w:rsidRPr="007D317D">
        <w:rPr>
          <w:rFonts w:eastAsia="Times New Roman" w:cstheme="minorHAnsi"/>
        </w:rPr>
        <w:t>4</w:t>
      </w:r>
      <w:r w:rsidR="00AD04C6" w:rsidRPr="007D317D">
        <w:rPr>
          <w:rFonts w:eastAsia="Times New Roman" w:cstheme="minorHAnsi"/>
        </w:rPr>
        <w:t>0 years</w:t>
      </w:r>
      <w:r w:rsidR="00AD04C6" w:rsidRPr="00F13AFA">
        <w:rPr>
          <w:rFonts w:eastAsia="Times New Roman" w:cstheme="minorHAnsi"/>
        </w:rPr>
        <w:t>, very few have been city focussed.</w:t>
      </w:r>
    </w:p>
    <w:p w14:paraId="4AB50D36" w14:textId="0D7E9DBA" w:rsidR="009A2B16" w:rsidRPr="0039341C"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1106" w:name="_Ref80028167"/>
      <w:bookmarkStart w:id="1107" w:name="_Ref33794648"/>
      <w:r w:rsidRPr="0039341C">
        <w:rPr>
          <w:sz w:val="22"/>
          <w:szCs w:val="22"/>
        </w:rPr>
        <w:t xml:space="preserve">Box </w:t>
      </w:r>
      <w:r w:rsidRPr="0039341C">
        <w:rPr>
          <w:sz w:val="22"/>
          <w:szCs w:val="22"/>
        </w:rPr>
        <w:fldChar w:fldCharType="begin"/>
      </w:r>
      <w:r w:rsidRPr="0039341C">
        <w:rPr>
          <w:sz w:val="22"/>
          <w:szCs w:val="22"/>
        </w:rPr>
        <w:instrText xml:space="preserve"> SEQ Box \* ARABIC </w:instrText>
      </w:r>
      <w:r w:rsidRPr="0039341C">
        <w:rPr>
          <w:sz w:val="22"/>
          <w:szCs w:val="22"/>
        </w:rPr>
        <w:fldChar w:fldCharType="separate"/>
      </w:r>
      <w:r w:rsidR="00737045">
        <w:rPr>
          <w:noProof/>
          <w:sz w:val="22"/>
          <w:szCs w:val="22"/>
        </w:rPr>
        <w:t>6</w:t>
      </w:r>
      <w:r w:rsidRPr="0039341C">
        <w:rPr>
          <w:sz w:val="22"/>
          <w:szCs w:val="22"/>
        </w:rPr>
        <w:fldChar w:fldCharType="end"/>
      </w:r>
      <w:bookmarkEnd w:id="1106"/>
      <w:r w:rsidRPr="0039341C">
        <w:rPr>
          <w:sz w:val="22"/>
          <w:szCs w:val="22"/>
        </w:rPr>
        <w:t>: A time line of sub-national policies</w:t>
      </w:r>
      <w:r w:rsidR="009A2B16" w:rsidRPr="0039341C">
        <w:rPr>
          <w:rFonts w:cstheme="minorHAnsi"/>
          <w:b/>
          <w:color w:val="auto"/>
          <w:sz w:val="22"/>
          <w:szCs w:val="22"/>
          <w:highlight w:val="yellow"/>
        </w:rPr>
        <w:br/>
      </w:r>
      <w:r w:rsidR="00244FA0" w:rsidRPr="0039341C">
        <w:rPr>
          <w:rFonts w:cstheme="minorHAnsi"/>
          <w:b/>
          <w:color w:val="auto"/>
        </w:rPr>
        <w:br/>
      </w:r>
      <w:r w:rsidR="00244FA0" w:rsidRPr="0039341C">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Pr>
          <w:rFonts w:cstheme="minorHAnsi"/>
          <w:i w:val="0"/>
          <w:color w:val="auto"/>
          <w:sz w:val="22"/>
          <w:szCs w:val="22"/>
        </w:rPr>
        <w:t xml:space="preserve"> The dates below are the year the policy was introduced.</w:t>
      </w:r>
    </w:p>
    <w:bookmarkEnd w:id="1107"/>
    <w:p w14:paraId="234F11E7" w14:textId="77777777" w:rsidR="009A2B16" w:rsidRPr="0039341C"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39341C">
        <w:rPr>
          <w:rFonts w:eastAsia="Times New Roman"/>
        </w:rPr>
        <w:t>1981 Enterprise Zones</w:t>
      </w:r>
    </w:p>
    <w:p w14:paraId="5AE7285A"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1991 City Challenge</w:t>
      </w:r>
    </w:p>
    <w:p w14:paraId="3C016501" w14:textId="77777777" w:rsidR="00AD04C6" w:rsidRPr="0039341C" w:rsidRDefault="00AD04C6" w:rsidP="0039341C">
      <w:pPr>
        <w:pBdr>
          <w:top w:val="single" w:sz="4" w:space="1" w:color="auto"/>
          <w:left w:val="single" w:sz="4" w:space="4" w:color="auto"/>
          <w:bottom w:val="single" w:sz="4" w:space="1" w:color="auto"/>
          <w:right w:val="single" w:sz="4" w:space="4" w:color="auto"/>
        </w:pBdr>
      </w:pPr>
      <w:r w:rsidRPr="0039341C">
        <w:t>1999 Coalfield Regeneration Trust</w:t>
      </w:r>
    </w:p>
    <w:p w14:paraId="1C8CA238"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 xml:space="preserve">1997 </w:t>
      </w:r>
      <w:r w:rsidRPr="007D317D">
        <w:rPr>
          <w:rFonts w:eastAsia="Times New Roman" w:cstheme="minorHAnsi"/>
        </w:rPr>
        <w:t>Single Regeneration Budget</w:t>
      </w:r>
    </w:p>
    <w:p w14:paraId="5A38036D"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1998 Regional Development Agencies</w:t>
      </w:r>
    </w:p>
    <w:p w14:paraId="399AA910" w14:textId="35F3A4AA" w:rsidR="00AD04C6" w:rsidRPr="007D317D" w:rsidRDefault="009A2B16" w:rsidP="0039341C">
      <w:pPr>
        <w:pBdr>
          <w:top w:val="single" w:sz="4" w:space="1" w:color="auto"/>
          <w:left w:val="single" w:sz="4" w:space="4" w:color="auto"/>
          <w:bottom w:val="single" w:sz="4" w:space="1" w:color="auto"/>
          <w:right w:val="single" w:sz="4" w:space="4" w:color="auto"/>
        </w:pBdr>
      </w:pPr>
      <w:r w:rsidRPr="007D317D">
        <w:t>2001</w:t>
      </w:r>
      <w:r w:rsidR="00AD04C6" w:rsidRPr="007D317D">
        <w:t xml:space="preserve"> </w:t>
      </w:r>
      <w:r w:rsidR="007113F9" w:rsidRPr="007D317D">
        <w:t>Neighbourhood Management Pathfinder Programme</w:t>
      </w:r>
    </w:p>
    <w:p w14:paraId="7D54A459" w14:textId="5F00CE0B" w:rsidR="00AD04C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2001</w:t>
      </w:r>
      <w:r w:rsidR="00AD04C6" w:rsidRPr="007D317D">
        <w:rPr>
          <w:rFonts w:eastAsia="Times New Roman" w:cstheme="minorHAnsi"/>
        </w:rPr>
        <w:t xml:space="preserve"> New Deal for Communities</w:t>
      </w:r>
    </w:p>
    <w:p w14:paraId="3AA33AB8" w14:textId="77777777" w:rsidR="009A2B1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2006 Local Enterprise Growth Initiative</w:t>
      </w:r>
    </w:p>
    <w:p w14:paraId="1D587796" w14:textId="2BD89C23"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2011 Local Enterprise Partnerships</w:t>
      </w:r>
    </w:p>
    <w:p w14:paraId="5A55A659" w14:textId="77777777" w:rsidR="000E3D0C" w:rsidRPr="007D317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2011 City Deals</w:t>
      </w:r>
    </w:p>
    <w:p w14:paraId="3EC0FEC3" w14:textId="50AAB7D8" w:rsidR="009A2B1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2012 Coastal Communities Fund</w:t>
      </w:r>
    </w:p>
    <w:p w14:paraId="189EB383" w14:textId="77777777" w:rsidR="000E3D0C" w:rsidRPr="007D317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2012 Enterprise zones</w:t>
      </w:r>
    </w:p>
    <w:p w14:paraId="65F069CA"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2014 Local Growth Fund</w:t>
      </w:r>
    </w:p>
    <w:p w14:paraId="6E907AAC" w14:textId="555FB4A6"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w:t>
      </w:r>
      <w:r w:rsidR="009A2B16" w:rsidRPr="007D317D">
        <w:rPr>
          <w:rFonts w:eastAsia="Times New Roman" w:cstheme="minorHAnsi"/>
        </w:rPr>
        <w:t>1</w:t>
      </w:r>
      <w:r w:rsidR="00E53CF8" w:rsidRPr="007D317D">
        <w:rPr>
          <w:rFonts w:eastAsia="Times New Roman" w:cstheme="minorHAnsi"/>
        </w:rPr>
        <w:t>4</w:t>
      </w:r>
      <w:r w:rsidR="0039341C" w:rsidRPr="007D317D">
        <w:rPr>
          <w:rFonts w:eastAsia="Times New Roman" w:cstheme="minorHAnsi"/>
        </w:rPr>
        <w:t xml:space="preserve"> </w:t>
      </w:r>
      <w:r w:rsidRPr="007D317D">
        <w:rPr>
          <w:rFonts w:eastAsia="Times New Roman" w:cstheme="minorHAnsi"/>
        </w:rPr>
        <w:t>Mayoral Devolution Deals</w:t>
      </w:r>
    </w:p>
    <w:p w14:paraId="37BF0A3A"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2019 Towns Fund</w:t>
      </w:r>
    </w:p>
    <w:p w14:paraId="36F822B8" w14:textId="119B4A73"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2019 Future High streets fund</w:t>
      </w:r>
    </w:p>
    <w:p w14:paraId="0D83D5D4" w14:textId="53A23333" w:rsidR="00753E70" w:rsidRPr="007D317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202</w:t>
      </w:r>
      <w:r w:rsidR="009A2B16" w:rsidRPr="0039341C">
        <w:rPr>
          <w:rFonts w:eastAsia="Times New Roman" w:cstheme="minorHAnsi"/>
        </w:rPr>
        <w:t>1</w:t>
      </w:r>
      <w:r w:rsidRPr="0039341C">
        <w:rPr>
          <w:rFonts w:eastAsia="Times New Roman" w:cstheme="minorHAnsi"/>
        </w:rPr>
        <w:t xml:space="preserve"> Levelling Up Fund</w:t>
      </w:r>
    </w:p>
    <w:p w14:paraId="314693B0" w14:textId="5C71F491" w:rsidR="00AD04C6" w:rsidRPr="00F13AFA" w:rsidRDefault="003A379C" w:rsidP="00F13AFA">
      <w:pPr>
        <w:rPr>
          <w:rFonts w:eastAsia="Times New Roman" w:cstheme="minorHAnsi"/>
        </w:rPr>
      </w:pPr>
      <w:ins w:id="1108" w:author="Guilherme Rodrigues" w:date="2021-09-03T15:27:00Z">
        <w:r w:rsidRPr="003A379C">
          <w:rPr>
            <w:rFonts w:eastAsia="Times New Roman" w:cstheme="minorHAnsi"/>
            <w:highlight w:val="green"/>
            <w:rPrChange w:id="1109" w:author="Guilherme Rodrigues" w:date="2021-09-03T15:30:00Z">
              <w:rPr>
                <w:rFonts w:eastAsia="Times New Roman" w:cstheme="minorHAnsi"/>
                <w:highlight w:val="red"/>
              </w:rPr>
            </w:rPrChange>
          </w:rPr>
          <w:t>Cities</w:t>
        </w:r>
      </w:ins>
      <w:ins w:id="1110" w:author="Guilherme Rodrigues" w:date="2021-09-03T15:29:00Z">
        <w:r w:rsidRPr="003A379C">
          <w:rPr>
            <w:rFonts w:eastAsia="Times New Roman" w:cstheme="minorHAnsi"/>
            <w:highlight w:val="green"/>
            <w:rPrChange w:id="1111" w:author="Guilherme Rodrigues" w:date="2021-09-03T15:30:00Z">
              <w:rPr>
                <w:rFonts w:eastAsia="Times New Roman" w:cstheme="minorHAnsi"/>
                <w:highlight w:val="red"/>
              </w:rPr>
            </w:rPrChange>
          </w:rPr>
          <w:t>,</w:t>
        </w:r>
      </w:ins>
      <w:ins w:id="1112" w:author="Guilherme Rodrigues" w:date="2021-09-03T15:28:00Z">
        <w:r w:rsidRPr="003A379C">
          <w:rPr>
            <w:rFonts w:eastAsia="Times New Roman" w:cstheme="minorHAnsi"/>
            <w:highlight w:val="green"/>
            <w:rPrChange w:id="1113" w:author="Guilherme Rodrigues" w:date="2021-09-03T15:30:00Z">
              <w:rPr>
                <w:rFonts w:eastAsia="Times New Roman" w:cstheme="minorHAnsi"/>
                <w:highlight w:val="red"/>
              </w:rPr>
            </w:rPrChange>
          </w:rPr>
          <w:t xml:space="preserve"> due to their </w:t>
        </w:r>
      </w:ins>
      <w:ins w:id="1114" w:author="Guilherme Rodrigues" w:date="2021-09-03T15:29:00Z">
        <w:r w:rsidRPr="003A379C">
          <w:rPr>
            <w:rFonts w:eastAsia="Times New Roman" w:cstheme="minorHAnsi"/>
            <w:highlight w:val="green"/>
            <w:rPrChange w:id="1115" w:author="Guilherme Rodrigues" w:date="2021-09-03T15:30:00Z">
              <w:rPr>
                <w:rFonts w:eastAsia="Times New Roman" w:cstheme="minorHAnsi"/>
                <w:highlight w:val="red"/>
              </w:rPr>
            </w:rPrChange>
          </w:rPr>
          <w:t>characteristics,</w:t>
        </w:r>
      </w:ins>
      <w:ins w:id="1116" w:author="Guilherme Rodrigues" w:date="2021-09-03T15:28:00Z">
        <w:r w:rsidRPr="003A379C">
          <w:rPr>
            <w:rFonts w:eastAsia="Times New Roman" w:cstheme="minorHAnsi"/>
            <w:highlight w:val="green"/>
            <w:rPrChange w:id="1117" w:author="Guilherme Rodrigues" w:date="2021-09-03T15:30:00Z">
              <w:rPr>
                <w:rFonts w:eastAsia="Times New Roman" w:cstheme="minorHAnsi"/>
                <w:highlight w:val="red"/>
              </w:rPr>
            </w:rPrChange>
          </w:rPr>
          <w:t xml:space="preserve"> </w:t>
        </w:r>
      </w:ins>
      <w:ins w:id="1118" w:author="Guilherme Rodrigues" w:date="2021-09-03T15:27:00Z">
        <w:r w:rsidRPr="003A379C">
          <w:rPr>
            <w:rFonts w:eastAsia="Times New Roman" w:cstheme="minorHAnsi"/>
            <w:highlight w:val="green"/>
            <w:rPrChange w:id="1119" w:author="Guilherme Rodrigues" w:date="2021-09-03T15:30:00Z">
              <w:rPr>
                <w:rFonts w:eastAsia="Times New Roman" w:cstheme="minorHAnsi"/>
                <w:highlight w:val="red"/>
              </w:rPr>
            </w:rPrChange>
          </w:rPr>
          <w:t xml:space="preserve">were able to </w:t>
        </w:r>
      </w:ins>
      <w:ins w:id="1120" w:author="Guilherme Rodrigues" w:date="2021-09-03T15:44:00Z">
        <w:r w:rsidR="00A04B70">
          <w:rPr>
            <w:rFonts w:eastAsia="Times New Roman" w:cstheme="minorHAnsi"/>
            <w:highlight w:val="green"/>
          </w:rPr>
          <w:t xml:space="preserve">indirectly </w:t>
        </w:r>
      </w:ins>
      <w:ins w:id="1121" w:author="Guilherme Rodrigues" w:date="2021-09-03T15:28:00Z">
        <w:r w:rsidRPr="003A379C">
          <w:rPr>
            <w:rFonts w:eastAsia="Times New Roman" w:cstheme="minorHAnsi"/>
            <w:highlight w:val="green"/>
            <w:rPrChange w:id="1122" w:author="Guilherme Rodrigues" w:date="2021-09-03T15:30:00Z">
              <w:rPr>
                <w:rFonts w:eastAsia="Times New Roman" w:cstheme="minorHAnsi"/>
                <w:highlight w:val="red"/>
              </w:rPr>
            </w:rPrChange>
          </w:rPr>
          <w:t>take advantage from polic</w:t>
        </w:r>
      </w:ins>
      <w:ins w:id="1123" w:author="Guilherme Rodrigues" w:date="2021-09-03T15:44:00Z">
        <w:r w:rsidR="00A04B70">
          <w:rPr>
            <w:rFonts w:eastAsia="Times New Roman" w:cstheme="minorHAnsi"/>
            <w:highlight w:val="green"/>
          </w:rPr>
          <w:t>y, which</w:t>
        </w:r>
      </w:ins>
      <w:ins w:id="1124" w:author="Guilherme Rodrigues" w:date="2021-09-03T15:28:00Z">
        <w:r w:rsidRPr="003A379C">
          <w:rPr>
            <w:rFonts w:eastAsia="Times New Roman" w:cstheme="minorHAnsi"/>
            <w:highlight w:val="green"/>
            <w:rPrChange w:id="1125" w:author="Guilherme Rodrigues" w:date="2021-09-03T15:30:00Z">
              <w:rPr>
                <w:rFonts w:eastAsia="Times New Roman" w:cstheme="minorHAnsi"/>
                <w:highlight w:val="red"/>
              </w:rPr>
            </w:rPrChange>
          </w:rPr>
          <w:t xml:space="preserve"> were </w:t>
        </w:r>
      </w:ins>
      <w:ins w:id="1126" w:author="Guilherme Rodrigues" w:date="2021-09-03T15:29:00Z">
        <w:r w:rsidRPr="003A379C">
          <w:rPr>
            <w:rFonts w:eastAsia="Times New Roman" w:cstheme="minorHAnsi"/>
            <w:highlight w:val="green"/>
            <w:rPrChange w:id="1127" w:author="Guilherme Rodrigues" w:date="2021-09-03T15:30:00Z">
              <w:rPr>
                <w:rFonts w:eastAsia="Times New Roman" w:cstheme="minorHAnsi"/>
                <w:highlight w:val="red"/>
              </w:rPr>
            </w:rPrChange>
          </w:rPr>
          <w:t>specifically targeted</w:t>
        </w:r>
      </w:ins>
      <w:ins w:id="1128" w:author="Guilherme Rodrigues" w:date="2021-09-03T15:30:00Z">
        <w:r w:rsidRPr="003A379C">
          <w:rPr>
            <w:rFonts w:eastAsia="Times New Roman" w:cstheme="minorHAnsi"/>
            <w:highlight w:val="green"/>
            <w:rPrChange w:id="1129" w:author="Guilherme Rodrigues" w:date="2021-09-03T15:30:00Z">
              <w:rPr>
                <w:rFonts w:eastAsia="Times New Roman" w:cstheme="minorHAnsi"/>
                <w:highlight w:val="red"/>
              </w:rPr>
            </w:rPrChange>
          </w:rPr>
          <w:t xml:space="preserve"> to them. For instance, </w:t>
        </w:r>
      </w:ins>
      <w:commentRangeStart w:id="1130"/>
      <w:del w:id="1131" w:author="Guilherme Rodrigues" w:date="2021-09-03T15:28:00Z">
        <w:r w:rsidR="00AD04C6" w:rsidRPr="003A379C" w:rsidDel="003A379C">
          <w:rPr>
            <w:rFonts w:eastAsia="Times New Roman" w:cstheme="minorHAnsi"/>
            <w:highlight w:val="green"/>
            <w:rPrChange w:id="1132" w:author="Guilherme Rodrigues" w:date="2021-09-03T15:30:00Z">
              <w:rPr>
                <w:rFonts w:eastAsia="Times New Roman" w:cstheme="minorHAnsi"/>
              </w:rPr>
            </w:rPrChange>
          </w:rPr>
          <w:delText xml:space="preserve">Other non-spatial policies have </w:delText>
        </w:r>
      </w:del>
      <w:del w:id="1133" w:author="Guilherme Rodrigues" w:date="2021-09-02T15:07:00Z">
        <w:r w:rsidR="00AD04C6" w:rsidRPr="003A379C" w:rsidDel="00FA487F">
          <w:rPr>
            <w:rFonts w:eastAsia="Times New Roman" w:cstheme="minorHAnsi"/>
            <w:highlight w:val="green"/>
            <w:rPrChange w:id="1134" w:author="Guilherme Rodrigues" w:date="2021-09-03T15:30:00Z">
              <w:rPr>
                <w:rFonts w:eastAsia="Times New Roman" w:cstheme="minorHAnsi"/>
              </w:rPr>
            </w:rPrChange>
          </w:rPr>
          <w:delText xml:space="preserve">inadvertently </w:delText>
        </w:r>
      </w:del>
      <w:del w:id="1135" w:author="Guilherme Rodrigues" w:date="2021-09-03T15:28:00Z">
        <w:r w:rsidR="00AD04C6" w:rsidRPr="003A379C" w:rsidDel="003A379C">
          <w:rPr>
            <w:rFonts w:eastAsia="Times New Roman" w:cstheme="minorHAnsi"/>
            <w:highlight w:val="green"/>
            <w:rPrChange w:id="1136" w:author="Guilherme Rodrigues" w:date="2021-09-03T15:30:00Z">
              <w:rPr>
                <w:rFonts w:eastAsia="Times New Roman" w:cstheme="minorHAnsi"/>
              </w:rPr>
            </w:rPrChange>
          </w:rPr>
          <w:delText>helped cities</w:delText>
        </w:r>
        <w:commentRangeEnd w:id="1130"/>
        <w:r w:rsidR="00FA487F" w:rsidRPr="003A379C" w:rsidDel="003A379C">
          <w:rPr>
            <w:rStyle w:val="CommentReference"/>
            <w:highlight w:val="green"/>
            <w:rPrChange w:id="1137" w:author="Guilherme Rodrigues" w:date="2021-09-03T15:30:00Z">
              <w:rPr>
                <w:rStyle w:val="CommentReference"/>
              </w:rPr>
            </w:rPrChange>
          </w:rPr>
          <w:commentReference w:id="1130"/>
        </w:r>
        <w:r w:rsidR="00AD04C6" w:rsidRPr="003A379C" w:rsidDel="003A379C">
          <w:rPr>
            <w:rFonts w:eastAsia="Times New Roman" w:cstheme="minorHAnsi"/>
            <w:highlight w:val="green"/>
            <w:rPrChange w:id="1138" w:author="Guilherme Rodrigues" w:date="2021-09-03T15:30:00Z">
              <w:rPr>
                <w:rFonts w:eastAsia="Times New Roman" w:cstheme="minorHAnsi"/>
              </w:rPr>
            </w:rPrChange>
          </w:rPr>
          <w:delText>.</w:delText>
        </w:r>
      </w:del>
      <w:del w:id="1139" w:author="Guilherme Rodrigues" w:date="2021-09-03T15:30:00Z">
        <w:r w:rsidR="00AD04C6" w:rsidRPr="003A379C" w:rsidDel="003A379C">
          <w:rPr>
            <w:rFonts w:eastAsia="Times New Roman" w:cstheme="minorHAnsi"/>
            <w:highlight w:val="green"/>
            <w:rPrChange w:id="1140" w:author="Guilherme Rodrigues" w:date="2021-09-03T15:30:00Z">
              <w:rPr>
                <w:rFonts w:eastAsia="Times New Roman" w:cstheme="minorHAnsi"/>
              </w:rPr>
            </w:rPrChange>
          </w:rPr>
          <w:delText xml:space="preserve"> </w:delText>
        </w:r>
      </w:del>
      <w:del w:id="1141" w:author="Guilherme Rodrigues" w:date="2021-09-03T15:28:00Z">
        <w:r w:rsidR="00AD04C6" w:rsidRPr="003A379C" w:rsidDel="003A379C">
          <w:rPr>
            <w:rFonts w:eastAsia="Times New Roman" w:cstheme="minorHAnsi"/>
            <w:highlight w:val="green"/>
            <w:rPrChange w:id="1142" w:author="Guilherme Rodrigues" w:date="2021-09-03T15:30:00Z">
              <w:rPr>
                <w:rFonts w:eastAsia="Times New Roman" w:cstheme="minorHAnsi"/>
              </w:rPr>
            </w:rPrChange>
          </w:rPr>
          <w:delText>T</w:delText>
        </w:r>
      </w:del>
      <w:ins w:id="1143" w:author="Guilherme Rodrigues" w:date="2021-09-03T15:28:00Z">
        <w:r w:rsidRPr="003A379C">
          <w:rPr>
            <w:rFonts w:eastAsia="Times New Roman" w:cstheme="minorHAnsi"/>
            <w:highlight w:val="green"/>
            <w:rPrChange w:id="1144" w:author="Guilherme Rodrigues" w:date="2021-09-03T15:30:00Z">
              <w:rPr>
                <w:rFonts w:eastAsia="Times New Roman" w:cstheme="minorHAnsi"/>
              </w:rPr>
            </w:rPrChange>
          </w:rPr>
          <w:t>t</w:t>
        </w:r>
      </w:ins>
      <w:r w:rsidR="00AD04C6" w:rsidRPr="003A379C">
        <w:rPr>
          <w:rFonts w:eastAsia="Times New Roman" w:cstheme="minorHAnsi"/>
          <w:highlight w:val="green"/>
          <w:rPrChange w:id="1145" w:author="Guilherme Rodrigues" w:date="2021-09-03T15:30:00Z">
            <w:rPr>
              <w:rFonts w:eastAsia="Times New Roman" w:cstheme="minorHAnsi"/>
            </w:rPr>
          </w:rPrChange>
        </w:rPr>
        <w:t>he expansion of higher education has seen the growth of universities that are largely city base</w:t>
      </w:r>
      <w:r w:rsidR="00AD04C6" w:rsidRPr="00F13AFA">
        <w:rPr>
          <w:rFonts w:eastAsia="Times New Roman" w:cstheme="minorHAnsi"/>
        </w:rPr>
        <w:t xml:space="preserve">d. </w:t>
      </w:r>
      <w:r w:rsidR="00D74F59" w:rsidRPr="003A379C">
        <w:rPr>
          <w:rFonts w:eastAsia="Times New Roman" w:cstheme="minorHAnsi"/>
        </w:rPr>
        <w:t>And i</w:t>
      </w:r>
      <w:r w:rsidR="00AD04C6" w:rsidRPr="003A379C">
        <w:rPr>
          <w:rFonts w:eastAsia="Times New Roman" w:cstheme="minorHAnsi"/>
        </w:rPr>
        <w:t>mmigration policy has also benefited London in particular.</w:t>
      </w:r>
      <w:r w:rsidR="00E53CF8" w:rsidRPr="003A379C">
        <w:rPr>
          <w:rFonts w:eastAsia="Times New Roman" w:cstheme="minorHAnsi"/>
        </w:rPr>
        <w:t xml:space="preserve"> But this hasn’t been the result of an explicit policy focus and is more of a reflection of </w:t>
      </w:r>
      <w:commentRangeStart w:id="1146"/>
      <w:r w:rsidR="00E53CF8" w:rsidRPr="003A379C">
        <w:rPr>
          <w:rFonts w:eastAsia="Times New Roman" w:cstheme="minorHAnsi"/>
        </w:rPr>
        <w:t xml:space="preserve">larger cities </w:t>
      </w:r>
      <w:del w:id="1147" w:author="Guilherme Rodrigues" w:date="2021-09-02T15:07:00Z">
        <w:r w:rsidR="00E53CF8" w:rsidRPr="003A379C" w:rsidDel="00FA487F">
          <w:rPr>
            <w:rFonts w:eastAsia="Times New Roman" w:cstheme="minorHAnsi"/>
          </w:rPr>
          <w:delText xml:space="preserve">o be </w:delText>
        </w:r>
      </w:del>
      <w:ins w:id="1148" w:author="Guilherme Rodrigues" w:date="2021-09-02T15:07:00Z">
        <w:r w:rsidR="00FA487F" w:rsidRPr="003A379C">
          <w:rPr>
            <w:rFonts w:eastAsia="Times New Roman" w:cstheme="minorHAnsi"/>
          </w:rPr>
          <w:t xml:space="preserve">being </w:t>
        </w:r>
      </w:ins>
      <w:r w:rsidR="00E53CF8" w:rsidRPr="003A379C">
        <w:rPr>
          <w:rFonts w:eastAsia="Times New Roman" w:cstheme="minorHAnsi"/>
        </w:rPr>
        <w:t>able to host a number of higher education institutions and provide greater economic opportunity to migrant workers.</w:t>
      </w:r>
      <w:commentRangeEnd w:id="1146"/>
      <w:r w:rsidR="00FA487F" w:rsidRPr="003A379C">
        <w:rPr>
          <w:rStyle w:val="CommentReference"/>
        </w:rPr>
        <w:commentReference w:id="1146"/>
      </w:r>
    </w:p>
    <w:p w14:paraId="3F304DBD" w14:textId="586F938C" w:rsidR="00AD04C6" w:rsidRDefault="00D74F59" w:rsidP="00F13AFA">
      <w:pPr>
        <w:rPr>
          <w:rFonts w:eastAsia="Times New Roman" w:cstheme="minorHAnsi"/>
        </w:rPr>
      </w:pPr>
      <w:r>
        <w:rPr>
          <w:rFonts w:eastAsia="Times New Roman" w:cstheme="minorHAnsi"/>
        </w:rPr>
        <w:lastRenderedPageBreak/>
        <w:t xml:space="preserve">The second reason is that </w:t>
      </w:r>
      <w:r>
        <w:t xml:space="preserve">as the overall economy moved from manufacturing </w:t>
      </w:r>
      <w:r w:rsidRPr="002945CE">
        <w:t>towards knowledge-based services</w:t>
      </w:r>
      <w:ins w:id="1149" w:author="Guilherme Rodrigues" w:date="2021-09-03T15:43:00Z">
        <w:r w:rsidR="00A04B70">
          <w:t>.</w:t>
        </w:r>
      </w:ins>
      <w:del w:id="1150" w:author="Guilherme Rodrigues" w:date="2021-09-03T15:43:00Z">
        <w:r w:rsidRPr="002945CE" w:rsidDel="00A04B70">
          <w:delText>,</w:delText>
        </w:r>
      </w:del>
      <w:r w:rsidRPr="002945CE">
        <w:t xml:space="preserve"> </w:t>
      </w:r>
      <w:ins w:id="1151" w:author="Guilherme Rodrigues" w:date="2021-09-03T15:43:00Z">
        <w:r w:rsidR="00A04B70">
          <w:t>T</w:t>
        </w:r>
      </w:ins>
      <w:commentRangeStart w:id="1152"/>
      <w:del w:id="1153" w:author="Guilherme Rodrigues" w:date="2021-09-03T15:43:00Z">
        <w:r w:rsidRPr="00A04B70" w:rsidDel="00A04B70">
          <w:rPr>
            <w:highlight w:val="green"/>
            <w:rPrChange w:id="1154" w:author="Guilherme Rodrigues" w:date="2021-09-03T15:42:00Z">
              <w:rPr/>
            </w:rPrChange>
          </w:rPr>
          <w:delText>t</w:delText>
        </w:r>
      </w:del>
      <w:r w:rsidRPr="00A04B70">
        <w:rPr>
          <w:highlight w:val="green"/>
          <w:rPrChange w:id="1155" w:author="Guilherme Rodrigues" w:date="2021-09-03T15:42:00Z">
            <w:rPr/>
          </w:rPrChange>
        </w:rPr>
        <w:t xml:space="preserve">he inherent benefits </w:t>
      </w:r>
      <w:r w:rsidRPr="00A04B70">
        <w:rPr>
          <w:highlight w:val="green"/>
          <w:rPrChange w:id="1156" w:author="Guilherme Rodrigues" w:date="2021-09-03T15:43:00Z">
            <w:rPr/>
          </w:rPrChange>
        </w:rPr>
        <w:t xml:space="preserve">that </w:t>
      </w:r>
      <w:commentRangeEnd w:id="1152"/>
      <w:r w:rsidR="00153415" w:rsidRPr="00A04B70">
        <w:rPr>
          <w:rStyle w:val="CommentReference"/>
          <w:highlight w:val="green"/>
          <w:rPrChange w:id="1157" w:author="Guilherme Rodrigues" w:date="2021-09-03T15:43:00Z">
            <w:rPr>
              <w:rStyle w:val="CommentReference"/>
            </w:rPr>
          </w:rPrChange>
        </w:rPr>
        <w:commentReference w:id="1152"/>
      </w:r>
      <w:r w:rsidRPr="00A04B70">
        <w:rPr>
          <w:highlight w:val="green"/>
          <w:rPrChange w:id="1158" w:author="Guilherme Rodrigues" w:date="2021-09-03T15:43:00Z">
            <w:rPr/>
          </w:rPrChange>
        </w:rPr>
        <w:t>large cities offer</w:t>
      </w:r>
      <w:ins w:id="1159" w:author="Guilherme Rodrigues" w:date="2021-09-03T15:42:00Z">
        <w:r w:rsidR="00A04B70" w:rsidRPr="00A04B70">
          <w:rPr>
            <w:highlight w:val="green"/>
          </w:rPr>
          <w:t xml:space="preserve"> </w:t>
        </w:r>
      </w:ins>
      <w:ins w:id="1160" w:author="Guilherme Rodrigues" w:date="2021-09-03T15:43:00Z">
        <w:r w:rsidR="00A04B70" w:rsidRPr="00A04B70">
          <w:rPr>
            <w:i/>
            <w:iCs/>
            <w:highlight w:val="green"/>
            <w:rPrChange w:id="1161" w:author="Guilherme Rodrigues" w:date="2021-09-03T15:43:00Z">
              <w:rPr>
                <w:i/>
                <w:iCs/>
              </w:rPr>
            </w:rPrChange>
          </w:rPr>
          <w:t>–</w:t>
        </w:r>
      </w:ins>
      <w:ins w:id="1162" w:author="Guilherme Rodrigues" w:date="2021-09-03T15:41:00Z">
        <w:r w:rsidR="008D1985" w:rsidRPr="00A04B70">
          <w:rPr>
            <w:highlight w:val="green"/>
            <w:rPrChange w:id="1163" w:author="Guilherme Rodrigues" w:date="2021-09-03T15:43:00Z">
              <w:rPr>
                <w:highlight w:val="red"/>
              </w:rPr>
            </w:rPrChange>
          </w:rPr>
          <w:t xml:space="preserve"> combined with </w:t>
        </w:r>
        <w:r w:rsidR="00A04B70" w:rsidRPr="00A04B70">
          <w:rPr>
            <w:highlight w:val="green"/>
            <w:rPrChange w:id="1164" w:author="Guilherme Rodrigues" w:date="2021-09-03T15:43:00Z">
              <w:rPr>
                <w:highlight w:val="red"/>
              </w:rPr>
            </w:rPrChange>
          </w:rPr>
          <w:t xml:space="preserve">implicit policy described above </w:t>
        </w:r>
      </w:ins>
      <w:del w:id="1165" w:author="Guilherme Rodrigues" w:date="2021-09-03T15:42:00Z">
        <w:r w:rsidRPr="00A04B70" w:rsidDel="00A04B70">
          <w:rPr>
            <w:highlight w:val="green"/>
            <w:rPrChange w:id="1166" w:author="Guilherme Rodrigues" w:date="2021-09-03T15:43:00Z">
              <w:rPr/>
            </w:rPrChange>
          </w:rPr>
          <w:delText xml:space="preserve"> have</w:delText>
        </w:r>
      </w:del>
      <w:ins w:id="1167" w:author="Guilherme Rodrigues" w:date="2021-09-03T15:43:00Z">
        <w:r w:rsidR="00A04B70" w:rsidRPr="00A04B70">
          <w:rPr>
            <w:i/>
            <w:iCs/>
            <w:highlight w:val="green"/>
            <w:rPrChange w:id="1168" w:author="Guilherme Rodrigues" w:date="2021-09-03T15:43:00Z">
              <w:rPr>
                <w:i/>
                <w:iCs/>
              </w:rPr>
            </w:rPrChange>
          </w:rPr>
          <w:t>–</w:t>
        </w:r>
      </w:ins>
      <w:ins w:id="1169" w:author="Guilherme Rodrigues" w:date="2021-09-03T15:42:00Z">
        <w:r w:rsidR="00A04B70" w:rsidRPr="00A04B70">
          <w:rPr>
            <w:highlight w:val="green"/>
          </w:rPr>
          <w:t xml:space="preserve"> have</w:t>
        </w:r>
      </w:ins>
      <w:r w:rsidRPr="00A04B70">
        <w:rPr>
          <w:highlight w:val="green"/>
          <w:rPrChange w:id="1170" w:author="Guilherme Rodrigues" w:date="2021-09-03T15:43:00Z">
            <w:rPr/>
          </w:rPrChange>
        </w:rPr>
        <w:t xml:space="preserve"> meant that they have been </w:t>
      </w:r>
      <w:r w:rsidRPr="00A04B70">
        <w:rPr>
          <w:highlight w:val="green"/>
          <w:rPrChange w:id="1171" w:author="Guilherme Rodrigues" w:date="2021-09-03T15:42:00Z">
            <w:rPr/>
          </w:rPrChange>
        </w:rPr>
        <w:t>well positioned</w:t>
      </w:r>
      <w:r>
        <w:t xml:space="preserve"> to </w:t>
      </w:r>
      <w:ins w:id="1172" w:author="Guilherme Rodrigues" w:date="2021-09-03T15:45:00Z">
        <w:r w:rsidR="00A04B70">
          <w:t>make the most</w:t>
        </w:r>
      </w:ins>
      <w:del w:id="1173" w:author="Guilherme Rodrigues" w:date="2021-09-03T15:45:00Z">
        <w:r w:rsidDel="00A04B70">
          <w:delText>take advantage</w:delText>
        </w:r>
      </w:del>
      <w:r>
        <w:t xml:space="preserve"> of this change. </w:t>
      </w:r>
      <w:r>
        <w:rPr>
          <w:rFonts w:eastAsia="Times New Roman" w:cstheme="minorHAnsi"/>
        </w:rPr>
        <w:t>S</w:t>
      </w:r>
      <w:r w:rsidR="00AD04C6" w:rsidRPr="00F13AFA">
        <w:rPr>
          <w:rFonts w:eastAsia="Times New Roman" w:cstheme="minorHAnsi"/>
        </w:rPr>
        <w:t>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FDE0923" w14:textId="5572597F" w:rsidR="009E33DF" w:rsidRDefault="00EF72D8" w:rsidP="008A203F">
      <w:pPr>
        <w:rPr>
          <w:b/>
          <w:sz w:val="24"/>
          <w:szCs w:val="24"/>
        </w:rPr>
      </w:pPr>
      <w:r>
        <w:rPr>
          <w:b/>
          <w:sz w:val="24"/>
          <w:szCs w:val="24"/>
        </w:rPr>
        <w:t xml:space="preserve">‘Building on your strengths’ </w:t>
      </w:r>
      <w:r w:rsidR="00203E8E">
        <w:rPr>
          <w:b/>
          <w:sz w:val="24"/>
          <w:szCs w:val="24"/>
        </w:rPr>
        <w:t>is unlikely to turn around struggling economies</w:t>
      </w:r>
    </w:p>
    <w:p w14:paraId="1EE04C8F" w14:textId="0C7083D7" w:rsidR="00F537DB" w:rsidRDefault="00F537DB" w:rsidP="008A203F">
      <w:pPr>
        <w:rPr>
          <w:szCs w:val="24"/>
        </w:rPr>
      </w:pPr>
      <w:r w:rsidRPr="00A416A7">
        <w:rPr>
          <w:szCs w:val="24"/>
        </w:rPr>
        <w:t>When looking at the cities are large towns that have struggled</w:t>
      </w:r>
      <w:r w:rsidR="00E53CF8">
        <w:rPr>
          <w:szCs w:val="24"/>
        </w:rPr>
        <w:t xml:space="preserve"> in </w:t>
      </w:r>
      <w:r w:rsidR="00E53CF8" w:rsidRPr="00DF2E71">
        <w:rPr>
          <w:szCs w:val="24"/>
        </w:rPr>
        <w:fldChar w:fldCharType="begin"/>
      </w:r>
      <w:r w:rsidR="00E53CF8" w:rsidRPr="00E53CF8">
        <w:rPr>
          <w:szCs w:val="24"/>
        </w:rPr>
        <w:instrText xml:space="preserve"> REF _Ref80029947 \h </w:instrText>
      </w:r>
      <w:r w:rsidR="00E53CF8" w:rsidRPr="007D317D">
        <w:rPr>
          <w:szCs w:val="24"/>
        </w:rPr>
        <w:instrText xml:space="preserve"> \* MERGEFORMAT </w:instrText>
      </w:r>
      <w:r w:rsidR="00E53CF8" w:rsidRPr="00DF2E71">
        <w:rPr>
          <w:szCs w:val="24"/>
        </w:rPr>
      </w:r>
      <w:r w:rsidR="00E53CF8" w:rsidRPr="00DF2E71">
        <w:rPr>
          <w:szCs w:val="24"/>
        </w:rPr>
        <w:fldChar w:fldCharType="separate"/>
      </w:r>
      <w:r w:rsidR="00E53CF8" w:rsidRPr="007D317D">
        <w:t xml:space="preserve">Figure </w:t>
      </w:r>
      <w:r w:rsidR="00E53CF8" w:rsidRPr="007D317D">
        <w:rPr>
          <w:noProof/>
        </w:rPr>
        <w:t>8</w:t>
      </w:r>
      <w:r w:rsidR="00E53CF8" w:rsidRPr="00DF2E71">
        <w:rPr>
          <w:szCs w:val="24"/>
        </w:rPr>
        <w:fldChar w:fldCharType="end"/>
      </w:r>
      <w:r w:rsidRPr="00E53CF8">
        <w:rPr>
          <w:szCs w:val="24"/>
        </w:rPr>
        <w:t>,</w:t>
      </w:r>
      <w:r w:rsidRPr="00A416A7">
        <w:rPr>
          <w:szCs w:val="24"/>
        </w:rPr>
        <w:t xml:space="preserve"> the data suggests </w:t>
      </w:r>
      <w:r w:rsidR="00E53CF8">
        <w:rPr>
          <w:szCs w:val="24"/>
        </w:rPr>
        <w:t>policy makers</w:t>
      </w:r>
      <w:r w:rsidRPr="00A416A7">
        <w:rPr>
          <w:szCs w:val="24"/>
        </w:rPr>
        <w:t xml:space="preserve"> should be cautio</w:t>
      </w:r>
      <w:r w:rsidR="00AA4B7A">
        <w:rPr>
          <w:szCs w:val="24"/>
        </w:rPr>
        <w:t>us</w:t>
      </w:r>
      <w:r w:rsidRPr="00A416A7">
        <w:rPr>
          <w:szCs w:val="24"/>
        </w:rPr>
        <w:t xml:space="preserve"> about economic strategies that encourage </w:t>
      </w:r>
      <w:ins w:id="1174" w:author="Guilherme Rodrigues" w:date="2021-09-02T15:08:00Z">
        <w:r w:rsidR="00153415">
          <w:rPr>
            <w:szCs w:val="24"/>
          </w:rPr>
          <w:t xml:space="preserve">struggling </w:t>
        </w:r>
      </w:ins>
      <w:r w:rsidRPr="00A416A7">
        <w:rPr>
          <w:szCs w:val="24"/>
        </w:rPr>
        <w:t>places to 'build on their strengths'</w:t>
      </w:r>
      <w:r w:rsidR="00EE1FC8">
        <w:rPr>
          <w:szCs w:val="24"/>
        </w:rPr>
        <w:t xml:space="preserve"> and ‘smart specialisation’</w:t>
      </w:r>
      <w:r w:rsidRPr="00A416A7">
        <w:rPr>
          <w:szCs w:val="24"/>
        </w:rPr>
        <w:t xml:space="preserve">. </w:t>
      </w:r>
      <w:r w:rsidR="00E53CF8">
        <w:rPr>
          <w:szCs w:val="24"/>
        </w:rPr>
        <w:t>It is through doubling down on their comparative advantages</w:t>
      </w:r>
      <w:r w:rsidRPr="00A416A7">
        <w:rPr>
          <w:szCs w:val="24"/>
        </w:rPr>
        <w:t xml:space="preserve"> </w:t>
      </w:r>
      <w:r w:rsidR="00E53CF8">
        <w:rPr>
          <w:szCs w:val="24"/>
        </w:rPr>
        <w:t xml:space="preserve">that has </w:t>
      </w:r>
      <w:r w:rsidRPr="00A416A7">
        <w:rPr>
          <w:szCs w:val="24"/>
        </w:rPr>
        <w:t>result</w:t>
      </w:r>
      <w:r w:rsidR="00E53CF8">
        <w:rPr>
          <w:szCs w:val="24"/>
        </w:rPr>
        <w:t>ed</w:t>
      </w:r>
      <w:r w:rsidRPr="00A416A7">
        <w:rPr>
          <w:szCs w:val="24"/>
        </w:rPr>
        <w:t xml:space="preserve"> </w:t>
      </w:r>
      <w:r w:rsidR="00B4159E" w:rsidRPr="00A416A7">
        <w:rPr>
          <w:szCs w:val="24"/>
        </w:rPr>
        <w:t xml:space="preserve">either in </w:t>
      </w:r>
      <w:r w:rsidR="00E53CF8">
        <w:rPr>
          <w:szCs w:val="24"/>
        </w:rPr>
        <w:t>these places continuing to specialise in</w:t>
      </w:r>
      <w:r w:rsidR="00B4159E" w:rsidRPr="00A416A7">
        <w:rPr>
          <w:szCs w:val="24"/>
        </w:rPr>
        <w:t xml:space="preserve"> existing activities or </w:t>
      </w:r>
      <w:r w:rsidR="00E53CF8">
        <w:rPr>
          <w:szCs w:val="24"/>
        </w:rPr>
        <w:t>replacing one set of low knowledge activities with another set of</w:t>
      </w:r>
      <w:r w:rsidRPr="00A416A7">
        <w:rPr>
          <w:szCs w:val="24"/>
        </w:rPr>
        <w:t xml:space="preserve"> low </w:t>
      </w:r>
      <w:r w:rsidR="001659D8">
        <w:rPr>
          <w:szCs w:val="24"/>
        </w:rPr>
        <w:t>knowledge</w:t>
      </w:r>
      <w:r w:rsidRPr="00A416A7">
        <w:rPr>
          <w:szCs w:val="24"/>
        </w:rPr>
        <w:t xml:space="preserve"> </w:t>
      </w:r>
      <w:r w:rsidR="001659D8">
        <w:rPr>
          <w:szCs w:val="24"/>
        </w:rPr>
        <w:t>sectors</w:t>
      </w:r>
      <w:r w:rsidRPr="00A416A7">
        <w:rPr>
          <w:szCs w:val="24"/>
        </w:rPr>
        <w:t xml:space="preserve">. </w:t>
      </w:r>
      <w:r w:rsidR="00A23950">
        <w:rPr>
          <w:szCs w:val="24"/>
        </w:rPr>
        <w:t>These cities fall broadly into three groups.</w:t>
      </w:r>
    </w:p>
    <w:p w14:paraId="13B8F31E" w14:textId="27547C3A" w:rsidR="00A23950" w:rsidRPr="007D317D" w:rsidRDefault="00A23950" w:rsidP="008A203F">
      <w:pPr>
        <w:rPr>
          <w:i/>
          <w:szCs w:val="24"/>
        </w:rPr>
      </w:pPr>
      <w:commentRangeStart w:id="1175"/>
      <w:r w:rsidRPr="003A379C">
        <w:rPr>
          <w:i/>
          <w:szCs w:val="24"/>
        </w:rPr>
        <w:t xml:space="preserve">Cities that </w:t>
      </w:r>
      <w:ins w:id="1176" w:author="Guilherme Rodrigues" w:date="2021-09-02T15:09:00Z">
        <w:r w:rsidR="00153415" w:rsidRPr="003A379C">
          <w:rPr>
            <w:i/>
            <w:szCs w:val="24"/>
          </w:rPr>
          <w:t>did not develop new</w:t>
        </w:r>
      </w:ins>
      <w:del w:id="1177" w:author="Guilherme Rodrigues" w:date="2021-09-02T15:09:00Z">
        <w:r w:rsidRPr="003A379C" w:rsidDel="00153415">
          <w:rPr>
            <w:i/>
            <w:szCs w:val="24"/>
          </w:rPr>
          <w:delText>doubled down on their</w:delText>
        </w:r>
      </w:del>
      <w:r w:rsidRPr="003A379C">
        <w:rPr>
          <w:i/>
          <w:szCs w:val="24"/>
        </w:rPr>
        <w:t xml:space="preserve"> specialisms</w:t>
      </w:r>
      <w:commentRangeEnd w:id="1175"/>
      <w:r w:rsidR="00153415" w:rsidRPr="003A379C">
        <w:rPr>
          <w:rStyle w:val="CommentReference"/>
        </w:rPr>
        <w:commentReference w:id="1175"/>
      </w:r>
    </w:p>
    <w:p w14:paraId="16EDE91E" w14:textId="46D3F338" w:rsidR="00B51442" w:rsidRDefault="00B51442" w:rsidP="008A203F">
      <w:pPr>
        <w:rPr>
          <w:szCs w:val="24"/>
        </w:rPr>
      </w:pPr>
      <w:r>
        <w:rPr>
          <w:szCs w:val="24"/>
        </w:rPr>
        <w:t xml:space="preserve">In contrast to the improving complexity of many large cities, there is a group of cities where the opposite is the case, and have become less complex. </w:t>
      </w:r>
      <w:r w:rsidR="00C3634B">
        <w:rPr>
          <w:szCs w:val="24"/>
        </w:rPr>
        <w:t>C</w:t>
      </w:r>
      <w:r>
        <w:rPr>
          <w:szCs w:val="24"/>
        </w:rPr>
        <w:t xml:space="preserve">ities </w:t>
      </w:r>
      <w:r w:rsidR="00E53CF8">
        <w:rPr>
          <w:szCs w:val="24"/>
        </w:rPr>
        <w:t xml:space="preserve">found </w:t>
      </w:r>
      <w:r>
        <w:rPr>
          <w:szCs w:val="24"/>
        </w:rPr>
        <w:t xml:space="preserve">in the top left of </w:t>
      </w:r>
      <w:r w:rsidR="00135CF6" w:rsidRPr="00AF7645">
        <w:fldChar w:fldCharType="begin"/>
      </w:r>
      <w:r w:rsidR="00135CF6" w:rsidRPr="00AF7645">
        <w:instrText xml:space="preserve"> REF _Ref80029947 \h  \* MERGEFORMAT </w:instrText>
      </w:r>
      <w:r w:rsidR="00135CF6" w:rsidRPr="00AF7645">
        <w:fldChar w:fldCharType="separate"/>
      </w:r>
      <w:r w:rsidR="00135CF6" w:rsidRPr="00AF7645">
        <w:t xml:space="preserve">Figure </w:t>
      </w:r>
      <w:r w:rsidR="00135CF6" w:rsidRPr="00AF7645">
        <w:rPr>
          <w:noProof/>
        </w:rPr>
        <w:t>8</w:t>
      </w:r>
      <w:r w:rsidR="00135CF6" w:rsidRPr="00AF7645">
        <w:fldChar w:fldCharType="end"/>
      </w:r>
      <w:ins w:id="1178" w:author="Guilherme Rodrigues" w:date="2021-09-04T11:42:00Z">
        <w:r w:rsidR="00EC228A">
          <w:rPr>
            <w:szCs w:val="24"/>
          </w:rPr>
          <w:t xml:space="preserve"> </w:t>
        </w:r>
        <w:r w:rsidR="00EC228A" w:rsidRPr="00B4159E">
          <w:rPr>
            <w:szCs w:val="24"/>
          </w:rPr>
          <w:t>–</w:t>
        </w:r>
      </w:ins>
      <w:del w:id="1179" w:author="Guilherme Rodrigues" w:date="2021-09-04T11:42:00Z">
        <w:r w:rsidDel="00EC228A">
          <w:rPr>
            <w:szCs w:val="24"/>
          </w:rPr>
          <w:delText>,</w:delText>
        </w:r>
      </w:del>
      <w:r>
        <w:rPr>
          <w:szCs w:val="24"/>
        </w:rPr>
        <w:t xml:space="preserve"> such </w:t>
      </w:r>
      <w:r w:rsidR="00C77239" w:rsidRPr="00B4159E">
        <w:rPr>
          <w:szCs w:val="24"/>
        </w:rPr>
        <w:t>Aberdeen, Blackpool</w:t>
      </w:r>
      <w:r w:rsidR="00C27032" w:rsidRPr="00B4159E">
        <w:rPr>
          <w:szCs w:val="24"/>
        </w:rPr>
        <w:t xml:space="preserve"> or</w:t>
      </w:r>
      <w:r w:rsidR="00C77239" w:rsidRPr="00B4159E">
        <w:rPr>
          <w:szCs w:val="24"/>
        </w:rPr>
        <w:t xml:space="preserve"> Swansea</w:t>
      </w:r>
      <w:r w:rsidR="00C27032" w:rsidRPr="00B4159E">
        <w:rPr>
          <w:szCs w:val="24"/>
        </w:rPr>
        <w:t xml:space="preserve"> –</w:t>
      </w:r>
      <w:r w:rsidR="00E53CF8">
        <w:rPr>
          <w:szCs w:val="24"/>
        </w:rPr>
        <w:t xml:space="preserve"> have taken a backward step in the last 40 years. They </w:t>
      </w:r>
      <w:r>
        <w:rPr>
          <w:szCs w:val="24"/>
        </w:rPr>
        <w:t>had above average levels of complexity in 1981 but below average levels in 2019.</w:t>
      </w:r>
    </w:p>
    <w:p w14:paraId="1F5430B2" w14:textId="76455718" w:rsidR="00C77239" w:rsidRPr="00B4159E" w:rsidRDefault="00B51442">
      <w:pPr>
        <w:rPr>
          <w:szCs w:val="24"/>
        </w:rPr>
      </w:pPr>
      <w:r>
        <w:rPr>
          <w:szCs w:val="24"/>
        </w:rPr>
        <w:t>A common characteristic between these cities is that they continu</w:t>
      </w:r>
      <w:r w:rsidR="00A23950">
        <w:rPr>
          <w:szCs w:val="24"/>
        </w:rPr>
        <w:t>ed</w:t>
      </w:r>
      <w:r>
        <w:rPr>
          <w:szCs w:val="24"/>
        </w:rPr>
        <w:t xml:space="preserve"> to specialise in the same activities </w:t>
      </w:r>
      <w:r w:rsidR="00C77239" w:rsidRPr="00B4159E">
        <w:rPr>
          <w:szCs w:val="24"/>
        </w:rPr>
        <w:t>while the global economy shift</w:t>
      </w:r>
      <w:r>
        <w:rPr>
          <w:szCs w:val="24"/>
        </w:rPr>
        <w:t>ed</w:t>
      </w:r>
      <w:r w:rsidR="00C77239" w:rsidRPr="00B4159E">
        <w:rPr>
          <w:szCs w:val="24"/>
        </w:rPr>
        <w:t xml:space="preserve"> </w:t>
      </w:r>
      <w:r w:rsidR="00C77239" w:rsidRPr="004B4A0B">
        <w:rPr>
          <w:szCs w:val="24"/>
        </w:rPr>
        <w:t>towards knowledge-based services.</w:t>
      </w:r>
      <w:r w:rsidRPr="004B4A0B">
        <w:rPr>
          <w:szCs w:val="24"/>
        </w:rPr>
        <w:t xml:space="preserve"> </w:t>
      </w:r>
      <w:r w:rsidR="00C3634B" w:rsidRPr="004B4A0B">
        <w:rPr>
          <w:szCs w:val="24"/>
        </w:rPr>
        <w:t xml:space="preserve">Aberdeen hasn’t moved beyond oil. Blackpool continues to specialise in aerospace manufacture. And steel still dominates in Swansea. </w:t>
      </w:r>
      <w:r w:rsidRPr="004B4A0B">
        <w:rPr>
          <w:szCs w:val="24"/>
        </w:rPr>
        <w:t>This is in contrast to those cities that remained complex throughout the period, such as</w:t>
      </w:r>
      <w:r w:rsidR="00C27032" w:rsidRPr="004B4A0B">
        <w:rPr>
          <w:szCs w:val="24"/>
        </w:rPr>
        <w:t xml:space="preserve"> Reading and Edinburgh</w:t>
      </w:r>
      <w:r w:rsidRPr="004B4A0B">
        <w:rPr>
          <w:szCs w:val="24"/>
        </w:rPr>
        <w:t>, which</w:t>
      </w:r>
      <w:r w:rsidR="00C27032" w:rsidRPr="004B4A0B">
        <w:rPr>
          <w:szCs w:val="24"/>
        </w:rPr>
        <w:t xml:space="preserve"> </w:t>
      </w:r>
      <w:r w:rsidR="00A23950" w:rsidRPr="004B4A0B">
        <w:rPr>
          <w:szCs w:val="24"/>
        </w:rPr>
        <w:t>developed new specialisms over time</w:t>
      </w:r>
      <w:r w:rsidR="00FF20CA" w:rsidRPr="004B4A0B">
        <w:rPr>
          <w:szCs w:val="24"/>
        </w:rPr>
        <w:t xml:space="preserve">. These cities changed </w:t>
      </w:r>
      <w:r w:rsidR="00C27032" w:rsidRPr="004B4A0B">
        <w:rPr>
          <w:szCs w:val="24"/>
        </w:rPr>
        <w:t xml:space="preserve">their main specialisation patterns from electronics to IT-related </w:t>
      </w:r>
      <w:del w:id="1180" w:author="Guilherme Rodrigues" w:date="2021-09-03T15:46:00Z">
        <w:r w:rsidR="00C27032" w:rsidRPr="004B4A0B" w:rsidDel="00A04B70">
          <w:rPr>
            <w:szCs w:val="24"/>
          </w:rPr>
          <w:delText>occupations</w:delText>
        </w:r>
      </w:del>
      <w:ins w:id="1181" w:author="Guilherme Rodrigues" w:date="2021-09-03T15:46:00Z">
        <w:r w:rsidR="00A04B70" w:rsidRPr="004B4A0B">
          <w:rPr>
            <w:szCs w:val="24"/>
          </w:rPr>
          <w:t>activities</w:t>
        </w:r>
      </w:ins>
      <w:r w:rsidR="00FF20CA" w:rsidRPr="004B4A0B">
        <w:rPr>
          <w:szCs w:val="24"/>
        </w:rPr>
        <w:t>,</w:t>
      </w:r>
      <w:r w:rsidR="00FF20CA" w:rsidRPr="00B4159E">
        <w:rPr>
          <w:szCs w:val="24"/>
        </w:rPr>
        <w:t xml:space="preserve"> allowing them to maintain </w:t>
      </w:r>
      <w:r w:rsidR="00C24BF8">
        <w:rPr>
          <w:szCs w:val="24"/>
        </w:rPr>
        <w:t>their</w:t>
      </w:r>
      <w:r w:rsidR="00C24BF8" w:rsidRPr="00B4159E">
        <w:rPr>
          <w:szCs w:val="24"/>
        </w:rPr>
        <w:t xml:space="preserve"> </w:t>
      </w:r>
      <w:r w:rsidR="00FF20CA" w:rsidRPr="00B4159E">
        <w:rPr>
          <w:szCs w:val="24"/>
        </w:rPr>
        <w:t>comparatively high productivity levels</w:t>
      </w:r>
      <w:r>
        <w:rPr>
          <w:szCs w:val="24"/>
        </w:rPr>
        <w:t xml:space="preserve"> (see </w:t>
      </w:r>
      <w:r w:rsidR="00135CF6">
        <w:rPr>
          <w:szCs w:val="24"/>
        </w:rPr>
        <w:fldChar w:fldCharType="begin"/>
      </w:r>
      <w:r w:rsidR="00135CF6">
        <w:rPr>
          <w:szCs w:val="24"/>
        </w:rPr>
        <w:instrText xml:space="preserve"> REF _Ref80030667 \h  \* MERGEFORMAT </w:instrText>
      </w:r>
      <w:r w:rsidR="00135CF6">
        <w:rPr>
          <w:szCs w:val="24"/>
        </w:rPr>
      </w:r>
      <w:r w:rsidR="00135CF6">
        <w:rPr>
          <w:szCs w:val="24"/>
        </w:rPr>
        <w:fldChar w:fldCharType="separate"/>
      </w:r>
      <w:r w:rsidR="00135CF6" w:rsidRPr="00135CF6">
        <w:t>Figure</w:t>
      </w:r>
      <w:r w:rsidR="00135CF6" w:rsidRPr="00135CF6">
        <w:rPr>
          <w:b/>
          <w:i/>
        </w:rPr>
        <w:t xml:space="preserve"> </w:t>
      </w:r>
      <w:r w:rsidR="00135CF6" w:rsidRPr="00135CF6">
        <w:rPr>
          <w:noProof/>
        </w:rPr>
        <w:t>12</w:t>
      </w:r>
      <w:r w:rsidR="00135CF6">
        <w:rPr>
          <w:szCs w:val="24"/>
        </w:rPr>
        <w:fldChar w:fldCharType="end"/>
      </w:r>
      <w:r>
        <w:rPr>
          <w:szCs w:val="24"/>
        </w:rPr>
        <w:t>)</w:t>
      </w:r>
      <w:r w:rsidR="00FF20CA" w:rsidRPr="00B4159E">
        <w:rPr>
          <w:szCs w:val="24"/>
        </w:rPr>
        <w:t>.</w:t>
      </w:r>
    </w:p>
    <w:p w14:paraId="563D6CF6" w14:textId="4905CFC6" w:rsidR="00C24BF8" w:rsidRPr="00135CF6" w:rsidRDefault="00135CF6" w:rsidP="00135CF6">
      <w:pPr>
        <w:pStyle w:val="Caption"/>
        <w:rPr>
          <w:i w:val="0"/>
          <w:color w:val="auto"/>
          <w:sz w:val="22"/>
          <w:szCs w:val="22"/>
        </w:rPr>
      </w:pPr>
      <w:bookmarkStart w:id="1182" w:name="_Ref80030667"/>
      <w:r w:rsidRPr="00135CF6">
        <w:rPr>
          <w:b/>
          <w:i w:val="0"/>
          <w:color w:val="auto"/>
          <w:sz w:val="22"/>
          <w:szCs w:val="22"/>
        </w:rPr>
        <w:t xml:space="preserve">Figure </w:t>
      </w:r>
      <w:r w:rsidRPr="00135CF6">
        <w:rPr>
          <w:b/>
          <w:i w:val="0"/>
          <w:color w:val="auto"/>
          <w:sz w:val="22"/>
          <w:szCs w:val="22"/>
        </w:rPr>
        <w:fldChar w:fldCharType="begin"/>
      </w:r>
      <w:r w:rsidRPr="00135CF6">
        <w:rPr>
          <w:b/>
          <w:i w:val="0"/>
          <w:color w:val="auto"/>
          <w:sz w:val="22"/>
          <w:szCs w:val="22"/>
        </w:rPr>
        <w:instrText xml:space="preserve"> SEQ Figure \* ARABIC </w:instrText>
      </w:r>
      <w:r w:rsidRPr="00135CF6">
        <w:rPr>
          <w:b/>
          <w:i w:val="0"/>
          <w:color w:val="auto"/>
          <w:sz w:val="22"/>
          <w:szCs w:val="22"/>
        </w:rPr>
        <w:fldChar w:fldCharType="separate"/>
      </w:r>
      <w:r w:rsidR="00B072F0">
        <w:rPr>
          <w:b/>
          <w:i w:val="0"/>
          <w:noProof/>
          <w:color w:val="auto"/>
          <w:sz w:val="22"/>
          <w:szCs w:val="22"/>
        </w:rPr>
        <w:t>11</w:t>
      </w:r>
      <w:r w:rsidRPr="00135CF6">
        <w:rPr>
          <w:b/>
          <w:i w:val="0"/>
          <w:color w:val="auto"/>
          <w:sz w:val="22"/>
          <w:szCs w:val="22"/>
        </w:rPr>
        <w:fldChar w:fldCharType="end"/>
      </w:r>
      <w:bookmarkEnd w:id="1182"/>
      <w:r w:rsidRPr="00135CF6">
        <w:rPr>
          <w:b/>
          <w:i w:val="0"/>
          <w:color w:val="auto"/>
          <w:sz w:val="22"/>
          <w:szCs w:val="22"/>
        </w:rPr>
        <w:t>:</w:t>
      </w:r>
      <w:r w:rsidRPr="00135CF6">
        <w:rPr>
          <w:i w:val="0"/>
          <w:iCs w:val="0"/>
          <w:color w:val="auto"/>
          <w:sz w:val="22"/>
          <w:szCs w:val="22"/>
        </w:rPr>
        <w:t xml:space="preserve"> </w:t>
      </w:r>
      <w:r w:rsidR="00647C2C" w:rsidRPr="00135CF6">
        <w:rPr>
          <w:i w:val="0"/>
          <w:color w:val="auto"/>
          <w:sz w:val="22"/>
          <w:szCs w:val="22"/>
        </w:rPr>
        <w:t xml:space="preserve"> </w:t>
      </w:r>
      <w:r w:rsidR="00C24BF8" w:rsidRPr="00135CF6">
        <w:rPr>
          <w:i w:val="0"/>
          <w:color w:val="auto"/>
          <w:sz w:val="22"/>
          <w:szCs w:val="22"/>
        </w:rPr>
        <w:t>Those places that continued to specialise in the same industries became less complex</w:t>
      </w:r>
    </w:p>
    <w:p w14:paraId="181DF08D" w14:textId="419F3761" w:rsidR="00647C2C" w:rsidRPr="00FF20CA" w:rsidRDefault="002A46AC" w:rsidP="00C77239">
      <w:r w:rsidRPr="007D317D">
        <w:t>The</w:t>
      </w:r>
      <w:r w:rsidR="00647C2C" w:rsidRPr="00FF20CA">
        <w:t xml:space="preserve"> most prevalent occupation </w:t>
      </w:r>
      <w:r w:rsidR="00C24BF8">
        <w:t>by share</w:t>
      </w:r>
      <w:r w:rsidR="00C24BF8" w:rsidRPr="00FF20CA">
        <w:t xml:space="preserve"> </w:t>
      </w:r>
      <w:r w:rsidR="00647C2C" w:rsidRPr="00FF20CA">
        <w:t>of exporting jobs in 1981</w:t>
      </w:r>
      <w:r w:rsidR="00C24BF8">
        <w:t xml:space="preserve"> and 2019</w:t>
      </w:r>
      <w:r w:rsidR="00647C2C" w:rsidRPr="00FF20CA">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1206BD"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5B3C7F76"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Complexity</w:t>
            </w:r>
            <w:r w:rsidR="0004368B">
              <w:rPr>
                <w:rFonts w:ascii="CorporateSBQ Light" w:eastAsia="Times New Roman" w:hAnsi="CorporateSBQ Light" w:cs="Arial"/>
                <w:b/>
                <w:bCs/>
                <w:color w:val="FFFFFF" w:themeColor="light1"/>
                <w:kern w:val="24"/>
                <w:sz w:val="16"/>
                <w:szCs w:val="16"/>
                <w:lang w:eastAsia="en-GB"/>
              </w:rPr>
              <w:t xml:space="preserve"> (1981-2019)</w:t>
            </w:r>
          </w:p>
        </w:tc>
      </w:tr>
      <w:tr w:rsidR="00647C2C" w:rsidRPr="001206BD"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B050"/>
                <w:kern w:val="24"/>
                <w:sz w:val="16"/>
                <w:szCs w:val="16"/>
                <w:lang w:eastAsia="en-GB"/>
              </w:rPr>
              <w:t>Remained high</w:t>
            </w:r>
          </w:p>
        </w:tc>
      </w:tr>
      <w:tr w:rsidR="00647C2C" w:rsidRPr="001206BD"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24.5</w:t>
            </w:r>
            <w:r w:rsidRPr="00FF20CA">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28.3%</w:t>
            </w:r>
            <w:r w:rsidRPr="00FF20CA">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Iron and Steel industry (1</w:t>
            </w:r>
            <w:r w:rsidRPr="00FF20CA">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bl>
    <w:p w14:paraId="41849955" w14:textId="3FA300E1" w:rsidR="00F87ADA" w:rsidRPr="002A7CA3" w:rsidRDefault="00647C2C" w:rsidP="00C77239">
      <w:r w:rsidRPr="002A7CA3">
        <w:rPr>
          <w:sz w:val="14"/>
          <w:szCs w:val="14"/>
        </w:rPr>
        <w:t xml:space="preserve">Source: </w:t>
      </w:r>
      <w:r w:rsidR="00B4159E" w:rsidRPr="002A7CA3">
        <w:rPr>
          <w:sz w:val="14"/>
          <w:szCs w:val="14"/>
        </w:rPr>
        <w:t xml:space="preserve">ONS; </w:t>
      </w:r>
      <w:r w:rsidRPr="002A7CA3">
        <w:rPr>
          <w:sz w:val="14"/>
          <w:szCs w:val="14"/>
        </w:rPr>
        <w:t>Census, 1981.</w:t>
      </w:r>
    </w:p>
    <w:p w14:paraId="78D66C1A" w14:textId="01927BBF" w:rsidR="00DB78ED" w:rsidRPr="007D317D" w:rsidRDefault="00E05B01">
      <w:pPr>
        <w:rPr>
          <w:i/>
        </w:rPr>
      </w:pPr>
      <w:commentRangeStart w:id="1183"/>
      <w:r w:rsidRPr="003A379C">
        <w:rPr>
          <w:i/>
        </w:rPr>
        <w:t>Cities dominated by a single industry</w:t>
      </w:r>
      <w:commentRangeEnd w:id="1183"/>
      <w:r w:rsidR="00153415" w:rsidRPr="003A379C">
        <w:rPr>
          <w:rStyle w:val="CommentReference"/>
        </w:rPr>
        <w:commentReference w:id="1183"/>
      </w:r>
    </w:p>
    <w:p w14:paraId="691CA9D7" w14:textId="3024AE72" w:rsidR="003B3CB9" w:rsidRPr="006F17EC" w:rsidRDefault="00DB78ED" w:rsidP="004B5F7C">
      <w:r>
        <w:lastRenderedPageBreak/>
        <w:t>Cities with low complexity today tended to be more specialised in a single activity in 1981, having on average 18.8 cent of their exporting jobs in a single occupation, compared with 11.1 per cent in other cities.</w:t>
      </w:r>
      <w:del w:id="1184" w:author="Guilherme Rodrigues" w:date="2021-09-04T11:10:00Z">
        <w:r w:rsidR="003B3CB9" w:rsidDel="00CE7F59">
          <w:delText xml:space="preserve"> </w:delText>
        </w:r>
      </w:del>
      <w:ins w:id="1185" w:author="Guilherme Rodrigues" w:date="2021-09-04T11:10:00Z">
        <w:r w:rsidR="00CE7F59">
          <w:t xml:space="preserve"> </w:t>
        </w:r>
      </w:ins>
      <w:moveFromRangeStart w:id="1186" w:author="Guilherme Rodrigues" w:date="2021-09-04T11:11:00Z" w:name="move81646300"/>
      <w:moveFrom w:id="1187" w:author="Guilherme Rodrigues" w:date="2021-09-04T11:11:00Z">
        <w:r w:rsidRPr="007D317D" w:rsidDel="00CE7F59">
          <w:t xml:space="preserve">This feature seems to have </w:t>
        </w:r>
        <w:r w:rsidR="00E67963" w:rsidDel="00CE7F59">
          <w:t xml:space="preserve">had </w:t>
        </w:r>
        <w:r w:rsidRPr="007D317D" w:rsidDel="00CE7F59">
          <w:t xml:space="preserve">negative </w:t>
        </w:r>
        <w:r w:rsidR="004B5F7C" w:rsidRPr="007D317D" w:rsidDel="00CE7F59">
          <w:t xml:space="preserve">long-term impacts to </w:t>
        </w:r>
        <w:r w:rsidR="00833069" w:rsidRPr="007D317D" w:rsidDel="00CE7F59">
          <w:t xml:space="preserve">some </w:t>
        </w:r>
        <w:r w:rsidR="004B5F7C" w:rsidRPr="007D317D" w:rsidDel="00CE7F59">
          <w:t>cities, even if they changed their economic structure in recent decades</w:t>
        </w:r>
        <w:r w:rsidR="008A7C1E" w:rsidRPr="007D317D" w:rsidDel="00CE7F59">
          <w:t>.</w:t>
        </w:r>
      </w:moveFrom>
      <w:moveFromRangeEnd w:id="1186"/>
      <w:ins w:id="1188" w:author="Guilherme Rodrigues" w:date="2021-09-04T11:10:00Z">
        <w:r w:rsidR="00CE7F59">
          <w:t xml:space="preserve">From the 15 cities that were dominated by a single industry </w:t>
        </w:r>
        <w:r w:rsidR="00CE7F59" w:rsidRPr="006F17EC">
          <w:rPr>
            <w:highlight w:val="green"/>
            <w:rPrChange w:id="1189" w:author="Guilherme Rodrigues" w:date="2021-09-04T11:17:00Z">
              <w:rPr>
                <w:b/>
                <w:highlight w:val="green"/>
              </w:rPr>
            </w:rPrChange>
          </w:rPr>
          <w:t xml:space="preserve">(20 per cent or more of their exporting jobs) in 1981, only </w:t>
        </w:r>
      </w:ins>
      <w:ins w:id="1190" w:author="Guilherme Rodrigues" w:date="2021-09-04T11:11:00Z">
        <w:r w:rsidR="00CE7F59" w:rsidRPr="006F17EC">
          <w:rPr>
            <w:highlight w:val="green"/>
            <w:rPrChange w:id="1191" w:author="Guilherme Rodrigues" w:date="2021-09-04T11:17:00Z">
              <w:rPr>
                <w:b/>
                <w:highlight w:val="green"/>
              </w:rPr>
            </w:rPrChange>
          </w:rPr>
          <w:t>three</w:t>
        </w:r>
      </w:ins>
      <w:ins w:id="1192" w:author="Guilherme Rodrigues" w:date="2021-09-04T11:10:00Z">
        <w:r w:rsidR="00CE7F59" w:rsidRPr="006F17EC">
          <w:rPr>
            <w:highlight w:val="green"/>
            <w:rPrChange w:id="1193" w:author="Guilherme Rodrigues" w:date="2021-09-04T11:17:00Z">
              <w:rPr>
                <w:b/>
                <w:highlight w:val="green"/>
              </w:rPr>
            </w:rPrChange>
          </w:rPr>
          <w:t xml:space="preserve"> are complex today.</w:t>
        </w:r>
        <w:r w:rsidR="00CE7F59" w:rsidRPr="006F17EC">
          <w:rPr>
            <w:rStyle w:val="FootnoteReference"/>
            <w:highlight w:val="green"/>
            <w:rPrChange w:id="1194" w:author="Guilherme Rodrigues" w:date="2021-09-04T11:17:00Z">
              <w:rPr>
                <w:rStyle w:val="FootnoteReference"/>
                <w:b/>
                <w:highlight w:val="green"/>
              </w:rPr>
            </w:rPrChange>
          </w:rPr>
          <w:footnoteReference w:id="30"/>
        </w:r>
      </w:ins>
      <w:r w:rsidRPr="007D317D">
        <w:t xml:space="preserve"> </w:t>
      </w:r>
      <w:moveToRangeStart w:id="1227" w:author="Guilherme Rodrigues" w:date="2021-09-04T11:11:00Z" w:name="move81646300"/>
      <w:moveTo w:id="1228" w:author="Guilherme Rodrigues" w:date="2021-09-04T11:11:00Z">
        <w:r w:rsidR="00CE7F59" w:rsidRPr="007D317D">
          <w:t xml:space="preserve">This feature seems to have </w:t>
        </w:r>
        <w:r w:rsidR="00CE7F59">
          <w:t xml:space="preserve">had </w:t>
        </w:r>
        <w:r w:rsidR="00CE7F59" w:rsidRPr="007D317D">
          <w:t xml:space="preserve">negative </w:t>
        </w:r>
        <w:r w:rsidR="00CE7F59" w:rsidRPr="006F17EC">
          <w:t>long-term impacts to some cities, even if they changed their economic structure in recent decades.</w:t>
        </w:r>
      </w:moveTo>
      <w:moveToRangeEnd w:id="1227"/>
      <w:ins w:id="1229" w:author="Guilherme Rodrigues" w:date="2021-09-04T11:17:00Z">
        <w:r w:rsidR="006F17EC" w:rsidRPr="006F17EC">
          <w:t xml:space="preserve"> As illustrated in</w:t>
        </w:r>
      </w:ins>
      <w:del w:id="1230" w:author="Guilherme Rodrigues" w:date="2021-09-04T11:17:00Z">
        <w:r w:rsidR="003B3CB9" w:rsidRPr="006F17EC" w:rsidDel="006F17EC">
          <w:delText>With the exception of Oxford</w:delText>
        </w:r>
      </w:del>
      <w:r w:rsidR="003B3CB9" w:rsidRPr="006F17EC">
        <w:t xml:space="preserve">, </w:t>
      </w:r>
      <w:del w:id="1231" w:author="Guilherme Rodrigues" w:date="2021-09-02T15:12:00Z">
        <w:r w:rsidR="003B3CB9" w:rsidRPr="006F17EC" w:rsidDel="003341D9">
          <w:rPr>
            <w:i/>
            <w:rPrChange w:id="1232" w:author="Guilherme Rodrigues" w:date="2021-09-04T11:17:00Z">
              <w:rPr/>
            </w:rPrChange>
          </w:rPr>
          <w:fldChar w:fldCharType="begin"/>
        </w:r>
        <w:r w:rsidR="003B3CB9" w:rsidRPr="006F17EC" w:rsidDel="003341D9">
          <w:rPr>
            <w:i/>
            <w:rPrChange w:id="1233" w:author="Guilherme Rodrigues" w:date="2021-09-04T11:17:00Z">
              <w:rPr/>
            </w:rPrChange>
          </w:rPr>
          <w:delInstrText xml:space="preserve"> REF _Ref80031146 \h  \* MERGEFORMAT </w:delInstrText>
        </w:r>
        <w:r w:rsidR="003B3CB9" w:rsidRPr="006F17EC" w:rsidDel="003341D9">
          <w:rPr>
            <w:i/>
            <w:rPrChange w:id="1234" w:author="Guilherme Rodrigues" w:date="2021-09-04T11:17:00Z">
              <w:rPr>
                <w:i/>
              </w:rPr>
            </w:rPrChange>
          </w:rPr>
        </w:r>
        <w:r w:rsidR="003B3CB9" w:rsidRPr="006F17EC" w:rsidDel="003341D9">
          <w:rPr>
            <w:i/>
            <w:rPrChange w:id="1235" w:author="Guilherme Rodrigues" w:date="2021-09-04T11:17:00Z">
              <w:rPr/>
            </w:rPrChange>
          </w:rPr>
          <w:fldChar w:fldCharType="separate"/>
        </w:r>
        <w:r w:rsidR="003B3CB9" w:rsidRPr="006F17EC" w:rsidDel="003341D9">
          <w:rPr>
            <w:i/>
            <w:rPrChange w:id="1236" w:author="Guilherme Rodrigues" w:date="2021-09-04T11:17:00Z">
              <w:rPr/>
            </w:rPrChange>
          </w:rPr>
          <w:delText xml:space="preserve">Figure </w:delText>
        </w:r>
        <w:r w:rsidR="003B3CB9" w:rsidRPr="006F17EC" w:rsidDel="003341D9">
          <w:rPr>
            <w:i/>
            <w:noProof/>
            <w:rPrChange w:id="1237" w:author="Guilherme Rodrigues" w:date="2021-09-04T11:17:00Z">
              <w:rPr>
                <w:noProof/>
              </w:rPr>
            </w:rPrChange>
          </w:rPr>
          <w:delText>15</w:delText>
        </w:r>
        <w:r w:rsidR="003B3CB9" w:rsidRPr="006F17EC" w:rsidDel="003341D9">
          <w:rPr>
            <w:i/>
            <w:rPrChange w:id="1238" w:author="Guilherme Rodrigues" w:date="2021-09-04T11:17:00Z">
              <w:rPr/>
            </w:rPrChange>
          </w:rPr>
          <w:fldChar w:fldCharType="end"/>
        </w:r>
        <w:r w:rsidR="003B3CB9" w:rsidRPr="006F17EC" w:rsidDel="003341D9">
          <w:rPr>
            <w:i/>
            <w:rPrChange w:id="1239" w:author="Guilherme Rodrigues" w:date="2021-09-04T11:17:00Z">
              <w:rPr/>
            </w:rPrChange>
          </w:rPr>
          <w:delText xml:space="preserve"> </w:delText>
        </w:r>
      </w:del>
      <w:ins w:id="1240" w:author="Guilherme Rodrigues" w:date="2021-09-02T15:13:00Z">
        <w:r w:rsidR="003341D9" w:rsidRPr="006F17EC">
          <w:rPr>
            <w:i/>
            <w:rPrChange w:id="1241" w:author="Guilherme Rodrigues" w:date="2021-09-04T11:17:00Z">
              <w:rPr/>
            </w:rPrChange>
          </w:rPr>
          <w:fldChar w:fldCharType="begin"/>
        </w:r>
        <w:r w:rsidR="003341D9" w:rsidRPr="006F17EC">
          <w:rPr>
            <w:i/>
            <w:rPrChange w:id="1242" w:author="Guilherme Rodrigues" w:date="2021-09-04T11:17:00Z">
              <w:rPr/>
            </w:rPrChange>
          </w:rPr>
          <w:instrText xml:space="preserve"> REF _Ref80031146 \h </w:instrText>
        </w:r>
      </w:ins>
      <w:r w:rsidR="003341D9" w:rsidRPr="006F17EC">
        <w:rPr>
          <w:i/>
          <w:rPrChange w:id="1243" w:author="Guilherme Rodrigues" w:date="2021-09-04T11:17:00Z">
            <w:rPr/>
          </w:rPrChange>
        </w:rPr>
        <w:instrText xml:space="preserve"> \* MERGEFORMAT </w:instrText>
      </w:r>
      <w:r w:rsidR="003341D9" w:rsidRPr="006F17EC">
        <w:rPr>
          <w:i/>
          <w:rPrChange w:id="1244" w:author="Guilherme Rodrigues" w:date="2021-09-04T11:17:00Z">
            <w:rPr>
              <w:i/>
            </w:rPr>
          </w:rPrChange>
        </w:rPr>
      </w:r>
      <w:r w:rsidR="003341D9" w:rsidRPr="006F17EC">
        <w:rPr>
          <w:i/>
          <w:rPrChange w:id="1245" w:author="Guilherme Rodrigues" w:date="2021-09-04T11:17:00Z">
            <w:rPr/>
          </w:rPrChange>
        </w:rPr>
        <w:fldChar w:fldCharType="separate"/>
      </w:r>
      <w:ins w:id="1246" w:author="Guilherme Rodrigues" w:date="2021-09-02T15:13:00Z">
        <w:r w:rsidR="003341D9" w:rsidRPr="006F17EC">
          <w:rPr>
            <w:i/>
            <w:rPrChange w:id="1247" w:author="Guilherme Rodrigues" w:date="2021-09-04T11:17:00Z">
              <w:rPr>
                <w:b/>
                <w:i/>
              </w:rPr>
            </w:rPrChange>
          </w:rPr>
          <w:t xml:space="preserve">Figure </w:t>
        </w:r>
        <w:r w:rsidR="003341D9" w:rsidRPr="006F17EC">
          <w:rPr>
            <w:i/>
            <w:noProof/>
            <w:rPrChange w:id="1248" w:author="Guilherme Rodrigues" w:date="2021-09-04T11:17:00Z">
              <w:rPr>
                <w:b/>
                <w:i/>
                <w:noProof/>
              </w:rPr>
            </w:rPrChange>
          </w:rPr>
          <w:t>12</w:t>
        </w:r>
        <w:r w:rsidR="003341D9" w:rsidRPr="006F17EC">
          <w:rPr>
            <w:i/>
            <w:rPrChange w:id="1249" w:author="Guilherme Rodrigues" w:date="2021-09-04T11:17:00Z">
              <w:rPr/>
            </w:rPrChange>
          </w:rPr>
          <w:fldChar w:fldCharType="end"/>
        </w:r>
        <w:r w:rsidR="003341D9" w:rsidRPr="006F17EC">
          <w:t xml:space="preserve"> </w:t>
        </w:r>
      </w:ins>
      <w:r w:rsidR="003B3CB9" w:rsidRPr="006F17EC">
        <w:t xml:space="preserve">shows that </w:t>
      </w:r>
      <w:del w:id="1250" w:author="Guilherme Rodrigues" w:date="2021-09-03T15:48:00Z">
        <w:r w:rsidR="003B3CB9" w:rsidRPr="006F17EC" w:rsidDel="00A04B70">
          <w:rPr>
            <w:highlight w:val="green"/>
            <w:rPrChange w:id="1251" w:author="Guilherme Rodrigues" w:date="2021-09-04T11:17:00Z">
              <w:rPr/>
            </w:rPrChange>
          </w:rPr>
          <w:delText xml:space="preserve">all </w:delText>
        </w:r>
      </w:del>
      <w:commentRangeStart w:id="1252"/>
      <w:r w:rsidR="003B3CB9" w:rsidRPr="006F17EC">
        <w:rPr>
          <w:highlight w:val="green"/>
          <w:rPrChange w:id="1253" w:author="Guilherme Rodrigues" w:date="2021-09-04T11:17:00Z">
            <w:rPr/>
          </w:rPrChange>
        </w:rPr>
        <w:t xml:space="preserve">cities </w:t>
      </w:r>
      <w:del w:id="1254" w:author="Guilherme Rodrigues" w:date="2021-09-04T11:18:00Z">
        <w:r w:rsidR="003B3CB9" w:rsidRPr="006F17EC" w:rsidDel="006F17EC">
          <w:rPr>
            <w:highlight w:val="green"/>
            <w:rPrChange w:id="1255" w:author="Guilherme Rodrigues" w:date="2021-09-04T11:18:00Z">
              <w:rPr/>
            </w:rPrChange>
          </w:rPr>
          <w:delText xml:space="preserve">that were dominated by a single </w:delText>
        </w:r>
      </w:del>
      <w:del w:id="1256" w:author="Guilherme Rodrigues" w:date="2021-09-03T15:48:00Z">
        <w:r w:rsidR="003B3CB9" w:rsidRPr="006F17EC" w:rsidDel="00A04B70">
          <w:rPr>
            <w:highlight w:val="green"/>
            <w:rPrChange w:id="1257" w:author="Guilherme Rodrigues" w:date="2021-09-04T11:18:00Z">
              <w:rPr/>
            </w:rPrChange>
          </w:rPr>
          <w:delText>industry</w:delText>
        </w:r>
        <w:commentRangeEnd w:id="1252"/>
        <w:r w:rsidR="003341D9" w:rsidRPr="006F17EC" w:rsidDel="00A04B70">
          <w:rPr>
            <w:rStyle w:val="CommentReference"/>
            <w:highlight w:val="green"/>
            <w:rPrChange w:id="1258" w:author="Guilherme Rodrigues" w:date="2021-09-04T11:18:00Z">
              <w:rPr>
                <w:rStyle w:val="CommentReference"/>
              </w:rPr>
            </w:rPrChange>
          </w:rPr>
          <w:commentReference w:id="1252"/>
        </w:r>
      </w:del>
      <w:ins w:id="1259" w:author="Guilherme Rodrigues" w:date="2021-09-04T11:18:00Z">
        <w:r w:rsidR="006F17EC" w:rsidRPr="006F17EC">
          <w:rPr>
            <w:highlight w:val="green"/>
          </w:rPr>
          <w:t>with</w:t>
        </w:r>
      </w:ins>
      <w:ins w:id="1260" w:author="Guilherme Rodrigues" w:date="2021-09-03T15:48:00Z">
        <w:r w:rsidR="00A04B70" w:rsidRPr="006F17EC">
          <w:rPr>
            <w:highlight w:val="green"/>
            <w:rPrChange w:id="1261" w:author="Guilherme Rodrigues" w:date="2021-09-04T11:18:00Z">
              <w:rPr>
                <w:highlight w:val="yellow"/>
              </w:rPr>
            </w:rPrChange>
          </w:rPr>
          <w:t xml:space="preserve"> 20 per cent </w:t>
        </w:r>
      </w:ins>
      <w:ins w:id="1262" w:author="Guilherme Rodrigues" w:date="2021-09-03T15:49:00Z">
        <w:r w:rsidR="00A04B70" w:rsidRPr="006F17EC">
          <w:rPr>
            <w:highlight w:val="green"/>
            <w:rPrChange w:id="1263" w:author="Guilherme Rodrigues" w:date="2021-09-04T11:18:00Z">
              <w:rPr>
                <w:highlight w:val="yellow"/>
              </w:rPr>
            </w:rPrChange>
          </w:rPr>
          <w:t xml:space="preserve">or more </w:t>
        </w:r>
      </w:ins>
      <w:ins w:id="1264" w:author="Guilherme Rodrigues" w:date="2021-09-03T15:48:00Z">
        <w:r w:rsidR="00A04B70" w:rsidRPr="006F17EC">
          <w:rPr>
            <w:highlight w:val="green"/>
            <w:rPrChange w:id="1265" w:author="Guilherme Rodrigues" w:date="2021-09-04T11:18:00Z">
              <w:rPr>
                <w:highlight w:val="yellow"/>
              </w:rPr>
            </w:rPrChange>
          </w:rPr>
          <w:t>of their exporting jobs</w:t>
        </w:r>
      </w:ins>
      <w:ins w:id="1266" w:author="Guilherme Rodrigues" w:date="2021-09-04T11:18:00Z">
        <w:r w:rsidR="006F17EC" w:rsidRPr="006F17EC">
          <w:rPr>
            <w:highlight w:val="green"/>
            <w:rPrChange w:id="1267" w:author="Guilherme Rodrigues" w:date="2021-09-04T11:18:00Z">
              <w:rPr>
                <w:b/>
                <w:highlight w:val="green"/>
              </w:rPr>
            </w:rPrChange>
          </w:rPr>
          <w:t xml:space="preserve"> in a single activity</w:t>
        </w:r>
      </w:ins>
      <w:r w:rsidR="003B3CB9" w:rsidRPr="006F17EC">
        <w:t xml:space="preserve">, such as </w:t>
      </w:r>
      <w:commentRangeStart w:id="1268"/>
      <w:r w:rsidR="003B3CB9" w:rsidRPr="006F17EC">
        <w:t>Luton and Plymouth</w:t>
      </w:r>
      <w:r w:rsidR="00833069" w:rsidRPr="006F17EC">
        <w:t xml:space="preserve"> </w:t>
      </w:r>
      <w:r w:rsidR="003B3CB9" w:rsidRPr="006F17EC">
        <w:t>have</w:t>
      </w:r>
      <w:r w:rsidR="009C54CC" w:rsidRPr="006F17EC">
        <w:t xml:space="preserve"> struggled since</w:t>
      </w:r>
      <w:ins w:id="1269" w:author="Guilherme Rodrigues" w:date="2021-09-04T11:17:00Z">
        <w:r w:rsidR="006F17EC" w:rsidRPr="006F17EC">
          <w:t xml:space="preserve">, </w:t>
        </w:r>
        <w:r w:rsidR="006F17EC" w:rsidRPr="006F17EC">
          <w:rPr>
            <w:rPrChange w:id="1270" w:author="Guilherme Rodrigues" w:date="2021-09-04T11:17:00Z">
              <w:rPr>
                <w:color w:val="FF0000"/>
              </w:rPr>
            </w:rPrChange>
          </w:rPr>
          <w:t>with the exception of Oxford</w:t>
        </w:r>
      </w:ins>
      <w:r w:rsidR="009C54CC" w:rsidRPr="006F17EC">
        <w:t xml:space="preserve">. </w:t>
      </w:r>
      <w:commentRangeEnd w:id="1268"/>
      <w:r w:rsidR="00491CDD" w:rsidRPr="006F17EC">
        <w:rPr>
          <w:rStyle w:val="CommentReference"/>
        </w:rPr>
        <w:commentReference w:id="1268"/>
      </w:r>
    </w:p>
    <w:p w14:paraId="2D527FAB" w14:textId="124F30CD" w:rsidR="00604E79" w:rsidRDefault="00604E79" w:rsidP="004B5F7C">
      <w:r w:rsidRPr="00604E79">
        <w:t xml:space="preserve">While being less specialised </w:t>
      </w:r>
      <w:r>
        <w:t xml:space="preserve">in a single sector </w:t>
      </w:r>
      <w:r w:rsidRPr="00604E79">
        <w:t xml:space="preserve">has not been a </w:t>
      </w:r>
      <w:ins w:id="1271" w:author="Guilherme Rodrigues" w:date="2021-09-02T15:15:00Z">
        <w:r w:rsidR="00491CDD">
          <w:t xml:space="preserve">guaranteed </w:t>
        </w:r>
      </w:ins>
      <w:r w:rsidRPr="00604E79">
        <w:t>recipe for success in all cities</w:t>
      </w:r>
      <w:r>
        <w:t xml:space="preserve"> (e.g. Birmingham and Newcastle), </w:t>
      </w:r>
      <w:r w:rsidRPr="00604E79">
        <w:t xml:space="preserve">those cities have been more </w:t>
      </w:r>
      <w:r w:rsidRPr="007D317D">
        <w:t xml:space="preserve">likely to see a subsequent improvement in complexity, when compared with cities specialised in the same activities. This is likely to be because overreliance on a small number of activities </w:t>
      </w:r>
      <w:r w:rsidR="003B3CB9">
        <w:t xml:space="preserve">has </w:t>
      </w:r>
      <w:r w:rsidRPr="007D317D">
        <w:t>limit</w:t>
      </w:r>
      <w:r w:rsidR="003B3CB9">
        <w:t>ed</w:t>
      </w:r>
      <w:r w:rsidRPr="007D317D">
        <w:t xml:space="preserve"> the ability of cities to innovate and move to new economic activities.</w:t>
      </w:r>
      <w:r w:rsidRPr="007D317D">
        <w:rPr>
          <w:rStyle w:val="FootnoteReference"/>
        </w:rPr>
        <w:footnoteReference w:id="31"/>
      </w:r>
      <w:r w:rsidRPr="007D317D">
        <w:t xml:space="preserve"> </w:t>
      </w:r>
      <w:ins w:id="1272" w:author="Guilherme Rodrigues" w:date="2021-09-03T15:53:00Z">
        <w:r w:rsidR="00BE3F18" w:rsidRPr="00BE3F18">
          <w:rPr>
            <w:highlight w:val="green"/>
            <w:rPrChange w:id="1273" w:author="Guilherme Rodrigues" w:date="2021-09-03T15:55:00Z">
              <w:rPr>
                <w:highlight w:val="red"/>
              </w:rPr>
            </w:rPrChange>
          </w:rPr>
          <w:t>The observed</w:t>
        </w:r>
      </w:ins>
      <w:ins w:id="1274" w:author="Guilherme Rodrigues" w:date="2021-09-03T15:52:00Z">
        <w:r w:rsidR="00A04B70" w:rsidRPr="00BE3F18">
          <w:rPr>
            <w:highlight w:val="green"/>
            <w:rPrChange w:id="1275" w:author="Guilherme Rodrigues" w:date="2021-09-03T15:55:00Z">
              <w:rPr>
                <w:highlight w:val="red"/>
              </w:rPr>
            </w:rPrChange>
          </w:rPr>
          <w:t xml:space="preserve"> dynamic </w:t>
        </w:r>
      </w:ins>
      <w:ins w:id="1276" w:author="Guilherme Rodrigues" w:date="2021-09-03T15:53:00Z">
        <w:r w:rsidR="00BE3F18" w:rsidRPr="00BE3F18">
          <w:rPr>
            <w:highlight w:val="green"/>
            <w:rPrChange w:id="1277" w:author="Guilherme Rodrigues" w:date="2021-09-03T15:55:00Z">
              <w:rPr>
                <w:highlight w:val="red"/>
              </w:rPr>
            </w:rPrChange>
          </w:rPr>
          <w:t>has similarit</w:t>
        </w:r>
      </w:ins>
      <w:ins w:id="1278" w:author="Guilherme Rodrigues" w:date="2021-09-03T15:54:00Z">
        <w:r w:rsidR="00BE3F18" w:rsidRPr="00BE3F18">
          <w:rPr>
            <w:highlight w:val="green"/>
            <w:rPrChange w:id="1279" w:author="Guilherme Rodrigues" w:date="2021-09-03T15:55:00Z">
              <w:rPr>
                <w:highlight w:val="red"/>
              </w:rPr>
            </w:rPrChange>
          </w:rPr>
          <w:t>ies</w:t>
        </w:r>
      </w:ins>
      <w:ins w:id="1280" w:author="Guilherme Rodrigues" w:date="2021-09-03T15:52:00Z">
        <w:r w:rsidR="00A04B70" w:rsidRPr="00BE3F18">
          <w:rPr>
            <w:highlight w:val="green"/>
            <w:rPrChange w:id="1281" w:author="Guilherme Rodrigues" w:date="2021-09-03T15:55:00Z">
              <w:rPr>
                <w:highlight w:val="red"/>
              </w:rPr>
            </w:rPrChange>
          </w:rPr>
          <w:t xml:space="preserve"> </w:t>
        </w:r>
      </w:ins>
      <w:ins w:id="1282" w:author="Guilherme Rodrigues" w:date="2021-09-03T15:54:00Z">
        <w:r w:rsidR="00BE3F18" w:rsidRPr="00BE3F18">
          <w:rPr>
            <w:highlight w:val="green"/>
            <w:rPrChange w:id="1283" w:author="Guilherme Rodrigues" w:date="2021-09-03T15:55:00Z">
              <w:rPr>
                <w:highlight w:val="red"/>
              </w:rPr>
            </w:rPrChange>
          </w:rPr>
          <w:t xml:space="preserve">with </w:t>
        </w:r>
      </w:ins>
      <w:ins w:id="1284" w:author="Guilherme Rodrigues" w:date="2021-09-03T15:55:00Z">
        <w:r w:rsidR="00BE3F18" w:rsidRPr="00BE3F18">
          <w:rPr>
            <w:highlight w:val="green"/>
            <w:rPrChange w:id="1285" w:author="Guilherme Rodrigues" w:date="2021-09-03T15:55:00Z">
              <w:rPr>
                <w:highlight w:val="red"/>
              </w:rPr>
            </w:rPrChange>
          </w:rPr>
          <w:t>the economic</w:t>
        </w:r>
      </w:ins>
      <w:ins w:id="1286" w:author="Guilherme Rodrigues" w:date="2021-09-03T15:54:00Z">
        <w:r w:rsidR="00BE3F18" w:rsidRPr="00BE3F18">
          <w:rPr>
            <w:highlight w:val="green"/>
            <w:rPrChange w:id="1287" w:author="Guilherme Rodrigues" w:date="2021-09-03T15:55:00Z">
              <w:rPr>
                <w:highlight w:val="red"/>
              </w:rPr>
            </w:rPrChange>
          </w:rPr>
          <w:t xml:space="preserve"> </w:t>
        </w:r>
        <w:r w:rsidR="00BE3F18" w:rsidRPr="00BE3F18">
          <w:rPr>
            <w:highlight w:val="green"/>
          </w:rPr>
          <w:t xml:space="preserve">concept of </w:t>
        </w:r>
      </w:ins>
      <w:ins w:id="1288" w:author="Guilherme Rodrigues" w:date="2021-09-03T15:55:00Z">
        <w:r w:rsidR="00BE3F18" w:rsidRPr="00BE3F18">
          <w:rPr>
            <w:highlight w:val="green"/>
            <w:rPrChange w:id="1289" w:author="Guilherme Rodrigues" w:date="2021-09-03T15:55:00Z">
              <w:rPr>
                <w:highlight w:val="red"/>
              </w:rPr>
            </w:rPrChange>
          </w:rPr>
          <w:t>‘resource curse’</w:t>
        </w:r>
      </w:ins>
      <w:ins w:id="1290" w:author="Guilherme Rodrigues" w:date="2021-09-04T11:04:00Z">
        <w:r w:rsidR="00CE7F59">
          <w:rPr>
            <w:highlight w:val="green"/>
          </w:rPr>
          <w:t xml:space="preserve">, </w:t>
        </w:r>
      </w:ins>
      <w:ins w:id="1291" w:author="Guilherme Rodrigues" w:date="2021-09-04T11:05:00Z">
        <w:r w:rsidR="00CE7F59">
          <w:rPr>
            <w:highlight w:val="green"/>
          </w:rPr>
          <w:t>which argues t</w:t>
        </w:r>
      </w:ins>
      <w:ins w:id="1292" w:author="Guilherme Rodrigues" w:date="2021-09-04T11:06:00Z">
        <w:r w:rsidR="00CE7F59">
          <w:rPr>
            <w:highlight w:val="green"/>
          </w:rPr>
          <w:t xml:space="preserve">hat high </w:t>
        </w:r>
      </w:ins>
      <w:ins w:id="1293" w:author="Guilherme Rodrigues" w:date="2021-09-04T11:05:00Z">
        <w:r w:rsidR="00CE7F59">
          <w:rPr>
            <w:highlight w:val="green"/>
          </w:rPr>
          <w:t>reliance</w:t>
        </w:r>
      </w:ins>
      <w:ins w:id="1294" w:author="Guilherme Rodrigues" w:date="2021-09-04T11:04:00Z">
        <w:r w:rsidR="00CE7F59">
          <w:rPr>
            <w:highlight w:val="green"/>
          </w:rPr>
          <w:t xml:space="preserve"> on few </w:t>
        </w:r>
      </w:ins>
      <w:ins w:id="1295" w:author="Guilherme Rodrigues" w:date="2021-09-04T11:06:00Z">
        <w:r w:rsidR="00CE7F59">
          <w:rPr>
            <w:highlight w:val="green"/>
          </w:rPr>
          <w:t xml:space="preserve">economic activities, associated with </w:t>
        </w:r>
      </w:ins>
      <w:ins w:id="1296" w:author="Guilherme Rodrigues" w:date="2021-09-04T11:05:00Z">
        <w:r w:rsidR="00CE7F59">
          <w:rPr>
            <w:highlight w:val="green"/>
          </w:rPr>
          <w:t>natural resources</w:t>
        </w:r>
      </w:ins>
      <w:ins w:id="1297" w:author="Guilherme Rodrigues" w:date="2021-09-04T11:06:00Z">
        <w:r w:rsidR="00CE7F59">
          <w:rPr>
            <w:highlight w:val="green"/>
          </w:rPr>
          <w:t>,</w:t>
        </w:r>
      </w:ins>
      <w:ins w:id="1298" w:author="Guilherme Rodrigues" w:date="2021-09-04T11:05:00Z">
        <w:r w:rsidR="00CE7F59">
          <w:rPr>
            <w:highlight w:val="green"/>
          </w:rPr>
          <w:t xml:space="preserve"> hinders long-term </w:t>
        </w:r>
      </w:ins>
      <w:ins w:id="1299" w:author="Guilherme Rodrigues" w:date="2021-09-04T11:06:00Z">
        <w:r w:rsidR="00CE7F59">
          <w:rPr>
            <w:highlight w:val="green"/>
          </w:rPr>
          <w:t>growth</w:t>
        </w:r>
      </w:ins>
      <w:ins w:id="1300" w:author="Guilherme Rodrigues" w:date="2021-09-03T15:55:00Z">
        <w:r w:rsidR="00BE3F18" w:rsidRPr="00BE3F18">
          <w:rPr>
            <w:highlight w:val="green"/>
            <w:rPrChange w:id="1301" w:author="Guilherme Rodrigues" w:date="2021-09-03T15:55:00Z">
              <w:rPr>
                <w:highlight w:val="red"/>
              </w:rPr>
            </w:rPrChange>
          </w:rPr>
          <w:t>.</w:t>
        </w:r>
        <w:r w:rsidR="00BE3F18" w:rsidRPr="00BE3F18">
          <w:rPr>
            <w:rStyle w:val="FootnoteReference"/>
            <w:highlight w:val="green"/>
            <w:rPrChange w:id="1302" w:author="Guilherme Rodrigues" w:date="2021-09-03T15:55:00Z">
              <w:rPr>
                <w:rStyle w:val="FootnoteReference"/>
                <w:highlight w:val="red"/>
              </w:rPr>
            </w:rPrChange>
          </w:rPr>
          <w:footnoteReference w:id="32"/>
        </w:r>
      </w:ins>
    </w:p>
    <w:p w14:paraId="1C717E50" w14:textId="7091201C" w:rsidR="004D7EDB" w:rsidRDefault="004D7EDB" w:rsidP="004D7EDB">
      <w:pPr>
        <w:pStyle w:val="Caption"/>
        <w:rPr>
          <w:b/>
          <w:i w:val="0"/>
          <w:color w:val="auto"/>
          <w:sz w:val="22"/>
          <w:szCs w:val="22"/>
        </w:rPr>
      </w:pPr>
      <w:bookmarkStart w:id="1346" w:name="_Ref80031146"/>
      <w:r w:rsidRPr="004D7EDB">
        <w:rPr>
          <w:b/>
          <w:i w:val="0"/>
          <w:color w:val="auto"/>
          <w:sz w:val="22"/>
          <w:szCs w:val="22"/>
        </w:rPr>
        <w:t xml:space="preserve">Figure </w:t>
      </w:r>
      <w:r w:rsidRPr="004D7EDB">
        <w:rPr>
          <w:b/>
          <w:i w:val="0"/>
          <w:color w:val="auto"/>
          <w:sz w:val="22"/>
          <w:szCs w:val="22"/>
        </w:rPr>
        <w:fldChar w:fldCharType="begin"/>
      </w:r>
      <w:r w:rsidRPr="004D7EDB">
        <w:rPr>
          <w:b/>
          <w:i w:val="0"/>
          <w:color w:val="auto"/>
          <w:sz w:val="22"/>
          <w:szCs w:val="22"/>
        </w:rPr>
        <w:instrText xml:space="preserve"> SEQ Figure \* ARABIC </w:instrText>
      </w:r>
      <w:r w:rsidRPr="004D7EDB">
        <w:rPr>
          <w:b/>
          <w:i w:val="0"/>
          <w:color w:val="auto"/>
          <w:sz w:val="22"/>
          <w:szCs w:val="22"/>
        </w:rPr>
        <w:fldChar w:fldCharType="separate"/>
      </w:r>
      <w:r w:rsidR="00B072F0">
        <w:rPr>
          <w:b/>
          <w:i w:val="0"/>
          <w:noProof/>
          <w:color w:val="auto"/>
          <w:sz w:val="22"/>
          <w:szCs w:val="22"/>
        </w:rPr>
        <w:t>12</w:t>
      </w:r>
      <w:r w:rsidRPr="004D7EDB">
        <w:rPr>
          <w:b/>
          <w:i w:val="0"/>
          <w:color w:val="auto"/>
          <w:sz w:val="22"/>
          <w:szCs w:val="22"/>
        </w:rPr>
        <w:fldChar w:fldCharType="end"/>
      </w:r>
      <w:bookmarkEnd w:id="1346"/>
      <w:commentRangeStart w:id="1347"/>
      <w:r w:rsidRPr="004D7EDB">
        <w:rPr>
          <w:b/>
          <w:i w:val="0"/>
          <w:color w:val="auto"/>
          <w:sz w:val="22"/>
          <w:szCs w:val="22"/>
        </w:rPr>
        <w:t>:</w:t>
      </w:r>
      <w:r w:rsidRPr="004D7EDB">
        <w:rPr>
          <w:i w:val="0"/>
          <w:color w:val="auto"/>
          <w:sz w:val="22"/>
          <w:szCs w:val="22"/>
        </w:rPr>
        <w:t xml:space="preserve"> Divergence between cities with the same specialisation in 1981 but different degrees of specialisation</w:t>
      </w:r>
      <w:commentRangeEnd w:id="1347"/>
      <w:r w:rsidR="00491CDD">
        <w:rPr>
          <w:rStyle w:val="CommentReference"/>
          <w:i w:val="0"/>
          <w:iCs w:val="0"/>
          <w:color w:val="auto"/>
        </w:rPr>
        <w:commentReference w:id="1347"/>
      </w:r>
    </w:p>
    <w:tbl>
      <w:tblPr>
        <w:tblW w:w="9469" w:type="dxa"/>
        <w:tblLook w:val="0420" w:firstRow="1" w:lastRow="0" w:firstColumn="0" w:lastColumn="0" w:noHBand="0" w:noVBand="1"/>
      </w:tblPr>
      <w:tblGrid>
        <w:gridCol w:w="1467"/>
        <w:gridCol w:w="3343"/>
        <w:gridCol w:w="1500"/>
        <w:gridCol w:w="3159"/>
      </w:tblGrid>
      <w:tr w:rsidR="00F6416D" w:rsidRPr="00B15A53" w14:paraId="04B72212" w14:textId="77777777" w:rsidTr="00E25994">
        <w:trPr>
          <w:trHeight w:val="393"/>
        </w:trPr>
        <w:tc>
          <w:tcPr>
            <w:tcW w:w="1467"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2CE6364F" w14:textId="77777777" w:rsidR="00F6416D" w:rsidRPr="00B15A53" w:rsidRDefault="00F6416D" w:rsidP="004D7EDB">
            <w:pPr>
              <w:pStyle w:val="Caption"/>
              <w:rPr>
                <w:rFonts w:ascii="CorporateSBQ Light" w:eastAsia="Times New Roman" w:hAnsi="CorporateSBQ Light" w:cs="Calibri"/>
                <w:b/>
                <w:bCs/>
                <w:color w:val="FFFFFF"/>
                <w:lang w:eastAsia="en-GB"/>
              </w:rPr>
            </w:pPr>
            <w:r w:rsidRPr="00B15A53">
              <w:rPr>
                <w:rFonts w:ascii="CorporateSBQ Light" w:eastAsia="Times New Roman" w:hAnsi="CorporateSBQ Light" w:cs="Calibri"/>
                <w:b/>
                <w:bCs/>
                <w:color w:val="FFFFFF"/>
                <w:lang w:eastAsia="en-GB"/>
              </w:rPr>
              <w:t>PUA</w:t>
            </w:r>
          </w:p>
        </w:tc>
        <w:tc>
          <w:tcPr>
            <w:tcW w:w="3343" w:type="dxa"/>
            <w:tcBorders>
              <w:top w:val="single" w:sz="8" w:space="0" w:color="FFFFFF"/>
              <w:left w:val="nil"/>
              <w:bottom w:val="single" w:sz="12" w:space="0" w:color="FFFFFF"/>
              <w:right w:val="single" w:sz="8" w:space="0" w:color="FFFFFF"/>
            </w:tcBorders>
            <w:shd w:val="clear" w:color="000000" w:fill="92D901"/>
            <w:vAlign w:val="center"/>
            <w:hideMark/>
          </w:tcPr>
          <w:p w14:paraId="16BE4DB8"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Within the top 3 most prevalent exporters (1981)</w:t>
            </w:r>
          </w:p>
        </w:tc>
        <w:tc>
          <w:tcPr>
            <w:tcW w:w="1500" w:type="dxa"/>
            <w:tcBorders>
              <w:top w:val="single" w:sz="8" w:space="0" w:color="FFFFFF"/>
              <w:left w:val="nil"/>
              <w:bottom w:val="single" w:sz="12" w:space="0" w:color="FFFFFF"/>
              <w:right w:val="single" w:sz="8" w:space="0" w:color="FFFFFF"/>
            </w:tcBorders>
            <w:shd w:val="clear" w:color="000000" w:fill="92D901"/>
            <w:vAlign w:val="center"/>
            <w:hideMark/>
          </w:tcPr>
          <w:p w14:paraId="1DB8373B"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Sectorial concentration: % exporting jobs</w:t>
            </w:r>
          </w:p>
        </w:tc>
        <w:tc>
          <w:tcPr>
            <w:tcW w:w="3159" w:type="dxa"/>
            <w:tcBorders>
              <w:top w:val="single" w:sz="8" w:space="0" w:color="FFFFFF"/>
              <w:left w:val="nil"/>
              <w:bottom w:val="single" w:sz="12" w:space="0" w:color="FFFFFF"/>
              <w:right w:val="single" w:sz="8" w:space="0" w:color="FFFFFF"/>
            </w:tcBorders>
            <w:shd w:val="clear" w:color="000000" w:fill="92D901"/>
            <w:vAlign w:val="center"/>
            <w:hideMark/>
          </w:tcPr>
          <w:p w14:paraId="3F2B8C6E"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Complexity (1981-2019)</w:t>
            </w:r>
          </w:p>
        </w:tc>
      </w:tr>
      <w:tr w:rsidR="00F6416D" w:rsidRPr="00B15A53" w14:paraId="47B56586" w14:textId="77777777" w:rsidTr="00E25994">
        <w:trPr>
          <w:trHeight w:val="393"/>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00A2B24F"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Plymouth</w:t>
            </w:r>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7C9F22CA"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Shipbuilding/repairing</w:t>
            </w:r>
          </w:p>
        </w:tc>
        <w:tc>
          <w:tcPr>
            <w:tcW w:w="1500" w:type="dxa"/>
            <w:tcBorders>
              <w:top w:val="nil"/>
              <w:left w:val="nil"/>
              <w:bottom w:val="single" w:sz="8" w:space="0" w:color="FFFFFF"/>
              <w:right w:val="single" w:sz="8" w:space="0" w:color="FFFFFF"/>
            </w:tcBorders>
            <w:shd w:val="clear" w:color="000000" w:fill="DCF1CB"/>
            <w:vAlign w:val="bottom"/>
            <w:hideMark/>
          </w:tcPr>
          <w:p w14:paraId="00069207"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A04B70">
              <w:rPr>
                <w:rFonts w:ascii="Calibri" w:eastAsia="Times New Roman" w:hAnsi="Calibri" w:cs="Calibri"/>
                <w:color w:val="FF0000"/>
                <w:lang w:eastAsia="en-GB"/>
                <w:rPrChange w:id="1348" w:author="Guilherme Rodrigues" w:date="2021-09-03T15:49:00Z">
                  <w:rPr>
                    <w:rFonts w:ascii="Calibri" w:eastAsia="Times New Roman" w:hAnsi="Calibri" w:cs="Calibri"/>
                    <w:color w:val="000000"/>
                    <w:lang w:eastAsia="en-GB"/>
                  </w:rPr>
                </w:rPrChange>
              </w:rPr>
              <w:t>36.8</w:t>
            </w:r>
          </w:p>
        </w:tc>
        <w:tc>
          <w:tcPr>
            <w:tcW w:w="3159" w:type="dxa"/>
            <w:tcBorders>
              <w:top w:val="nil"/>
              <w:left w:val="nil"/>
              <w:bottom w:val="single" w:sz="8" w:space="0" w:color="FFFFFF"/>
              <w:right w:val="single" w:sz="8" w:space="0" w:color="FFFFFF"/>
            </w:tcBorders>
            <w:shd w:val="clear" w:color="000000" w:fill="DCF1CB"/>
            <w:vAlign w:val="bottom"/>
            <w:hideMark/>
          </w:tcPr>
          <w:p w14:paraId="171CD21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064F225E"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50495A6"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Portsmouth</w:t>
            </w:r>
          </w:p>
        </w:tc>
        <w:tc>
          <w:tcPr>
            <w:tcW w:w="3343" w:type="dxa"/>
            <w:vMerge/>
            <w:tcBorders>
              <w:top w:val="nil"/>
              <w:left w:val="single" w:sz="8" w:space="0" w:color="FFFFFF"/>
              <w:bottom w:val="single" w:sz="8" w:space="0" w:color="FFFFFF"/>
              <w:right w:val="single" w:sz="8" w:space="0" w:color="FFFFFF"/>
            </w:tcBorders>
            <w:vAlign w:val="center"/>
            <w:hideMark/>
          </w:tcPr>
          <w:p w14:paraId="6BEDCC01"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CB8463D"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15.8</w:t>
            </w:r>
          </w:p>
        </w:tc>
        <w:tc>
          <w:tcPr>
            <w:tcW w:w="3159" w:type="dxa"/>
            <w:tcBorders>
              <w:top w:val="nil"/>
              <w:left w:val="nil"/>
              <w:bottom w:val="single" w:sz="8" w:space="0" w:color="FFFFFF"/>
              <w:right w:val="single" w:sz="8" w:space="0" w:color="FFFFFF"/>
            </w:tcBorders>
            <w:shd w:val="clear" w:color="000000" w:fill="EEF8E7"/>
            <w:vAlign w:val="bottom"/>
            <w:hideMark/>
          </w:tcPr>
          <w:p w14:paraId="646B6002"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71187B88"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24E62A5F"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Newcastle</w:t>
            </w:r>
          </w:p>
        </w:tc>
        <w:tc>
          <w:tcPr>
            <w:tcW w:w="3343" w:type="dxa"/>
            <w:vMerge/>
            <w:tcBorders>
              <w:top w:val="nil"/>
              <w:left w:val="single" w:sz="8" w:space="0" w:color="FFFFFF"/>
              <w:bottom w:val="single" w:sz="8" w:space="0" w:color="FFFFFF"/>
              <w:right w:val="single" w:sz="8" w:space="0" w:color="FFFFFF"/>
            </w:tcBorders>
            <w:vAlign w:val="center"/>
            <w:hideMark/>
          </w:tcPr>
          <w:p w14:paraId="2CF43729"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FF4DFA9"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10.1</w:t>
            </w:r>
          </w:p>
        </w:tc>
        <w:tc>
          <w:tcPr>
            <w:tcW w:w="3159" w:type="dxa"/>
            <w:tcBorders>
              <w:top w:val="nil"/>
              <w:left w:val="nil"/>
              <w:bottom w:val="single" w:sz="8" w:space="0" w:color="FFFFFF"/>
              <w:right w:val="single" w:sz="8" w:space="0" w:color="FFFFFF"/>
            </w:tcBorders>
            <w:shd w:val="clear" w:color="000000" w:fill="EEF8E7"/>
            <w:vAlign w:val="bottom"/>
            <w:hideMark/>
          </w:tcPr>
          <w:p w14:paraId="60351FF9"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52CA9C96" w14:textId="77777777" w:rsidTr="00E25994">
        <w:trPr>
          <w:trHeight w:val="357"/>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347F5B5"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Glasgow</w:t>
            </w:r>
          </w:p>
        </w:tc>
        <w:tc>
          <w:tcPr>
            <w:tcW w:w="3343" w:type="dxa"/>
            <w:vMerge/>
            <w:tcBorders>
              <w:top w:val="nil"/>
              <w:left w:val="single" w:sz="8" w:space="0" w:color="FFFFFF"/>
              <w:bottom w:val="single" w:sz="8" w:space="0" w:color="FFFFFF"/>
              <w:right w:val="single" w:sz="8" w:space="0" w:color="FFFFFF"/>
            </w:tcBorders>
            <w:vAlign w:val="center"/>
            <w:hideMark/>
          </w:tcPr>
          <w:p w14:paraId="0AAA10C6"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952449C"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5.2</w:t>
            </w:r>
          </w:p>
        </w:tc>
        <w:tc>
          <w:tcPr>
            <w:tcW w:w="3159" w:type="dxa"/>
            <w:tcBorders>
              <w:top w:val="nil"/>
              <w:left w:val="nil"/>
              <w:bottom w:val="single" w:sz="8" w:space="0" w:color="FFFFFF"/>
              <w:right w:val="single" w:sz="8" w:space="0" w:color="FFFFFF"/>
            </w:tcBorders>
            <w:shd w:val="clear" w:color="000000" w:fill="DCF1CB"/>
            <w:vAlign w:val="bottom"/>
            <w:hideMark/>
          </w:tcPr>
          <w:p w14:paraId="241EF5DB"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40A3522D" w14:textId="77777777" w:rsidTr="00E25994">
        <w:trPr>
          <w:trHeight w:val="250"/>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41E6120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Luton</w:t>
            </w:r>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324DF008" w14:textId="6C65193B" w:rsidR="00F6416D" w:rsidRPr="00B15A53" w:rsidRDefault="004D7EDB" w:rsidP="00E25994">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Vehicle</w:t>
            </w:r>
            <w:r w:rsidR="00F6416D" w:rsidRPr="00B15A53">
              <w:rPr>
                <w:rFonts w:ascii="Calibri" w:eastAsia="Times New Roman" w:hAnsi="Calibri" w:cs="Calibri"/>
                <w:color w:val="000000"/>
                <w:lang w:eastAsia="en-GB"/>
              </w:rPr>
              <w:t>-related manufacturing</w:t>
            </w:r>
          </w:p>
        </w:tc>
        <w:tc>
          <w:tcPr>
            <w:tcW w:w="1500" w:type="dxa"/>
            <w:tcBorders>
              <w:top w:val="nil"/>
              <w:left w:val="nil"/>
              <w:bottom w:val="single" w:sz="8" w:space="0" w:color="FFFFFF"/>
              <w:right w:val="single" w:sz="8" w:space="0" w:color="FFFFFF"/>
            </w:tcBorders>
            <w:shd w:val="clear" w:color="000000" w:fill="EEF8E7"/>
            <w:vAlign w:val="bottom"/>
            <w:hideMark/>
          </w:tcPr>
          <w:p w14:paraId="72FE2ECE" w14:textId="77777777" w:rsidR="00F6416D" w:rsidRPr="00A04B70" w:rsidRDefault="00F6416D" w:rsidP="00E25994">
            <w:pPr>
              <w:spacing w:after="0" w:line="240" w:lineRule="auto"/>
              <w:jc w:val="right"/>
              <w:rPr>
                <w:rFonts w:ascii="Calibri" w:eastAsia="Times New Roman" w:hAnsi="Calibri" w:cs="Calibri"/>
                <w:color w:val="FF0000"/>
                <w:lang w:eastAsia="en-GB"/>
                <w:rPrChange w:id="1349" w:author="Guilherme Rodrigues" w:date="2021-09-03T15:49:00Z">
                  <w:rPr>
                    <w:rFonts w:ascii="Calibri" w:eastAsia="Times New Roman" w:hAnsi="Calibri" w:cs="Calibri"/>
                    <w:color w:val="000000"/>
                    <w:lang w:eastAsia="en-GB"/>
                  </w:rPr>
                </w:rPrChange>
              </w:rPr>
            </w:pPr>
            <w:r w:rsidRPr="00A04B70">
              <w:rPr>
                <w:rFonts w:ascii="Calibri" w:eastAsia="Times New Roman" w:hAnsi="Calibri" w:cs="Calibri"/>
                <w:color w:val="FF0000"/>
                <w:lang w:eastAsia="en-GB"/>
                <w:rPrChange w:id="1350" w:author="Guilherme Rodrigues" w:date="2021-09-03T15:49:00Z">
                  <w:rPr>
                    <w:rFonts w:ascii="Calibri" w:eastAsia="Times New Roman" w:hAnsi="Calibri" w:cs="Calibri"/>
                    <w:color w:val="000000"/>
                    <w:lang w:eastAsia="en-GB"/>
                  </w:rPr>
                </w:rPrChange>
              </w:rPr>
              <w:t>29.6</w:t>
            </w:r>
          </w:p>
        </w:tc>
        <w:tc>
          <w:tcPr>
            <w:tcW w:w="3159" w:type="dxa"/>
            <w:tcBorders>
              <w:top w:val="nil"/>
              <w:left w:val="nil"/>
              <w:bottom w:val="single" w:sz="8" w:space="0" w:color="FFFFFF"/>
              <w:right w:val="single" w:sz="8" w:space="0" w:color="FFFFFF"/>
            </w:tcBorders>
            <w:shd w:val="clear" w:color="000000" w:fill="EEF8E7"/>
            <w:vAlign w:val="bottom"/>
            <w:hideMark/>
          </w:tcPr>
          <w:p w14:paraId="1C56951E"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2AA67661" w14:textId="77777777" w:rsidTr="00E25994">
        <w:trPr>
          <w:trHeight w:val="250"/>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54945D9D"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Oxford</w:t>
            </w:r>
          </w:p>
        </w:tc>
        <w:tc>
          <w:tcPr>
            <w:tcW w:w="3343" w:type="dxa"/>
            <w:vMerge/>
            <w:tcBorders>
              <w:top w:val="nil"/>
              <w:left w:val="single" w:sz="8" w:space="0" w:color="FFFFFF"/>
              <w:bottom w:val="single" w:sz="8" w:space="0" w:color="FFFFFF"/>
              <w:right w:val="single" w:sz="8" w:space="0" w:color="FFFFFF"/>
            </w:tcBorders>
            <w:vAlign w:val="center"/>
            <w:hideMark/>
          </w:tcPr>
          <w:p w14:paraId="5AD844FF"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5DBD93B" w14:textId="77777777" w:rsidR="00F6416D" w:rsidRPr="00A04B70" w:rsidRDefault="00F6416D" w:rsidP="00E25994">
            <w:pPr>
              <w:spacing w:after="0" w:line="240" w:lineRule="auto"/>
              <w:jc w:val="right"/>
              <w:rPr>
                <w:rFonts w:ascii="Calibri" w:eastAsia="Times New Roman" w:hAnsi="Calibri" w:cs="Calibri"/>
                <w:color w:val="FF0000"/>
                <w:lang w:eastAsia="en-GB"/>
                <w:rPrChange w:id="1351" w:author="Guilherme Rodrigues" w:date="2021-09-03T15:49:00Z">
                  <w:rPr>
                    <w:rFonts w:ascii="Calibri" w:eastAsia="Times New Roman" w:hAnsi="Calibri" w:cs="Calibri"/>
                    <w:color w:val="000000"/>
                    <w:lang w:eastAsia="en-GB"/>
                  </w:rPr>
                </w:rPrChange>
              </w:rPr>
            </w:pPr>
            <w:r w:rsidRPr="00A04B70">
              <w:rPr>
                <w:rFonts w:ascii="Calibri" w:eastAsia="Times New Roman" w:hAnsi="Calibri" w:cs="Calibri"/>
                <w:color w:val="FF0000"/>
                <w:lang w:eastAsia="en-GB"/>
                <w:rPrChange w:id="1352" w:author="Guilherme Rodrigues" w:date="2021-09-03T15:49:00Z">
                  <w:rPr>
                    <w:rFonts w:ascii="Calibri" w:eastAsia="Times New Roman" w:hAnsi="Calibri" w:cs="Calibri"/>
                    <w:color w:val="000000"/>
                    <w:lang w:eastAsia="en-GB"/>
                  </w:rPr>
                </w:rPrChange>
              </w:rPr>
              <w:t>25.0</w:t>
            </w:r>
          </w:p>
        </w:tc>
        <w:tc>
          <w:tcPr>
            <w:tcW w:w="3159" w:type="dxa"/>
            <w:tcBorders>
              <w:top w:val="nil"/>
              <w:left w:val="nil"/>
              <w:bottom w:val="single" w:sz="8" w:space="0" w:color="FFFFFF"/>
              <w:right w:val="single" w:sz="8" w:space="0" w:color="FFFFFF"/>
            </w:tcBorders>
            <w:shd w:val="clear" w:color="000000" w:fill="EEF8E7"/>
            <w:vAlign w:val="bottom"/>
            <w:hideMark/>
          </w:tcPr>
          <w:p w14:paraId="4E298A2B"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1591ED10"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F182A26"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Telford</w:t>
            </w:r>
          </w:p>
        </w:tc>
        <w:tc>
          <w:tcPr>
            <w:tcW w:w="3343" w:type="dxa"/>
            <w:vMerge/>
            <w:tcBorders>
              <w:top w:val="nil"/>
              <w:left w:val="single" w:sz="8" w:space="0" w:color="FFFFFF"/>
              <w:bottom w:val="single" w:sz="8" w:space="0" w:color="FFFFFF"/>
              <w:right w:val="single" w:sz="8" w:space="0" w:color="FFFFFF"/>
            </w:tcBorders>
            <w:vAlign w:val="center"/>
            <w:hideMark/>
          </w:tcPr>
          <w:p w14:paraId="6D15D582"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79ACD708"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16.7</w:t>
            </w:r>
          </w:p>
        </w:tc>
        <w:tc>
          <w:tcPr>
            <w:tcW w:w="3159" w:type="dxa"/>
            <w:tcBorders>
              <w:top w:val="nil"/>
              <w:left w:val="nil"/>
              <w:bottom w:val="single" w:sz="8" w:space="0" w:color="FFFFFF"/>
              <w:right w:val="single" w:sz="8" w:space="0" w:color="FFFFFF"/>
            </w:tcBorders>
            <w:shd w:val="clear" w:color="000000" w:fill="DCF1CB"/>
            <w:vAlign w:val="bottom"/>
            <w:hideMark/>
          </w:tcPr>
          <w:p w14:paraId="76C24304"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2FD76C66" w14:textId="77777777" w:rsidTr="00E25994">
        <w:trPr>
          <w:trHeight w:val="429"/>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A4034FD"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Liverpool</w:t>
            </w:r>
          </w:p>
        </w:tc>
        <w:tc>
          <w:tcPr>
            <w:tcW w:w="3343" w:type="dxa"/>
            <w:vMerge/>
            <w:tcBorders>
              <w:top w:val="nil"/>
              <w:left w:val="single" w:sz="8" w:space="0" w:color="FFFFFF"/>
              <w:bottom w:val="single" w:sz="8" w:space="0" w:color="FFFFFF"/>
              <w:right w:val="single" w:sz="8" w:space="0" w:color="FFFFFF"/>
            </w:tcBorders>
            <w:vAlign w:val="center"/>
            <w:hideMark/>
          </w:tcPr>
          <w:p w14:paraId="2C3D8DE7"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0798F0A"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10.8</w:t>
            </w:r>
          </w:p>
        </w:tc>
        <w:tc>
          <w:tcPr>
            <w:tcW w:w="3159" w:type="dxa"/>
            <w:tcBorders>
              <w:top w:val="nil"/>
              <w:left w:val="nil"/>
              <w:bottom w:val="single" w:sz="8" w:space="0" w:color="FFFFFF"/>
              <w:right w:val="single" w:sz="8" w:space="0" w:color="FFFFFF"/>
            </w:tcBorders>
            <w:shd w:val="clear" w:color="000000" w:fill="EEF8E7"/>
            <w:vAlign w:val="bottom"/>
            <w:hideMark/>
          </w:tcPr>
          <w:p w14:paraId="62714E58"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712FFDD0" w14:textId="77777777" w:rsidTr="00E25994">
        <w:trPr>
          <w:trHeight w:val="429"/>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666442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Birmingham</w:t>
            </w:r>
          </w:p>
        </w:tc>
        <w:tc>
          <w:tcPr>
            <w:tcW w:w="3343" w:type="dxa"/>
            <w:vMerge/>
            <w:tcBorders>
              <w:top w:val="nil"/>
              <w:left w:val="single" w:sz="8" w:space="0" w:color="FFFFFF"/>
              <w:bottom w:val="single" w:sz="8" w:space="0" w:color="FFFFFF"/>
              <w:right w:val="single" w:sz="8" w:space="0" w:color="FFFFFF"/>
            </w:tcBorders>
            <w:vAlign w:val="center"/>
            <w:hideMark/>
          </w:tcPr>
          <w:p w14:paraId="4C511708"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DED74C8"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7.7</w:t>
            </w:r>
          </w:p>
        </w:tc>
        <w:tc>
          <w:tcPr>
            <w:tcW w:w="3159" w:type="dxa"/>
            <w:tcBorders>
              <w:top w:val="nil"/>
              <w:left w:val="nil"/>
              <w:bottom w:val="single" w:sz="8" w:space="0" w:color="FFFFFF"/>
              <w:right w:val="single" w:sz="8" w:space="0" w:color="FFFFFF"/>
            </w:tcBorders>
            <w:shd w:val="clear" w:color="000000" w:fill="EEF8E7"/>
            <w:vAlign w:val="bottom"/>
            <w:hideMark/>
          </w:tcPr>
          <w:p w14:paraId="79A6058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56825144" w14:textId="77777777" w:rsidTr="00E25994">
        <w:trPr>
          <w:trHeight w:val="309"/>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928FDB0"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Mansfield</w:t>
            </w:r>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14991CC9"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Deep coal mines</w:t>
            </w:r>
          </w:p>
        </w:tc>
        <w:tc>
          <w:tcPr>
            <w:tcW w:w="1500" w:type="dxa"/>
            <w:tcBorders>
              <w:top w:val="nil"/>
              <w:left w:val="nil"/>
              <w:bottom w:val="single" w:sz="8" w:space="0" w:color="FFFFFF"/>
              <w:right w:val="single" w:sz="8" w:space="0" w:color="FFFFFF"/>
            </w:tcBorders>
            <w:shd w:val="clear" w:color="000000" w:fill="DCF1CB"/>
            <w:vAlign w:val="bottom"/>
            <w:hideMark/>
          </w:tcPr>
          <w:p w14:paraId="50F2084F"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A04B70">
              <w:rPr>
                <w:rFonts w:ascii="Calibri" w:eastAsia="Times New Roman" w:hAnsi="Calibri" w:cs="Calibri"/>
                <w:color w:val="FF0000"/>
                <w:lang w:eastAsia="en-GB"/>
                <w:rPrChange w:id="1353" w:author="Guilherme Rodrigues" w:date="2021-09-03T15:49:00Z">
                  <w:rPr>
                    <w:rFonts w:ascii="Calibri" w:eastAsia="Times New Roman" w:hAnsi="Calibri" w:cs="Calibri"/>
                    <w:color w:val="000000"/>
                    <w:lang w:eastAsia="en-GB"/>
                  </w:rPr>
                </w:rPrChange>
              </w:rPr>
              <w:t>26.6</w:t>
            </w:r>
          </w:p>
        </w:tc>
        <w:tc>
          <w:tcPr>
            <w:tcW w:w="3159" w:type="dxa"/>
            <w:tcBorders>
              <w:top w:val="nil"/>
              <w:left w:val="nil"/>
              <w:bottom w:val="single" w:sz="8" w:space="0" w:color="FFFFFF"/>
              <w:right w:val="single" w:sz="8" w:space="0" w:color="FFFFFF"/>
            </w:tcBorders>
            <w:shd w:val="clear" w:color="000000" w:fill="DCF1CB"/>
            <w:vAlign w:val="bottom"/>
            <w:hideMark/>
          </w:tcPr>
          <w:p w14:paraId="7035AED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2ADB9B9F"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607476A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Nottingham</w:t>
            </w:r>
          </w:p>
        </w:tc>
        <w:tc>
          <w:tcPr>
            <w:tcW w:w="3343" w:type="dxa"/>
            <w:vMerge/>
            <w:tcBorders>
              <w:top w:val="nil"/>
              <w:left w:val="single" w:sz="8" w:space="0" w:color="FFFFFF"/>
              <w:bottom w:val="single" w:sz="8" w:space="0" w:color="FFFFFF"/>
              <w:right w:val="single" w:sz="8" w:space="0" w:color="FFFFFF"/>
            </w:tcBorders>
            <w:vAlign w:val="center"/>
            <w:hideMark/>
          </w:tcPr>
          <w:p w14:paraId="6EF862B8"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49F01153"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6.8</w:t>
            </w:r>
          </w:p>
        </w:tc>
        <w:tc>
          <w:tcPr>
            <w:tcW w:w="3159" w:type="dxa"/>
            <w:tcBorders>
              <w:top w:val="nil"/>
              <w:left w:val="nil"/>
              <w:bottom w:val="single" w:sz="8" w:space="0" w:color="FFFFFF"/>
              <w:right w:val="single" w:sz="8" w:space="0" w:color="FFFFFF"/>
            </w:tcBorders>
            <w:shd w:val="clear" w:color="000000" w:fill="EEF8E7"/>
            <w:vAlign w:val="bottom"/>
            <w:hideMark/>
          </w:tcPr>
          <w:p w14:paraId="19D566F6"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78F765FE"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5EDFBB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Leeds</w:t>
            </w:r>
          </w:p>
        </w:tc>
        <w:tc>
          <w:tcPr>
            <w:tcW w:w="3343" w:type="dxa"/>
            <w:vMerge/>
            <w:tcBorders>
              <w:top w:val="nil"/>
              <w:left w:val="single" w:sz="8" w:space="0" w:color="FFFFFF"/>
              <w:bottom w:val="single" w:sz="8" w:space="0" w:color="FFFFFF"/>
              <w:right w:val="single" w:sz="8" w:space="0" w:color="FFFFFF"/>
            </w:tcBorders>
            <w:vAlign w:val="center"/>
            <w:hideMark/>
          </w:tcPr>
          <w:p w14:paraId="55DDF32B"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EC69D1A"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4.3</w:t>
            </w:r>
          </w:p>
        </w:tc>
        <w:tc>
          <w:tcPr>
            <w:tcW w:w="3159" w:type="dxa"/>
            <w:tcBorders>
              <w:top w:val="nil"/>
              <w:left w:val="nil"/>
              <w:bottom w:val="single" w:sz="8" w:space="0" w:color="FFFFFF"/>
              <w:right w:val="single" w:sz="8" w:space="0" w:color="FFFFFF"/>
            </w:tcBorders>
            <w:shd w:val="clear" w:color="000000" w:fill="DCF1CB"/>
            <w:vAlign w:val="bottom"/>
            <w:hideMark/>
          </w:tcPr>
          <w:p w14:paraId="6485B82C"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11B726A6"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610C4B3"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lastRenderedPageBreak/>
              <w:t>Derby</w:t>
            </w:r>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0C56D196"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Aerospace manufacture/repairing</w:t>
            </w:r>
          </w:p>
        </w:tc>
        <w:tc>
          <w:tcPr>
            <w:tcW w:w="1500" w:type="dxa"/>
            <w:tcBorders>
              <w:top w:val="nil"/>
              <w:left w:val="nil"/>
              <w:bottom w:val="single" w:sz="8" w:space="0" w:color="FFFFFF"/>
              <w:right w:val="single" w:sz="8" w:space="0" w:color="FFFFFF"/>
            </w:tcBorders>
            <w:shd w:val="clear" w:color="000000" w:fill="DCF1CB"/>
            <w:vAlign w:val="bottom"/>
            <w:hideMark/>
          </w:tcPr>
          <w:p w14:paraId="79B310B3" w14:textId="77777777" w:rsidR="00F6416D" w:rsidRPr="00A04B70" w:rsidRDefault="00F6416D" w:rsidP="00E25994">
            <w:pPr>
              <w:spacing w:after="0" w:line="240" w:lineRule="auto"/>
              <w:jc w:val="right"/>
              <w:rPr>
                <w:rFonts w:ascii="Calibri" w:eastAsia="Times New Roman" w:hAnsi="Calibri" w:cs="Calibri"/>
                <w:color w:val="FF0000"/>
                <w:lang w:eastAsia="en-GB"/>
                <w:rPrChange w:id="1354" w:author="Guilherme Rodrigues" w:date="2021-09-03T15:49:00Z">
                  <w:rPr>
                    <w:rFonts w:ascii="Calibri" w:eastAsia="Times New Roman" w:hAnsi="Calibri" w:cs="Calibri"/>
                    <w:color w:val="000000"/>
                    <w:lang w:eastAsia="en-GB"/>
                  </w:rPr>
                </w:rPrChange>
              </w:rPr>
            </w:pPr>
            <w:r w:rsidRPr="00A04B70">
              <w:rPr>
                <w:rFonts w:ascii="Calibri" w:eastAsia="Times New Roman" w:hAnsi="Calibri" w:cs="Calibri"/>
                <w:color w:val="FF0000"/>
                <w:lang w:eastAsia="en-GB"/>
                <w:rPrChange w:id="1355" w:author="Guilherme Rodrigues" w:date="2021-09-03T15:49:00Z">
                  <w:rPr>
                    <w:rFonts w:ascii="Calibri" w:eastAsia="Times New Roman" w:hAnsi="Calibri" w:cs="Calibri"/>
                    <w:color w:val="000000"/>
                    <w:lang w:eastAsia="en-GB"/>
                  </w:rPr>
                </w:rPrChange>
              </w:rPr>
              <w:t>27.5</w:t>
            </w:r>
          </w:p>
        </w:tc>
        <w:tc>
          <w:tcPr>
            <w:tcW w:w="3159" w:type="dxa"/>
            <w:tcBorders>
              <w:top w:val="nil"/>
              <w:left w:val="nil"/>
              <w:bottom w:val="single" w:sz="8" w:space="0" w:color="FFFFFF"/>
              <w:right w:val="single" w:sz="8" w:space="0" w:color="FFFFFF"/>
            </w:tcBorders>
            <w:shd w:val="clear" w:color="000000" w:fill="DCF1CB"/>
            <w:vAlign w:val="bottom"/>
            <w:hideMark/>
          </w:tcPr>
          <w:p w14:paraId="65949F7B"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Trapped</w:t>
            </w:r>
          </w:p>
        </w:tc>
      </w:tr>
      <w:tr w:rsidR="00F6416D" w:rsidRPr="00B15A53" w14:paraId="6BF6A430" w14:textId="77777777" w:rsidTr="00E25994">
        <w:trPr>
          <w:trHeight w:val="262"/>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3A527689"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Blackpool</w:t>
            </w:r>
          </w:p>
        </w:tc>
        <w:tc>
          <w:tcPr>
            <w:tcW w:w="3343" w:type="dxa"/>
            <w:vMerge/>
            <w:tcBorders>
              <w:top w:val="nil"/>
              <w:left w:val="single" w:sz="8" w:space="0" w:color="FFFFFF"/>
              <w:bottom w:val="single" w:sz="8" w:space="0" w:color="FFFFFF"/>
              <w:right w:val="single" w:sz="8" w:space="0" w:color="FFFFFF"/>
            </w:tcBorders>
            <w:vAlign w:val="center"/>
            <w:hideMark/>
          </w:tcPr>
          <w:p w14:paraId="089A4382"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11C8E9F" w14:textId="77777777" w:rsidR="00F6416D" w:rsidRPr="00A04B70" w:rsidRDefault="00F6416D" w:rsidP="00E25994">
            <w:pPr>
              <w:spacing w:after="0" w:line="240" w:lineRule="auto"/>
              <w:jc w:val="right"/>
              <w:rPr>
                <w:rFonts w:ascii="Calibri" w:eastAsia="Times New Roman" w:hAnsi="Calibri" w:cs="Calibri"/>
                <w:color w:val="FF0000"/>
                <w:lang w:eastAsia="en-GB"/>
                <w:rPrChange w:id="1356" w:author="Guilherme Rodrigues" w:date="2021-09-03T15:49:00Z">
                  <w:rPr>
                    <w:rFonts w:ascii="Calibri" w:eastAsia="Times New Roman" w:hAnsi="Calibri" w:cs="Calibri"/>
                    <w:color w:val="000000"/>
                    <w:lang w:eastAsia="en-GB"/>
                  </w:rPr>
                </w:rPrChange>
              </w:rPr>
            </w:pPr>
            <w:r w:rsidRPr="00A04B70">
              <w:rPr>
                <w:rFonts w:ascii="Calibri" w:eastAsia="Times New Roman" w:hAnsi="Calibri" w:cs="Calibri"/>
                <w:color w:val="FF0000"/>
                <w:lang w:eastAsia="en-GB"/>
                <w:rPrChange w:id="1357" w:author="Guilherme Rodrigues" w:date="2021-09-03T15:49:00Z">
                  <w:rPr>
                    <w:rFonts w:ascii="Calibri" w:eastAsia="Times New Roman" w:hAnsi="Calibri" w:cs="Calibri"/>
                    <w:color w:val="000000"/>
                    <w:lang w:eastAsia="en-GB"/>
                  </w:rPr>
                </w:rPrChange>
              </w:rPr>
              <w:t>20.6</w:t>
            </w:r>
          </w:p>
        </w:tc>
        <w:tc>
          <w:tcPr>
            <w:tcW w:w="3159" w:type="dxa"/>
            <w:tcBorders>
              <w:top w:val="nil"/>
              <w:left w:val="nil"/>
              <w:bottom w:val="single" w:sz="8" w:space="0" w:color="FFFFFF"/>
              <w:right w:val="single" w:sz="8" w:space="0" w:color="FFFFFF"/>
            </w:tcBorders>
            <w:shd w:val="clear" w:color="000000" w:fill="EEF8E7"/>
            <w:vAlign w:val="bottom"/>
            <w:hideMark/>
          </w:tcPr>
          <w:p w14:paraId="5F982CAC"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6265CD1D" w14:textId="77777777" w:rsidTr="00E25994">
        <w:trPr>
          <w:trHeight w:val="262"/>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005C03E"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Bristol</w:t>
            </w:r>
          </w:p>
        </w:tc>
        <w:tc>
          <w:tcPr>
            <w:tcW w:w="3343" w:type="dxa"/>
            <w:vMerge/>
            <w:tcBorders>
              <w:top w:val="nil"/>
              <w:left w:val="single" w:sz="8" w:space="0" w:color="FFFFFF"/>
              <w:bottom w:val="single" w:sz="8" w:space="0" w:color="FFFFFF"/>
              <w:right w:val="single" w:sz="8" w:space="0" w:color="FFFFFF"/>
            </w:tcBorders>
            <w:vAlign w:val="center"/>
            <w:hideMark/>
          </w:tcPr>
          <w:p w14:paraId="27ACFFA3"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2D7E675"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13.2</w:t>
            </w:r>
          </w:p>
        </w:tc>
        <w:tc>
          <w:tcPr>
            <w:tcW w:w="3159" w:type="dxa"/>
            <w:tcBorders>
              <w:top w:val="nil"/>
              <w:left w:val="nil"/>
              <w:bottom w:val="single" w:sz="8" w:space="0" w:color="FFFFFF"/>
              <w:right w:val="single" w:sz="8" w:space="0" w:color="FFFFFF"/>
            </w:tcBorders>
            <w:shd w:val="clear" w:color="000000" w:fill="EEF8E7"/>
            <w:vAlign w:val="bottom"/>
            <w:hideMark/>
          </w:tcPr>
          <w:p w14:paraId="1FB0F2F8"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4736B023" w14:textId="77777777" w:rsidTr="00E25994">
        <w:trPr>
          <w:trHeight w:val="476"/>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767AB423"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Bournemouth</w:t>
            </w:r>
          </w:p>
        </w:tc>
        <w:tc>
          <w:tcPr>
            <w:tcW w:w="3343" w:type="dxa"/>
            <w:vMerge/>
            <w:tcBorders>
              <w:top w:val="nil"/>
              <w:left w:val="single" w:sz="8" w:space="0" w:color="FFFFFF"/>
              <w:bottom w:val="single" w:sz="8" w:space="0" w:color="FFFFFF"/>
              <w:right w:val="single" w:sz="8" w:space="0" w:color="FFFFFF"/>
            </w:tcBorders>
            <w:vAlign w:val="center"/>
            <w:hideMark/>
          </w:tcPr>
          <w:p w14:paraId="5C5DA46A"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0F796089"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6.3</w:t>
            </w:r>
          </w:p>
        </w:tc>
        <w:tc>
          <w:tcPr>
            <w:tcW w:w="3159" w:type="dxa"/>
            <w:tcBorders>
              <w:top w:val="nil"/>
              <w:left w:val="nil"/>
              <w:bottom w:val="single" w:sz="8" w:space="0" w:color="FFFFFF"/>
              <w:right w:val="single" w:sz="8" w:space="0" w:color="FFFFFF"/>
            </w:tcBorders>
            <w:shd w:val="clear" w:color="000000" w:fill="DCF1CB"/>
            <w:vAlign w:val="bottom"/>
            <w:hideMark/>
          </w:tcPr>
          <w:p w14:paraId="3E791C12"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51692319" w14:textId="77777777" w:rsidTr="00E25994">
        <w:trPr>
          <w:trHeight w:val="35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810012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Manchester</w:t>
            </w:r>
          </w:p>
        </w:tc>
        <w:tc>
          <w:tcPr>
            <w:tcW w:w="3343" w:type="dxa"/>
            <w:vMerge/>
            <w:tcBorders>
              <w:top w:val="nil"/>
              <w:left w:val="single" w:sz="8" w:space="0" w:color="FFFFFF"/>
              <w:bottom w:val="single" w:sz="8" w:space="0" w:color="FFFFFF"/>
              <w:right w:val="single" w:sz="8" w:space="0" w:color="FFFFFF"/>
            </w:tcBorders>
            <w:vAlign w:val="center"/>
            <w:hideMark/>
          </w:tcPr>
          <w:p w14:paraId="39086E10"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3732732"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3.4</w:t>
            </w:r>
          </w:p>
        </w:tc>
        <w:tc>
          <w:tcPr>
            <w:tcW w:w="3159" w:type="dxa"/>
            <w:tcBorders>
              <w:top w:val="nil"/>
              <w:left w:val="nil"/>
              <w:bottom w:val="single" w:sz="8" w:space="0" w:color="FFFFFF"/>
              <w:right w:val="single" w:sz="8" w:space="0" w:color="FFFFFF"/>
            </w:tcBorders>
            <w:shd w:val="clear" w:color="000000" w:fill="EEF8E7"/>
            <w:vAlign w:val="bottom"/>
            <w:hideMark/>
          </w:tcPr>
          <w:p w14:paraId="43B3524D"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bl>
    <w:p w14:paraId="65B74FD5" w14:textId="77777777" w:rsidR="00A116D7" w:rsidRPr="002A7CA3" w:rsidRDefault="00A116D7" w:rsidP="00A116D7">
      <w:pPr>
        <w:rPr>
          <w:sz w:val="14"/>
          <w:szCs w:val="14"/>
        </w:rPr>
      </w:pPr>
      <w:r w:rsidRPr="00BF5CD1">
        <w:rPr>
          <w:sz w:val="14"/>
          <w:szCs w:val="14"/>
        </w:rPr>
        <w:t>Source: ONS; Census, 1981. Centre for Cities’ calculations.</w:t>
      </w:r>
      <w:r>
        <w:rPr>
          <w:sz w:val="14"/>
          <w:szCs w:val="14"/>
        </w:rPr>
        <w:t xml:space="preserve"> </w:t>
      </w:r>
    </w:p>
    <w:p w14:paraId="053AB90C" w14:textId="77777777" w:rsidR="00833069" w:rsidRPr="00B9672D" w:rsidRDefault="00833069" w:rsidP="00F512EE"/>
    <w:p w14:paraId="4108EEA4" w14:textId="5D95EC7B" w:rsidR="007D317D" w:rsidDel="00491CDD" w:rsidRDefault="007D317D" w:rsidP="00A4618C">
      <w:pPr>
        <w:rPr>
          <w:del w:id="1358" w:author="Guilherme Rodrigues" w:date="2021-09-02T15:14:00Z"/>
        </w:rPr>
      </w:pPr>
    </w:p>
    <w:p w14:paraId="7131A4B4" w14:textId="6BA200E3" w:rsidR="00A4618C" w:rsidRPr="00566605" w:rsidRDefault="00A4618C" w:rsidP="00A4618C">
      <w:pPr>
        <w:rPr>
          <w:i/>
        </w:rPr>
      </w:pPr>
      <w:r w:rsidRPr="00566605">
        <w:rPr>
          <w:i/>
        </w:rPr>
        <w:t>Cities that moved from one low complexity activity to another</w:t>
      </w:r>
    </w:p>
    <w:p w14:paraId="188884FB" w14:textId="76C35A3A" w:rsidR="00A4618C" w:rsidRDefault="00A4618C" w:rsidP="00A4618C">
      <w:pPr>
        <w:rPr>
          <w:szCs w:val="24"/>
        </w:rPr>
      </w:pPr>
      <w:r>
        <w:rPr>
          <w:szCs w:val="24"/>
        </w:rPr>
        <w:t>The final set of cities are those that have been</w:t>
      </w:r>
      <w:r w:rsidRPr="00D53453">
        <w:rPr>
          <w:szCs w:val="24"/>
        </w:rPr>
        <w:t xml:space="preserve"> ‘trapped’ in low complexity activities </w:t>
      </w:r>
      <w:r>
        <w:rPr>
          <w:szCs w:val="24"/>
        </w:rPr>
        <w:t xml:space="preserve">in the last four decades, </w:t>
      </w:r>
      <w:r w:rsidRPr="004B4A0B">
        <w:rPr>
          <w:szCs w:val="24"/>
        </w:rPr>
        <w:t xml:space="preserve">shown in the bottom left of </w:t>
      </w:r>
      <w:r w:rsidRPr="004B4A0B">
        <w:rPr>
          <w:szCs w:val="24"/>
          <w:rPrChange w:id="1359" w:author="Guilherme Rodrigues" w:date="2021-09-04T12:04:00Z">
            <w:rPr>
              <w:szCs w:val="24"/>
            </w:rPr>
          </w:rPrChange>
        </w:rPr>
        <w:fldChar w:fldCharType="begin"/>
      </w:r>
      <w:r w:rsidRPr="004B4A0B">
        <w:rPr>
          <w:szCs w:val="24"/>
        </w:rPr>
        <w:instrText xml:space="preserve"> REF _Ref80029947 \h  \* MERGEFORMAT </w:instrText>
      </w:r>
      <w:r w:rsidRPr="004B4A0B">
        <w:rPr>
          <w:szCs w:val="24"/>
          <w:rPrChange w:id="1360" w:author="Guilherme Rodrigues" w:date="2021-09-04T12:04:00Z">
            <w:rPr>
              <w:szCs w:val="24"/>
            </w:rPr>
          </w:rPrChange>
        </w:rPr>
      </w:r>
      <w:r w:rsidRPr="004B4A0B">
        <w:rPr>
          <w:szCs w:val="24"/>
          <w:rPrChange w:id="1361" w:author="Guilherme Rodrigues" w:date="2021-09-04T12:04:00Z">
            <w:rPr>
              <w:szCs w:val="24"/>
            </w:rPr>
          </w:rPrChange>
        </w:rPr>
        <w:fldChar w:fldCharType="separate"/>
      </w:r>
      <w:r w:rsidRPr="004B4A0B">
        <w:t xml:space="preserve">Figure </w:t>
      </w:r>
      <w:r w:rsidRPr="004B4A0B">
        <w:rPr>
          <w:noProof/>
        </w:rPr>
        <w:t>8</w:t>
      </w:r>
      <w:r w:rsidRPr="004B4A0B">
        <w:rPr>
          <w:szCs w:val="24"/>
          <w:rPrChange w:id="1362" w:author="Guilherme Rodrigues" w:date="2021-09-04T12:04:00Z">
            <w:rPr>
              <w:szCs w:val="24"/>
            </w:rPr>
          </w:rPrChange>
        </w:rPr>
        <w:fldChar w:fldCharType="end"/>
      </w:r>
      <w:r w:rsidRPr="004B4A0B">
        <w:rPr>
          <w:szCs w:val="24"/>
        </w:rPr>
        <w:t>. These cities offer the counter example to the experience of most large cities</w:t>
      </w:r>
      <w:ins w:id="1363" w:author="Guilherme Rodrigues" w:date="2021-09-04T11:41:00Z">
        <w:r w:rsidR="00EC228A" w:rsidRPr="004B4A0B">
          <w:rPr>
            <w:szCs w:val="24"/>
          </w:rPr>
          <w:t>.</w:t>
        </w:r>
      </w:ins>
      <w:r w:rsidRPr="004B4A0B">
        <w:rPr>
          <w:szCs w:val="24"/>
        </w:rPr>
        <w:t xml:space="preserve"> </w:t>
      </w:r>
      <w:del w:id="1364" w:author="Guilherme Rodrigues" w:date="2021-09-04T11:41:00Z">
        <w:r w:rsidRPr="004B4A0B" w:rsidDel="00EC228A">
          <w:rPr>
            <w:szCs w:val="24"/>
          </w:rPr>
          <w:delText>– l</w:delText>
        </w:r>
      </w:del>
      <w:ins w:id="1365" w:author="Guilherme Rodrigues" w:date="2021-09-04T11:41:00Z">
        <w:r w:rsidR="00EC228A" w:rsidRPr="004B4A0B">
          <w:rPr>
            <w:szCs w:val="24"/>
          </w:rPr>
          <w:t>L</w:t>
        </w:r>
      </w:ins>
      <w:r w:rsidRPr="004B4A0B">
        <w:rPr>
          <w:szCs w:val="24"/>
        </w:rPr>
        <w:t xml:space="preserve">ike the large cities, their development also appears to have been guided by the </w:t>
      </w:r>
      <w:commentRangeStart w:id="1366"/>
      <w:r w:rsidRPr="004B4A0B">
        <w:rPr>
          <w:szCs w:val="24"/>
        </w:rPr>
        <w:t xml:space="preserve">inherent benefits </w:t>
      </w:r>
      <w:commentRangeEnd w:id="1366"/>
      <w:r w:rsidR="00491CDD" w:rsidRPr="004B4A0B">
        <w:rPr>
          <w:rStyle w:val="CommentReference"/>
        </w:rPr>
        <w:commentReference w:id="1366"/>
      </w:r>
      <w:r w:rsidRPr="004B4A0B">
        <w:rPr>
          <w:szCs w:val="24"/>
        </w:rPr>
        <w:t>that they offer</w:t>
      </w:r>
      <w:r>
        <w:rPr>
          <w:szCs w:val="24"/>
        </w:rPr>
        <w:t xml:space="preserve"> to businesses</w:t>
      </w:r>
      <w:ins w:id="1367" w:author="Guilherme Rodrigues" w:date="2021-09-03T16:13:00Z">
        <w:r w:rsidR="002E5340">
          <w:rPr>
            <w:szCs w:val="24"/>
          </w:rPr>
          <w:t xml:space="preserve">, </w:t>
        </w:r>
        <w:r w:rsidR="002E5340" w:rsidRPr="004942EB">
          <w:rPr>
            <w:szCs w:val="24"/>
            <w:highlight w:val="green"/>
            <w:rPrChange w:id="1368" w:author="Guilherme Rodrigues" w:date="2021-09-03T16:17:00Z">
              <w:rPr>
                <w:szCs w:val="24"/>
              </w:rPr>
            </w:rPrChange>
          </w:rPr>
          <w:t xml:space="preserve">such </w:t>
        </w:r>
      </w:ins>
      <w:ins w:id="1369" w:author="Guilherme Rodrigues" w:date="2021-09-03T16:16:00Z">
        <w:r w:rsidR="004942EB" w:rsidRPr="004942EB">
          <w:rPr>
            <w:szCs w:val="24"/>
            <w:highlight w:val="green"/>
            <w:rPrChange w:id="1370" w:author="Guilherme Rodrigues" w:date="2021-09-03T16:17:00Z">
              <w:rPr>
                <w:szCs w:val="24"/>
              </w:rPr>
            </w:rPrChange>
          </w:rPr>
          <w:t xml:space="preserve">as the ability to share information and inputs </w:t>
        </w:r>
      </w:ins>
      <w:ins w:id="1371" w:author="Guilherme Rodrigues" w:date="2021-09-03T16:15:00Z">
        <w:r w:rsidR="004942EB" w:rsidRPr="004942EB">
          <w:rPr>
            <w:szCs w:val="24"/>
            <w:highlight w:val="green"/>
            <w:rPrChange w:id="1372" w:author="Guilherme Rodrigues" w:date="2021-09-03T16:17:00Z">
              <w:rPr>
                <w:szCs w:val="24"/>
              </w:rPr>
            </w:rPrChange>
          </w:rPr>
          <w:t>(</w:t>
        </w:r>
        <w:r w:rsidR="004942EB" w:rsidRPr="004942EB">
          <w:rPr>
            <w:i/>
            <w:szCs w:val="24"/>
            <w:highlight w:val="green"/>
            <w:rPrChange w:id="1373" w:author="Guilherme Rodrigues" w:date="2021-09-03T16:17:00Z">
              <w:rPr>
                <w:szCs w:val="24"/>
              </w:rPr>
            </w:rPrChange>
          </w:rPr>
          <w:fldChar w:fldCharType="begin"/>
        </w:r>
        <w:r w:rsidR="004942EB" w:rsidRPr="004942EB">
          <w:rPr>
            <w:i/>
            <w:szCs w:val="24"/>
            <w:highlight w:val="green"/>
            <w:rPrChange w:id="1374" w:author="Guilherme Rodrigues" w:date="2021-09-03T16:17:00Z">
              <w:rPr>
                <w:szCs w:val="24"/>
              </w:rPr>
            </w:rPrChange>
          </w:rPr>
          <w:instrText xml:space="preserve"> REF _Ref80027550 \h </w:instrText>
        </w:r>
      </w:ins>
      <w:r w:rsidR="004942EB" w:rsidRPr="004942EB">
        <w:rPr>
          <w:i/>
          <w:szCs w:val="24"/>
          <w:highlight w:val="green"/>
          <w:rPrChange w:id="1375" w:author="Guilherme Rodrigues" w:date="2021-09-03T16:17:00Z">
            <w:rPr>
              <w:szCs w:val="24"/>
            </w:rPr>
          </w:rPrChange>
        </w:rPr>
        <w:instrText xml:space="preserve"> \* MERGEFORMAT </w:instrText>
      </w:r>
      <w:r w:rsidR="004942EB" w:rsidRPr="004942EB">
        <w:rPr>
          <w:i/>
          <w:szCs w:val="24"/>
          <w:highlight w:val="green"/>
          <w:rPrChange w:id="1376" w:author="Guilherme Rodrigues" w:date="2021-09-03T16:17:00Z">
            <w:rPr>
              <w:i/>
              <w:szCs w:val="24"/>
              <w:highlight w:val="green"/>
            </w:rPr>
          </w:rPrChange>
        </w:rPr>
      </w:r>
      <w:r w:rsidR="004942EB" w:rsidRPr="004942EB">
        <w:rPr>
          <w:i/>
          <w:szCs w:val="24"/>
          <w:highlight w:val="green"/>
          <w:rPrChange w:id="1377" w:author="Guilherme Rodrigues" w:date="2021-09-03T16:17:00Z">
            <w:rPr>
              <w:szCs w:val="24"/>
            </w:rPr>
          </w:rPrChange>
        </w:rPr>
        <w:fldChar w:fldCharType="separate"/>
      </w:r>
      <w:ins w:id="1378" w:author="Guilherme Rodrigues" w:date="2021-09-03T16:15:00Z">
        <w:r w:rsidR="004942EB" w:rsidRPr="004942EB">
          <w:rPr>
            <w:i/>
            <w:highlight w:val="green"/>
            <w:rPrChange w:id="1379" w:author="Guilherme Rodrigues" w:date="2021-09-03T16:17:00Z">
              <w:rPr>
                <w:b/>
                <w:i/>
              </w:rPr>
            </w:rPrChange>
          </w:rPr>
          <w:t xml:space="preserve">Box </w:t>
        </w:r>
        <w:r w:rsidR="004942EB" w:rsidRPr="004942EB">
          <w:rPr>
            <w:i/>
            <w:noProof/>
            <w:highlight w:val="green"/>
            <w:rPrChange w:id="1380" w:author="Guilherme Rodrigues" w:date="2021-09-03T16:17:00Z">
              <w:rPr>
                <w:b/>
                <w:i/>
                <w:noProof/>
              </w:rPr>
            </w:rPrChange>
          </w:rPr>
          <w:t>3</w:t>
        </w:r>
        <w:r w:rsidR="004942EB" w:rsidRPr="004942EB">
          <w:rPr>
            <w:i/>
            <w:szCs w:val="24"/>
            <w:highlight w:val="green"/>
            <w:rPrChange w:id="1381" w:author="Guilherme Rodrigues" w:date="2021-09-03T16:17:00Z">
              <w:rPr>
                <w:szCs w:val="24"/>
              </w:rPr>
            </w:rPrChange>
          </w:rPr>
          <w:fldChar w:fldCharType="end"/>
        </w:r>
      </w:ins>
      <w:ins w:id="1382" w:author="Guilherme Rodrigues" w:date="2021-09-03T16:14:00Z">
        <w:r w:rsidR="004942EB">
          <w:rPr>
            <w:szCs w:val="24"/>
          </w:rPr>
          <w:t>)</w:t>
        </w:r>
      </w:ins>
      <w:ins w:id="1383" w:author="Guilherme Rodrigues" w:date="2021-09-03T16:13:00Z">
        <w:r w:rsidR="002E5340">
          <w:rPr>
            <w:szCs w:val="24"/>
          </w:rPr>
          <w:t>,</w:t>
        </w:r>
      </w:ins>
      <w:r>
        <w:rPr>
          <w:szCs w:val="24"/>
        </w:rPr>
        <w:t xml:space="preserve"> rather than their past industrial structure. The problem is that the benefits they have offered</w:t>
      </w:r>
      <w:r w:rsidRPr="00D53453">
        <w:rPr>
          <w:szCs w:val="24"/>
        </w:rPr>
        <w:t xml:space="preserve">, such as large pools of unskilled labour and cheap land, </w:t>
      </w:r>
      <w:r>
        <w:rPr>
          <w:szCs w:val="24"/>
        </w:rPr>
        <w:t>have appealed to</w:t>
      </w:r>
      <w:r w:rsidRPr="00D53453">
        <w:rPr>
          <w:szCs w:val="24"/>
        </w:rPr>
        <w:t xml:space="preserve"> low</w:t>
      </w:r>
      <w:r>
        <w:rPr>
          <w:szCs w:val="24"/>
        </w:rPr>
        <w:t>er</w:t>
      </w:r>
      <w:r w:rsidRPr="00D53453">
        <w:rPr>
          <w:szCs w:val="24"/>
        </w:rPr>
        <w:t xml:space="preserve"> productivity </w:t>
      </w:r>
      <w:r>
        <w:rPr>
          <w:szCs w:val="24"/>
        </w:rPr>
        <w:t>activitie</w:t>
      </w:r>
      <w:r w:rsidRPr="00D53453">
        <w:rPr>
          <w:szCs w:val="24"/>
        </w:rPr>
        <w:t xml:space="preserve">s (e.g. warehousing, distribution or food manufacturing). </w:t>
      </w:r>
      <w:r>
        <w:rPr>
          <w:szCs w:val="24"/>
        </w:rPr>
        <w:fldChar w:fldCharType="begin"/>
      </w:r>
      <w:r>
        <w:rPr>
          <w:szCs w:val="24"/>
        </w:rPr>
        <w:instrText xml:space="preserve"> REF _Ref80030631 \h </w:instrText>
      </w:r>
      <w:r>
        <w:rPr>
          <w:szCs w:val="24"/>
        </w:rPr>
      </w:r>
      <w:r>
        <w:rPr>
          <w:szCs w:val="24"/>
        </w:rPr>
        <w:fldChar w:fldCharType="separate"/>
      </w:r>
      <w:r w:rsidRPr="00737045">
        <w:t xml:space="preserve">Box </w:t>
      </w:r>
      <w:r w:rsidRPr="00737045">
        <w:rPr>
          <w:noProof/>
        </w:rPr>
        <w:t>7</w:t>
      </w:r>
      <w:r>
        <w:rPr>
          <w:szCs w:val="24"/>
        </w:rPr>
        <w:fldChar w:fldCharType="end"/>
      </w:r>
      <w:r>
        <w:rPr>
          <w:szCs w:val="24"/>
        </w:rPr>
        <w:t xml:space="preserve"> looks at how coal mining cities and large towns have developed over the last 40 years.</w:t>
      </w:r>
    </w:p>
    <w:p w14:paraId="486240C3" w14:textId="77777777" w:rsidR="00A4618C" w:rsidRPr="00737045" w:rsidRDefault="00A4618C" w:rsidP="00A4618C">
      <w:pPr>
        <w:pStyle w:val="Caption"/>
        <w:pBdr>
          <w:top w:val="single" w:sz="4" w:space="1" w:color="auto"/>
          <w:left w:val="single" w:sz="4" w:space="4" w:color="auto"/>
          <w:bottom w:val="single" w:sz="4" w:space="1" w:color="auto"/>
          <w:right w:val="single" w:sz="4" w:space="4" w:color="auto"/>
        </w:pBdr>
        <w:rPr>
          <w:sz w:val="22"/>
          <w:szCs w:val="22"/>
        </w:rPr>
      </w:pPr>
      <w:r w:rsidRPr="004D7EDB">
        <w:rPr>
          <w:i w:val="0"/>
          <w:sz w:val="22"/>
          <w:szCs w:val="22"/>
        </w:rPr>
        <w:t xml:space="preserve">Box </w:t>
      </w:r>
      <w:r w:rsidRPr="004D7EDB">
        <w:rPr>
          <w:i w:val="0"/>
          <w:sz w:val="22"/>
          <w:szCs w:val="22"/>
        </w:rPr>
        <w:fldChar w:fldCharType="begin"/>
      </w:r>
      <w:r w:rsidRPr="004D7EDB">
        <w:rPr>
          <w:i w:val="0"/>
          <w:sz w:val="22"/>
          <w:szCs w:val="22"/>
        </w:rPr>
        <w:instrText xml:space="preserve"> SEQ Box \* ARABIC </w:instrText>
      </w:r>
      <w:r w:rsidRPr="004D7EDB">
        <w:rPr>
          <w:i w:val="0"/>
          <w:sz w:val="22"/>
          <w:szCs w:val="22"/>
        </w:rPr>
        <w:fldChar w:fldCharType="separate"/>
      </w:r>
      <w:r w:rsidRPr="004D7EDB">
        <w:rPr>
          <w:i w:val="0"/>
          <w:noProof/>
          <w:sz w:val="22"/>
          <w:szCs w:val="22"/>
        </w:rPr>
        <w:t>7</w:t>
      </w:r>
      <w:r w:rsidRPr="004D7EDB">
        <w:rPr>
          <w:i w:val="0"/>
          <w:sz w:val="22"/>
          <w:szCs w:val="22"/>
        </w:rPr>
        <w:fldChar w:fldCharType="end"/>
      </w:r>
      <w:r w:rsidRPr="004D7EDB">
        <w:rPr>
          <w:i w:val="0"/>
          <w:sz w:val="22"/>
          <w:szCs w:val="22"/>
        </w:rPr>
        <w:t>: How coal economies</w:t>
      </w:r>
      <w:r w:rsidRPr="004D7EDB">
        <w:rPr>
          <w:sz w:val="22"/>
          <w:szCs w:val="22"/>
        </w:rPr>
        <w:t xml:space="preserve"> evolved in the last decades</w:t>
      </w:r>
    </w:p>
    <w:p w14:paraId="7C5B5FCA" w14:textId="20713688" w:rsidR="00A4618C" w:rsidRPr="00EC228A" w:rsidRDefault="00A4618C" w:rsidP="00A4618C">
      <w:pPr>
        <w:pBdr>
          <w:top w:val="single" w:sz="4" w:space="1" w:color="auto"/>
          <w:left w:val="single" w:sz="4" w:space="4" w:color="auto"/>
          <w:bottom w:val="single" w:sz="4" w:space="1" w:color="auto"/>
          <w:right w:val="single" w:sz="4" w:space="4" w:color="auto"/>
        </w:pBdr>
        <w:rPr>
          <w:highlight w:val="green"/>
          <w:rPrChange w:id="1384" w:author="Guilherme Rodrigues" w:date="2021-09-04T11:41:00Z">
            <w:rPr/>
          </w:rPrChange>
        </w:rPr>
      </w:pPr>
      <w:r w:rsidRPr="00EC228A">
        <w:t xml:space="preserve">From the 22 cities and large towns that are ‘trapped’ in low </w:t>
      </w:r>
      <w:ins w:id="1385" w:author="Guilherme Rodrigues" w:date="2021-09-02T15:18:00Z">
        <w:r w:rsidR="00D10190" w:rsidRPr="00EC228A">
          <w:t>complex</w:t>
        </w:r>
      </w:ins>
      <w:del w:id="1386" w:author="Guilherme Rodrigues" w:date="2021-09-02T15:18:00Z">
        <w:r w:rsidRPr="00EC228A" w:rsidDel="00D10190">
          <w:delText>knowledge</w:delText>
        </w:r>
      </w:del>
      <w:r w:rsidRPr="00EC228A">
        <w:t xml:space="preserve"> activities, six of them were specialised on coal in 1981. Nowadays, these urban areas had moved away from coal a</w:t>
      </w:r>
      <w:ins w:id="1387" w:author="Guilherme Rodrigues" w:date="2021-09-02T15:19:00Z">
        <w:r w:rsidR="00D10190" w:rsidRPr="00EC228A">
          <w:t>re</w:t>
        </w:r>
      </w:ins>
      <w:del w:id="1388" w:author="Guilherme Rodrigues" w:date="2021-09-02T15:19:00Z">
        <w:r w:rsidRPr="00EC228A" w:rsidDel="00D10190">
          <w:delText>nd</w:delText>
        </w:r>
      </w:del>
      <w:r w:rsidRPr="00EC228A">
        <w:t xml:space="preserve"> specialised in </w:t>
      </w:r>
      <w:del w:id="1389" w:author="Guilherme Rodrigues" w:date="2021-09-02T15:19:00Z">
        <w:r w:rsidRPr="00EC228A" w:rsidDel="00D10190">
          <w:delText xml:space="preserve">different </w:delText>
        </w:r>
      </w:del>
      <w:ins w:id="1390" w:author="Guilherme Rodrigues" w:date="2021-09-02T15:19:00Z">
        <w:r w:rsidR="00D10190" w:rsidRPr="00EC228A">
          <w:t xml:space="preserve">other </w:t>
        </w:r>
      </w:ins>
      <w:r w:rsidRPr="00EC228A">
        <w:t xml:space="preserve">sectors. None of these sectors are related to coal mining, suggesting their earlier specialism had no direct impact on the subsequent specialisms they developed. But all are lower skilled activities, </w:t>
      </w:r>
      <w:r w:rsidRPr="00EC228A">
        <w:rPr>
          <w:highlight w:val="green"/>
          <w:rPrChange w:id="1391" w:author="Guilherme Rodrigues" w:date="2021-09-04T11:41:00Z">
            <w:rPr/>
          </w:rPrChange>
        </w:rPr>
        <w:t xml:space="preserve">suggesting that it is the inherent </w:t>
      </w:r>
      <w:r w:rsidRPr="00EC228A">
        <w:rPr>
          <w:highlight w:val="green"/>
          <w:rPrChange w:id="1392" w:author="Guilherme Rodrigues" w:date="2021-09-04T11:42:00Z">
            <w:rPr/>
          </w:rPrChange>
        </w:rPr>
        <w:t>benefits</w:t>
      </w:r>
      <w:ins w:id="1393" w:author="Guilherme Rodrigues" w:date="2021-09-04T11:38:00Z">
        <w:r w:rsidR="00EC228A" w:rsidRPr="00EC228A">
          <w:rPr>
            <w:highlight w:val="green"/>
            <w:rPrChange w:id="1394" w:author="Guilherme Rodrigues" w:date="2021-09-04T11:42:00Z">
              <w:rPr>
                <w:highlight w:val="red"/>
              </w:rPr>
            </w:rPrChange>
          </w:rPr>
          <w:t xml:space="preserve"> </w:t>
        </w:r>
      </w:ins>
      <w:ins w:id="1395" w:author="Guilherme Rodrigues" w:date="2021-09-04T11:42:00Z">
        <w:r w:rsidR="00EC228A" w:rsidRPr="00EC228A">
          <w:rPr>
            <w:szCs w:val="24"/>
            <w:highlight w:val="green"/>
            <w:rPrChange w:id="1396" w:author="Guilherme Rodrigues" w:date="2021-09-04T11:42:00Z">
              <w:rPr>
                <w:szCs w:val="24"/>
              </w:rPr>
            </w:rPrChange>
          </w:rPr>
          <w:t>–</w:t>
        </w:r>
      </w:ins>
      <w:ins w:id="1397" w:author="Guilherme Rodrigues" w:date="2021-09-04T11:36:00Z">
        <w:r w:rsidR="00EC228A" w:rsidRPr="00EC228A">
          <w:rPr>
            <w:highlight w:val="green"/>
            <w:rPrChange w:id="1398" w:author="Guilherme Rodrigues" w:date="2021-09-04T11:42:00Z">
              <w:rPr>
                <w:highlight w:val="red"/>
              </w:rPr>
            </w:rPrChange>
          </w:rPr>
          <w:t xml:space="preserve"> </w:t>
        </w:r>
      </w:ins>
      <w:ins w:id="1399" w:author="Guilherme Rodrigues" w:date="2021-09-04T11:42:00Z">
        <w:r w:rsidR="00EC228A" w:rsidRPr="00EC228A">
          <w:rPr>
            <w:highlight w:val="green"/>
          </w:rPr>
          <w:t xml:space="preserve">often </w:t>
        </w:r>
      </w:ins>
      <w:ins w:id="1400" w:author="Guilherme Rodrigues" w:date="2021-09-04T11:36:00Z">
        <w:r w:rsidR="00EC228A" w:rsidRPr="00EC228A">
          <w:rPr>
            <w:highlight w:val="green"/>
            <w:rPrChange w:id="1401" w:author="Guilherme Rodrigues" w:date="2021-09-04T11:42:00Z">
              <w:rPr>
                <w:highlight w:val="red"/>
              </w:rPr>
            </w:rPrChange>
          </w:rPr>
          <w:t xml:space="preserve">driven by </w:t>
        </w:r>
      </w:ins>
      <w:ins w:id="1402" w:author="Guilherme Rodrigues" w:date="2021-09-04T11:39:00Z">
        <w:r w:rsidR="00EC228A" w:rsidRPr="00EC228A">
          <w:rPr>
            <w:highlight w:val="green"/>
            <w:rPrChange w:id="1403" w:author="Guilherme Rodrigues" w:date="2021-09-04T11:42:00Z">
              <w:rPr>
                <w:highlight w:val="red"/>
              </w:rPr>
            </w:rPrChange>
          </w:rPr>
          <w:t xml:space="preserve">indirect </w:t>
        </w:r>
      </w:ins>
      <w:ins w:id="1404" w:author="Guilherme Rodrigues" w:date="2021-09-04T11:36:00Z">
        <w:r w:rsidR="00EC228A" w:rsidRPr="00EC228A">
          <w:rPr>
            <w:highlight w:val="green"/>
            <w:rPrChange w:id="1405" w:author="Guilherme Rodrigues" w:date="2021-09-04T11:42:00Z">
              <w:rPr>
                <w:highlight w:val="red"/>
              </w:rPr>
            </w:rPrChange>
          </w:rPr>
          <w:t xml:space="preserve">legacy of previous activities (e.g. </w:t>
        </w:r>
      </w:ins>
      <w:ins w:id="1406" w:author="Guilherme Rodrigues" w:date="2021-09-04T11:37:00Z">
        <w:r w:rsidR="00EC228A" w:rsidRPr="00EC228A">
          <w:rPr>
            <w:highlight w:val="green"/>
            <w:rPrChange w:id="1407" w:author="Guilherme Rodrigues" w:date="2021-09-04T11:42:00Z">
              <w:rPr>
                <w:highlight w:val="red"/>
              </w:rPr>
            </w:rPrChange>
          </w:rPr>
          <w:t>contamination</w:t>
        </w:r>
      </w:ins>
      <w:ins w:id="1408" w:author="Guilherme Rodrigues" w:date="2021-09-04T11:38:00Z">
        <w:r w:rsidR="00EC228A" w:rsidRPr="00EC228A">
          <w:rPr>
            <w:highlight w:val="green"/>
            <w:rPrChange w:id="1409" w:author="Guilherme Rodrigues" w:date="2021-09-04T11:42:00Z">
              <w:rPr>
                <w:highlight w:val="red"/>
              </w:rPr>
            </w:rPrChange>
          </w:rPr>
          <w:t xml:space="preserve"> </w:t>
        </w:r>
      </w:ins>
      <w:ins w:id="1410" w:author="Guilherme Rodrigues" w:date="2021-09-04T11:40:00Z">
        <w:r w:rsidR="00EC228A" w:rsidRPr="00EC228A">
          <w:rPr>
            <w:highlight w:val="green"/>
            <w:rPrChange w:id="1411" w:author="Guilherme Rodrigues" w:date="2021-09-04T11:42:00Z">
              <w:rPr>
                <w:highlight w:val="red"/>
              </w:rPr>
            </w:rPrChange>
          </w:rPr>
          <w:t>affecting land values</w:t>
        </w:r>
      </w:ins>
      <w:ins w:id="1412" w:author="Guilherme Rodrigues" w:date="2021-09-04T11:36:00Z">
        <w:r w:rsidR="00EC228A" w:rsidRPr="00EC228A">
          <w:rPr>
            <w:highlight w:val="green"/>
            <w:rPrChange w:id="1413" w:author="Guilherme Rodrigues" w:date="2021-09-04T11:42:00Z">
              <w:rPr>
                <w:highlight w:val="red"/>
              </w:rPr>
            </w:rPrChange>
          </w:rPr>
          <w:t>)</w:t>
        </w:r>
      </w:ins>
      <w:ins w:id="1414" w:author="Guilherme Rodrigues" w:date="2021-09-04T11:38:00Z">
        <w:r w:rsidR="00EC228A" w:rsidRPr="00EC228A">
          <w:rPr>
            <w:highlight w:val="green"/>
            <w:rPrChange w:id="1415" w:author="Guilherme Rodrigues" w:date="2021-09-04T11:42:00Z">
              <w:rPr>
                <w:highlight w:val="red"/>
              </w:rPr>
            </w:rPrChange>
          </w:rPr>
          <w:t xml:space="preserve"> </w:t>
        </w:r>
      </w:ins>
      <w:ins w:id="1416" w:author="Guilherme Rodrigues" w:date="2021-09-04T11:42:00Z">
        <w:r w:rsidR="00EC228A" w:rsidRPr="00EC228A">
          <w:rPr>
            <w:szCs w:val="24"/>
            <w:highlight w:val="green"/>
            <w:rPrChange w:id="1417" w:author="Guilherme Rodrigues" w:date="2021-09-04T11:42:00Z">
              <w:rPr>
                <w:szCs w:val="24"/>
              </w:rPr>
            </w:rPrChange>
          </w:rPr>
          <w:t>–</w:t>
        </w:r>
      </w:ins>
      <w:ins w:id="1418" w:author="Guilherme Rodrigues" w:date="2021-09-04T11:36:00Z">
        <w:r w:rsidR="00EC228A" w:rsidRPr="00EC228A">
          <w:rPr>
            <w:highlight w:val="green"/>
            <w:rPrChange w:id="1419" w:author="Guilherme Rodrigues" w:date="2021-09-04T11:42:00Z">
              <w:rPr>
                <w:highlight w:val="red"/>
              </w:rPr>
            </w:rPrChange>
          </w:rPr>
          <w:t xml:space="preserve"> </w:t>
        </w:r>
      </w:ins>
      <w:del w:id="1420" w:author="Guilherme Rodrigues" w:date="2021-09-04T11:38:00Z">
        <w:r w:rsidRPr="00EC228A" w:rsidDel="00EC228A">
          <w:rPr>
            <w:highlight w:val="green"/>
            <w:rPrChange w:id="1421" w:author="Guilherme Rodrigues" w:date="2021-09-04T11:42:00Z">
              <w:rPr/>
            </w:rPrChange>
          </w:rPr>
          <w:delText xml:space="preserve"> </w:delText>
        </w:r>
      </w:del>
      <w:r w:rsidRPr="00EC228A">
        <w:rPr>
          <w:highlight w:val="green"/>
          <w:rPrChange w:id="1422" w:author="Guilherme Rodrigues" w:date="2021-09-04T11:42:00Z">
            <w:rPr/>
          </w:rPrChange>
        </w:rPr>
        <w:t xml:space="preserve">that </w:t>
      </w:r>
      <w:r w:rsidRPr="00EC228A">
        <w:rPr>
          <w:highlight w:val="green"/>
          <w:rPrChange w:id="1423" w:author="Guilherme Rodrigues" w:date="2021-09-04T11:41:00Z">
            <w:rPr/>
          </w:rPrChange>
        </w:rPr>
        <w:t xml:space="preserve">these places offer to businesses that has driven their development, </w:t>
      </w:r>
      <w:commentRangeStart w:id="1424"/>
      <w:r w:rsidRPr="00EC228A">
        <w:rPr>
          <w:highlight w:val="green"/>
          <w:rPrChange w:id="1425" w:author="Guilherme Rodrigues" w:date="2021-09-04T11:41:00Z">
            <w:rPr/>
          </w:rPrChange>
        </w:rPr>
        <w:t xml:space="preserve">rather than </w:t>
      </w:r>
      <w:del w:id="1426" w:author="Guilherme Rodrigues" w:date="2021-09-04T11:35:00Z">
        <w:r w:rsidRPr="00EC228A" w:rsidDel="00EC228A">
          <w:rPr>
            <w:highlight w:val="green"/>
            <w:rPrChange w:id="1427" w:author="Guilherme Rodrigues" w:date="2021-09-04T11:41:00Z">
              <w:rPr/>
            </w:rPrChange>
          </w:rPr>
          <w:delText xml:space="preserve">their </w:delText>
        </w:r>
      </w:del>
      <w:ins w:id="1428" w:author="Guilherme Rodrigues" w:date="2021-09-04T11:35:00Z">
        <w:r w:rsidR="00EC228A" w:rsidRPr="00EC228A">
          <w:rPr>
            <w:highlight w:val="green"/>
            <w:rPrChange w:id="1429" w:author="Guilherme Rodrigues" w:date="2021-09-04T11:41:00Z">
              <w:rPr/>
            </w:rPrChange>
          </w:rPr>
          <w:t>t</w:t>
        </w:r>
        <w:r w:rsidR="00EC228A" w:rsidRPr="00EC228A">
          <w:rPr>
            <w:highlight w:val="green"/>
            <w:rPrChange w:id="1430" w:author="Guilherme Rodrigues" w:date="2021-09-04T11:41:00Z">
              <w:rPr>
                <w:highlight w:val="red"/>
              </w:rPr>
            </w:rPrChange>
          </w:rPr>
          <w:t xml:space="preserve">he specific accumulated knowledge from </w:t>
        </w:r>
      </w:ins>
      <w:del w:id="1431" w:author="Guilherme Rodrigues" w:date="2021-09-04T11:35:00Z">
        <w:r w:rsidRPr="00EC228A" w:rsidDel="00EC228A">
          <w:rPr>
            <w:highlight w:val="green"/>
            <w:rPrChange w:id="1432" w:author="Guilherme Rodrigues" w:date="2021-09-04T11:41:00Z">
              <w:rPr/>
            </w:rPrChange>
          </w:rPr>
          <w:delText xml:space="preserve">historic </w:delText>
        </w:r>
      </w:del>
      <w:ins w:id="1433" w:author="Guilherme Rodrigues" w:date="2021-09-04T11:35:00Z">
        <w:r w:rsidR="00EC228A" w:rsidRPr="00EC228A">
          <w:rPr>
            <w:highlight w:val="green"/>
            <w:rPrChange w:id="1434" w:author="Guilherme Rodrigues" w:date="2021-09-04T11:41:00Z">
              <w:rPr>
                <w:highlight w:val="red"/>
              </w:rPr>
            </w:rPrChange>
          </w:rPr>
          <w:t xml:space="preserve">past </w:t>
        </w:r>
      </w:ins>
      <w:r w:rsidRPr="00EC228A">
        <w:rPr>
          <w:highlight w:val="green"/>
          <w:rPrChange w:id="1435" w:author="Guilherme Rodrigues" w:date="2021-09-04T11:41:00Z">
            <w:rPr/>
          </w:rPrChange>
        </w:rPr>
        <w:t>industrial structure.</w:t>
      </w:r>
      <w:commentRangeEnd w:id="1424"/>
      <w:r w:rsidR="00D10190" w:rsidRPr="00EC228A">
        <w:rPr>
          <w:rStyle w:val="CommentReference"/>
          <w:highlight w:val="green"/>
          <w:rPrChange w:id="1436" w:author="Guilherme Rodrigues" w:date="2021-09-04T11:41:00Z">
            <w:rPr>
              <w:rStyle w:val="CommentReference"/>
            </w:rPr>
          </w:rPrChange>
        </w:rPr>
        <w:commentReference w:id="1424"/>
      </w:r>
    </w:p>
    <w:p w14:paraId="5876B840" w14:textId="777A62EB" w:rsidR="00A4618C" w:rsidRPr="00EC228A" w:rsidRDefault="00A4618C" w:rsidP="00A4618C">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EC228A">
        <w:rPr>
          <w:b/>
          <w:i w:val="0"/>
          <w:iCs w:val="0"/>
          <w:color w:val="auto"/>
          <w:sz w:val="22"/>
          <w:szCs w:val="22"/>
        </w:rPr>
        <w:t xml:space="preserve">Figure </w:t>
      </w:r>
      <w:r w:rsidRPr="00EC228A">
        <w:rPr>
          <w:b/>
          <w:i w:val="0"/>
          <w:iCs w:val="0"/>
          <w:color w:val="auto"/>
          <w:sz w:val="22"/>
          <w:szCs w:val="22"/>
          <w:rPrChange w:id="1437" w:author="Guilherme Rodrigues" w:date="2021-09-04T11:42:00Z">
            <w:rPr>
              <w:b/>
              <w:i w:val="0"/>
              <w:iCs w:val="0"/>
              <w:color w:val="auto"/>
              <w:sz w:val="22"/>
              <w:szCs w:val="22"/>
            </w:rPr>
          </w:rPrChange>
        </w:rPr>
        <w:fldChar w:fldCharType="begin"/>
      </w:r>
      <w:r w:rsidRPr="00EC228A">
        <w:rPr>
          <w:b/>
          <w:i w:val="0"/>
          <w:iCs w:val="0"/>
          <w:color w:val="auto"/>
          <w:sz w:val="22"/>
          <w:szCs w:val="22"/>
        </w:rPr>
        <w:instrText xml:space="preserve"> SEQ Figure \* ARABIC </w:instrText>
      </w:r>
      <w:r w:rsidRPr="00EC228A">
        <w:rPr>
          <w:b/>
          <w:i w:val="0"/>
          <w:iCs w:val="0"/>
          <w:color w:val="auto"/>
          <w:sz w:val="22"/>
          <w:szCs w:val="22"/>
          <w:rPrChange w:id="1438" w:author="Guilherme Rodrigues" w:date="2021-09-04T11:42:00Z">
            <w:rPr>
              <w:b/>
              <w:i w:val="0"/>
              <w:iCs w:val="0"/>
              <w:color w:val="auto"/>
              <w:sz w:val="22"/>
              <w:szCs w:val="22"/>
            </w:rPr>
          </w:rPrChange>
        </w:rPr>
        <w:fldChar w:fldCharType="separate"/>
      </w:r>
      <w:ins w:id="1439" w:author="Guilherme Rodrigues" w:date="2021-09-04T12:09:00Z">
        <w:r w:rsidR="00B072F0">
          <w:rPr>
            <w:b/>
            <w:i w:val="0"/>
            <w:iCs w:val="0"/>
            <w:noProof/>
            <w:color w:val="auto"/>
            <w:sz w:val="22"/>
            <w:szCs w:val="22"/>
          </w:rPr>
          <w:t>13</w:t>
        </w:r>
      </w:ins>
      <w:del w:id="1440" w:author="Guilherme Rodrigues" w:date="2021-09-04T12:09:00Z">
        <w:r w:rsidR="00E005B7" w:rsidRPr="00EC228A" w:rsidDel="00B072F0">
          <w:rPr>
            <w:b/>
            <w:i w:val="0"/>
            <w:iCs w:val="0"/>
            <w:noProof/>
            <w:color w:val="auto"/>
            <w:sz w:val="22"/>
            <w:szCs w:val="22"/>
          </w:rPr>
          <w:delText>13</w:delText>
        </w:r>
      </w:del>
      <w:r w:rsidRPr="00EC228A">
        <w:rPr>
          <w:b/>
          <w:i w:val="0"/>
          <w:iCs w:val="0"/>
          <w:color w:val="auto"/>
          <w:sz w:val="22"/>
          <w:szCs w:val="22"/>
          <w:rPrChange w:id="1441" w:author="Guilherme Rodrigues" w:date="2021-09-04T11:42:00Z">
            <w:rPr>
              <w:b/>
              <w:i w:val="0"/>
              <w:iCs w:val="0"/>
              <w:color w:val="auto"/>
              <w:sz w:val="22"/>
              <w:szCs w:val="22"/>
            </w:rPr>
          </w:rPrChange>
        </w:rPr>
        <w:fldChar w:fldCharType="end"/>
      </w:r>
      <w:r w:rsidRPr="00EC228A">
        <w:rPr>
          <w:b/>
          <w:i w:val="0"/>
          <w:iCs w:val="0"/>
          <w:color w:val="auto"/>
          <w:sz w:val="22"/>
          <w:szCs w:val="22"/>
        </w:rPr>
        <w:t>:</w:t>
      </w:r>
      <w:r w:rsidRPr="00EC228A">
        <w:rPr>
          <w:i w:val="0"/>
          <w:iCs w:val="0"/>
          <w:color w:val="auto"/>
          <w:sz w:val="22"/>
          <w:szCs w:val="22"/>
        </w:rPr>
        <w:t xml:space="preserve"> Most prevalent exporting occupation as share of exporting jobs, 1981-2019</w:t>
      </w:r>
    </w:p>
    <w:p w14:paraId="5D87506E" w14:textId="77777777" w:rsidR="00A4618C" w:rsidRPr="00EC228A" w:rsidRDefault="00A4618C" w:rsidP="00A4618C">
      <w:pPr>
        <w:pBdr>
          <w:top w:val="single" w:sz="4" w:space="1" w:color="auto"/>
          <w:left w:val="single" w:sz="4" w:space="4" w:color="auto"/>
          <w:bottom w:val="single" w:sz="4" w:space="1" w:color="auto"/>
          <w:right w:val="single" w:sz="4" w:space="4" w:color="auto"/>
        </w:pBdr>
        <w:rPr>
          <w:sz w:val="14"/>
          <w:szCs w:val="14"/>
        </w:rPr>
      </w:pPr>
      <w:r w:rsidRPr="00EC228A">
        <w:rPr>
          <w:noProof/>
          <w:rPrChange w:id="1442" w:author="Guilherme Rodrigues" w:date="2021-09-04T11:42:00Z">
            <w:rPr>
              <w:noProof/>
            </w:rPr>
          </w:rPrChange>
        </w:rPr>
        <w:drawing>
          <wp:inline distT="0" distB="0" distL="0" distR="0" wp14:anchorId="44376FDA" wp14:editId="1DCAE9CC">
            <wp:extent cx="5731510" cy="158470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584706"/>
                    </a:xfrm>
                    <a:prstGeom prst="rect">
                      <a:avLst/>
                    </a:prstGeom>
                    <a:noFill/>
                    <a:ln>
                      <a:noFill/>
                    </a:ln>
                  </pic:spPr>
                </pic:pic>
              </a:graphicData>
            </a:graphic>
          </wp:inline>
        </w:drawing>
      </w:r>
      <w:r w:rsidRPr="00EC228A">
        <w:br/>
      </w:r>
      <w:r w:rsidRPr="00EC228A">
        <w:rPr>
          <w:sz w:val="14"/>
          <w:szCs w:val="14"/>
        </w:rPr>
        <w:t>Source: ONS; Census, 1981.</w:t>
      </w:r>
    </w:p>
    <w:p w14:paraId="2B257C5B" w14:textId="0E3F9B8E" w:rsidR="00A4618C" w:rsidRPr="002C78D4" w:rsidRDefault="00A4618C" w:rsidP="00A4618C">
      <w:pPr>
        <w:pBdr>
          <w:top w:val="single" w:sz="4" w:space="1" w:color="auto"/>
          <w:left w:val="single" w:sz="4" w:space="4" w:color="auto"/>
          <w:bottom w:val="single" w:sz="4" w:space="1" w:color="auto"/>
          <w:right w:val="single" w:sz="4" w:space="4" w:color="auto"/>
        </w:pBdr>
        <w:rPr>
          <w:b/>
        </w:rPr>
      </w:pPr>
      <w:commentRangeStart w:id="1443"/>
      <w:del w:id="1444" w:author="Guilherme Rodrigues" w:date="2021-09-04T12:06:00Z">
        <w:r w:rsidRPr="00067491" w:rsidDel="00067491">
          <w:rPr>
            <w:b/>
            <w:highlight w:val="green"/>
            <w:rPrChange w:id="1445" w:author="Guilherme Rodrigues" w:date="2021-09-04T12:07:00Z">
              <w:rPr>
                <w:b/>
              </w:rPr>
            </w:rPrChange>
          </w:rPr>
          <w:delText xml:space="preserve">Sunderland’s </w:delText>
        </w:r>
      </w:del>
      <w:ins w:id="1446" w:author="Guilherme Rodrigues" w:date="2021-09-04T12:06:00Z">
        <w:r w:rsidR="00067491" w:rsidRPr="00067491">
          <w:rPr>
            <w:b/>
            <w:highlight w:val="green"/>
            <w:rPrChange w:id="1447" w:author="Guilherme Rodrigues" w:date="2021-09-04T12:07:00Z">
              <w:rPr>
                <w:b/>
              </w:rPr>
            </w:rPrChange>
          </w:rPr>
          <w:t xml:space="preserve">The </w:t>
        </w:r>
      </w:ins>
      <w:del w:id="1448" w:author="Guilherme Rodrigues" w:date="2021-09-04T12:06:00Z">
        <w:r w:rsidRPr="00067491" w:rsidDel="00067491">
          <w:rPr>
            <w:b/>
            <w:highlight w:val="green"/>
            <w:rPrChange w:id="1449" w:author="Guilherme Rodrigues" w:date="2021-09-04T12:07:00Z">
              <w:rPr>
                <w:b/>
              </w:rPr>
            </w:rPrChange>
          </w:rPr>
          <w:delText xml:space="preserve">previous </w:delText>
        </w:r>
      </w:del>
      <w:ins w:id="1450" w:author="Guilherme Rodrigues" w:date="2021-09-04T12:06:00Z">
        <w:r w:rsidR="00067491" w:rsidRPr="00067491">
          <w:rPr>
            <w:b/>
            <w:highlight w:val="green"/>
            <w:rPrChange w:id="1451" w:author="Guilherme Rodrigues" w:date="2021-09-04T12:07:00Z">
              <w:rPr>
                <w:b/>
              </w:rPr>
            </w:rPrChange>
          </w:rPr>
          <w:t xml:space="preserve">past economic capabilities </w:t>
        </w:r>
      </w:ins>
      <w:ins w:id="1452" w:author="Guilherme Rodrigues" w:date="2021-09-04T12:07:00Z">
        <w:r w:rsidR="00067491" w:rsidRPr="00067491">
          <w:rPr>
            <w:b/>
            <w:highlight w:val="green"/>
            <w:rPrChange w:id="1453" w:author="Guilherme Rodrigues" w:date="2021-09-04T12:07:00Z">
              <w:rPr>
                <w:b/>
              </w:rPr>
            </w:rPrChange>
          </w:rPr>
          <w:t>and knowledge</w:t>
        </w:r>
      </w:ins>
      <w:del w:id="1454" w:author="Guilherme Rodrigues" w:date="2021-09-04T12:05:00Z">
        <w:r w:rsidRPr="00067491" w:rsidDel="00067491">
          <w:rPr>
            <w:b/>
            <w:highlight w:val="green"/>
            <w:rPrChange w:id="1455" w:author="Guilherme Rodrigues" w:date="2021-09-04T12:07:00Z">
              <w:rPr>
                <w:b/>
              </w:rPr>
            </w:rPrChange>
          </w:rPr>
          <w:delText xml:space="preserve">strengths </w:delText>
        </w:r>
      </w:del>
      <w:ins w:id="1456" w:author="Guilherme Rodrigues" w:date="2021-09-04T12:07:00Z">
        <w:r w:rsidR="00067491" w:rsidRPr="00067491">
          <w:rPr>
            <w:b/>
            <w:highlight w:val="green"/>
            <w:rPrChange w:id="1457" w:author="Guilherme Rodrigues" w:date="2021-09-04T12:07:00Z">
              <w:rPr>
                <w:b/>
              </w:rPr>
            </w:rPrChange>
          </w:rPr>
          <w:t xml:space="preserve"> </w:t>
        </w:r>
      </w:ins>
      <w:r w:rsidRPr="00067491">
        <w:rPr>
          <w:b/>
          <w:highlight w:val="green"/>
          <w:rPrChange w:id="1458" w:author="Guilherme Rodrigues" w:date="2021-09-04T12:07:00Z">
            <w:rPr>
              <w:b/>
            </w:rPr>
          </w:rPrChange>
        </w:rPr>
        <w:t xml:space="preserve">did not </w:t>
      </w:r>
      <w:ins w:id="1459" w:author="Guilherme Rodrigues" w:date="2021-09-04T12:06:00Z">
        <w:r w:rsidR="00067491" w:rsidRPr="00067491">
          <w:rPr>
            <w:b/>
            <w:highlight w:val="green"/>
            <w:rPrChange w:id="1460" w:author="Guilherme Rodrigues" w:date="2021-09-04T12:07:00Z">
              <w:rPr>
                <w:b/>
              </w:rPr>
            </w:rPrChange>
          </w:rPr>
          <w:t xml:space="preserve">directly </w:t>
        </w:r>
      </w:ins>
      <w:r w:rsidRPr="00067491">
        <w:rPr>
          <w:b/>
          <w:highlight w:val="green"/>
          <w:rPrChange w:id="1461" w:author="Guilherme Rodrigues" w:date="2021-09-04T12:07:00Z">
            <w:rPr>
              <w:b/>
            </w:rPr>
          </w:rPrChange>
        </w:rPr>
        <w:t>attract Nissan</w:t>
      </w:r>
      <w:commentRangeEnd w:id="1443"/>
      <w:r w:rsidR="00D10190" w:rsidRPr="00067491">
        <w:rPr>
          <w:rStyle w:val="CommentReference"/>
          <w:highlight w:val="green"/>
          <w:rPrChange w:id="1462" w:author="Guilherme Rodrigues" w:date="2021-09-04T12:07:00Z">
            <w:rPr>
              <w:rStyle w:val="CommentReference"/>
            </w:rPr>
          </w:rPrChange>
        </w:rPr>
        <w:commentReference w:id="1443"/>
      </w:r>
      <w:ins w:id="1463" w:author="Guilherme Rodrigues" w:date="2021-09-04T12:06:00Z">
        <w:r w:rsidR="00067491" w:rsidRPr="00067491">
          <w:rPr>
            <w:b/>
            <w:highlight w:val="green"/>
            <w:rPrChange w:id="1464" w:author="Guilherme Rodrigues" w:date="2021-09-04T12:07:00Z">
              <w:rPr>
                <w:b/>
              </w:rPr>
            </w:rPrChange>
          </w:rPr>
          <w:t xml:space="preserve"> to Sunderland</w:t>
        </w:r>
      </w:ins>
    </w:p>
    <w:p w14:paraId="58207437" w14:textId="59C42132" w:rsidR="00A4618C" w:rsidRPr="006F0B9B" w:rsidRDefault="00A4618C" w:rsidP="00A4618C">
      <w:pPr>
        <w:pBdr>
          <w:top w:val="single" w:sz="4" w:space="1" w:color="auto"/>
          <w:left w:val="single" w:sz="4" w:space="4" w:color="auto"/>
          <w:bottom w:val="single" w:sz="4" w:space="1" w:color="auto"/>
          <w:right w:val="single" w:sz="4" w:space="4" w:color="auto"/>
        </w:pBdr>
        <w:rPr>
          <w:highlight w:val="green"/>
          <w:rPrChange w:id="1465" w:author="Guilherme Rodrigues" w:date="2021-09-04T11:48:00Z">
            <w:rPr/>
          </w:rPrChange>
        </w:rPr>
      </w:pPr>
      <w:r w:rsidRPr="005736A0">
        <w:t>In 1984, the British government and Nissan reached an agreement to open a car plant in Sunderland and Nissan has been able to benefit from further government support in recent years.</w:t>
      </w:r>
      <w:r w:rsidRPr="005736A0">
        <w:rPr>
          <w:rStyle w:val="FootnoteReference"/>
        </w:rPr>
        <w:footnoteReference w:id="33"/>
      </w:r>
      <w:r w:rsidRPr="005736A0">
        <w:t xml:space="preserve"> Before the </w:t>
      </w:r>
      <w:r w:rsidRPr="005736A0">
        <w:lastRenderedPageBreak/>
        <w:t xml:space="preserve">car </w:t>
      </w:r>
      <w:r w:rsidRPr="006F0B9B">
        <w:t xml:space="preserve">plant, Sunderland’s economy was </w:t>
      </w:r>
      <w:ins w:id="1466" w:author="Guilherme Rodrigues" w:date="2021-09-04T11:46:00Z">
        <w:r w:rsidR="00D83145" w:rsidRPr="006F0B9B">
          <w:t xml:space="preserve">mostly </w:t>
        </w:r>
      </w:ins>
      <w:r w:rsidRPr="006F0B9B">
        <w:t>dominated by coal minin</w:t>
      </w:r>
      <w:ins w:id="1467" w:author="Guilherme Rodrigues" w:date="2021-09-04T11:46:00Z">
        <w:r w:rsidR="00D83145" w:rsidRPr="006F0B9B">
          <w:t>g and</w:t>
        </w:r>
      </w:ins>
      <w:del w:id="1468" w:author="Guilherme Rodrigues" w:date="2021-09-04T11:46:00Z">
        <w:r w:rsidRPr="006F0B9B" w:rsidDel="00D83145">
          <w:delText>g,</w:delText>
        </w:r>
      </w:del>
      <w:r w:rsidRPr="006F0B9B">
        <w:t xml:space="preserve"> shipbuilding</w:t>
      </w:r>
      <w:del w:id="1469" w:author="Guilherme Rodrigues" w:date="2021-09-04T11:46:00Z">
        <w:r w:rsidRPr="006F0B9B" w:rsidDel="00D83145">
          <w:delText xml:space="preserve"> and other manufacturing activities</w:delText>
        </w:r>
      </w:del>
      <w:r w:rsidRPr="006F0B9B">
        <w:t>.</w:t>
      </w:r>
      <w:r w:rsidR="00BC625F" w:rsidRPr="006F0B9B">
        <w:rPr>
          <w:rStyle w:val="FootnoteReference"/>
        </w:rPr>
        <w:footnoteReference w:id="34"/>
      </w:r>
      <w:r w:rsidRPr="006F0B9B">
        <w:t xml:space="preserve"> </w:t>
      </w:r>
      <w:r w:rsidRPr="006F0B9B">
        <w:rPr>
          <w:highlight w:val="green"/>
          <w:rPrChange w:id="1473" w:author="Guilherme Rodrigues" w:date="2021-09-04T11:48:00Z">
            <w:rPr/>
          </w:rPrChange>
        </w:rPr>
        <w:t xml:space="preserve">That said, there is little evidence that </w:t>
      </w:r>
      <w:ins w:id="1474" w:author="Guilherme Rodrigues" w:date="2021-09-04T11:47:00Z">
        <w:r w:rsidR="006F0B9B" w:rsidRPr="006F0B9B">
          <w:rPr>
            <w:highlight w:val="green"/>
            <w:rPrChange w:id="1475" w:author="Guilherme Rodrigues" w:date="2021-09-04T11:48:00Z">
              <w:rPr>
                <w:highlight w:val="red"/>
              </w:rPr>
            </w:rPrChange>
          </w:rPr>
          <w:t xml:space="preserve">the accumulated knowledge from such activities </w:t>
        </w:r>
      </w:ins>
      <w:del w:id="1476" w:author="Guilherme Rodrigues" w:date="2021-09-04T11:47:00Z">
        <w:r w:rsidRPr="006F0B9B" w:rsidDel="006F0B9B">
          <w:rPr>
            <w:highlight w:val="green"/>
            <w:rPrChange w:id="1477" w:author="Guilherme Rodrigues" w:date="2021-09-04T11:48:00Z">
              <w:rPr/>
            </w:rPrChange>
          </w:rPr>
          <w:delText xml:space="preserve">Sunderland’s economic structure </w:delText>
        </w:r>
      </w:del>
      <w:r w:rsidRPr="006F0B9B">
        <w:rPr>
          <w:highlight w:val="green"/>
          <w:rPrChange w:id="1478" w:author="Guilherme Rodrigues" w:date="2021-09-04T11:48:00Z">
            <w:rPr/>
          </w:rPrChange>
        </w:rPr>
        <w:t xml:space="preserve">was the reason why Nissan located </w:t>
      </w:r>
      <w:del w:id="1479" w:author="Guilherme Rodrigues" w:date="2021-09-04T11:48:00Z">
        <w:r w:rsidRPr="006F0B9B" w:rsidDel="006F0B9B">
          <w:rPr>
            <w:highlight w:val="green"/>
            <w:rPrChange w:id="1480" w:author="Guilherme Rodrigues" w:date="2021-09-04T11:48:00Z">
              <w:rPr/>
            </w:rPrChange>
          </w:rPr>
          <w:delText>there</w:delText>
        </w:r>
      </w:del>
      <w:ins w:id="1481" w:author="Guilherme Rodrigues" w:date="2021-09-04T11:48:00Z">
        <w:r w:rsidR="006F0B9B" w:rsidRPr="006F0B9B">
          <w:rPr>
            <w:highlight w:val="green"/>
            <w:rPrChange w:id="1482" w:author="Guilherme Rodrigues" w:date="2021-09-04T11:48:00Z">
              <w:rPr>
                <w:highlight w:val="red"/>
              </w:rPr>
            </w:rPrChange>
          </w:rPr>
          <w:t>in Sunderland</w:t>
        </w:r>
      </w:ins>
      <w:del w:id="1483" w:author="Guilherme Rodrigues" w:date="2021-09-04T11:52:00Z">
        <w:r w:rsidRPr="006F0B9B" w:rsidDel="00F44B34">
          <w:rPr>
            <w:highlight w:val="green"/>
            <w:rPrChange w:id="1484" w:author="Guilherme Rodrigues" w:date="2021-09-04T11:48:00Z">
              <w:rPr/>
            </w:rPrChange>
          </w:rPr>
          <w:delText>.</w:delText>
        </w:r>
      </w:del>
      <w:ins w:id="1485" w:author="Guilherme Rodrigues" w:date="2021-09-04T11:52:00Z">
        <w:r w:rsidR="00F44B34">
          <w:rPr>
            <w:highlight w:val="green"/>
          </w:rPr>
          <w:t>.</w:t>
        </w:r>
      </w:ins>
    </w:p>
    <w:p w14:paraId="701754EB" w14:textId="4F58F2D9" w:rsidR="00A4618C" w:rsidRPr="00A95B04" w:rsidRDefault="00A4618C" w:rsidP="00A4618C">
      <w:pPr>
        <w:pBdr>
          <w:top w:val="single" w:sz="4" w:space="1" w:color="auto"/>
          <w:left w:val="single" w:sz="4" w:space="4" w:color="auto"/>
          <w:bottom w:val="single" w:sz="4" w:space="1" w:color="auto"/>
          <w:right w:val="single" w:sz="4" w:space="4" w:color="auto"/>
        </w:pBdr>
        <w:rPr>
          <w:highlight w:val="green"/>
          <w:rPrChange w:id="1486" w:author="Guilherme Rodrigues" w:date="2021-09-04T11:55:00Z">
            <w:rPr/>
          </w:rPrChange>
        </w:rPr>
      </w:pPr>
      <w:r w:rsidRPr="006F0B9B">
        <w:rPr>
          <w:highlight w:val="green"/>
          <w:rPrChange w:id="1487" w:author="Guilherme Rodrigues" w:date="2021-09-04T11:48:00Z">
            <w:rPr/>
          </w:rPrChange>
        </w:rPr>
        <w:t xml:space="preserve">If Nissan has moved to Sunderland mainly result of </w:t>
      </w:r>
      <w:del w:id="1488" w:author="Guilherme Rodrigues" w:date="2021-09-04T11:48:00Z">
        <w:r w:rsidRPr="006F0B9B" w:rsidDel="006F0B9B">
          <w:rPr>
            <w:highlight w:val="green"/>
            <w:rPrChange w:id="1489" w:author="Guilherme Rodrigues" w:date="2021-09-04T11:48:00Z">
              <w:rPr/>
            </w:rPrChange>
          </w:rPr>
          <w:delText xml:space="preserve">its </w:delText>
        </w:r>
      </w:del>
      <w:ins w:id="1490" w:author="Guilherme Rodrigues" w:date="2021-09-04T11:48:00Z">
        <w:r w:rsidR="006F0B9B" w:rsidRPr="006F0B9B">
          <w:rPr>
            <w:highlight w:val="green"/>
            <w:rPrChange w:id="1491" w:author="Guilherme Rodrigues" w:date="2021-09-04T11:48:00Z">
              <w:rPr>
                <w:highlight w:val="red"/>
              </w:rPr>
            </w:rPrChange>
          </w:rPr>
          <w:t>the specific</w:t>
        </w:r>
        <w:r w:rsidR="006F0B9B" w:rsidRPr="006F0B9B">
          <w:rPr>
            <w:highlight w:val="green"/>
            <w:rPrChange w:id="1492" w:author="Guilherme Rodrigues" w:date="2021-09-04T11:48:00Z">
              <w:rPr/>
            </w:rPrChange>
          </w:rPr>
          <w:t xml:space="preserve"> </w:t>
        </w:r>
      </w:ins>
      <w:del w:id="1493" w:author="Guilherme Rodrigues" w:date="2021-09-04T11:48:00Z">
        <w:r w:rsidRPr="006F0B9B" w:rsidDel="006F0B9B">
          <w:rPr>
            <w:highlight w:val="green"/>
            <w:rPrChange w:id="1494" w:author="Guilherme Rodrigues" w:date="2021-09-04T11:48:00Z">
              <w:rPr/>
            </w:rPrChange>
          </w:rPr>
          <w:delText xml:space="preserve">industrial and skills </w:delText>
        </w:r>
      </w:del>
      <w:r w:rsidRPr="006F0B9B">
        <w:rPr>
          <w:highlight w:val="green"/>
          <w:rPrChange w:id="1495" w:author="Guilherme Rodrigues" w:date="2021-09-04T11:48:00Z">
            <w:rPr/>
          </w:rPrChange>
        </w:rPr>
        <w:t>capabilities</w:t>
      </w:r>
      <w:ins w:id="1496" w:author="Guilherme Rodrigues" w:date="2021-09-04T11:48:00Z">
        <w:r w:rsidR="006F0B9B" w:rsidRPr="006F0B9B">
          <w:rPr>
            <w:highlight w:val="green"/>
            <w:rPrChange w:id="1497" w:author="Guilherme Rodrigues" w:date="2021-09-04T11:48:00Z">
              <w:rPr>
                <w:highlight w:val="red"/>
              </w:rPr>
            </w:rPrChange>
          </w:rPr>
          <w:t xml:space="preserve"> built from previous </w:t>
        </w:r>
        <w:r w:rsidR="006F0B9B" w:rsidRPr="00A95B04">
          <w:rPr>
            <w:highlight w:val="green"/>
            <w:rPrChange w:id="1498" w:author="Guilherme Rodrigues" w:date="2021-09-04T11:55:00Z">
              <w:rPr>
                <w:highlight w:val="red"/>
              </w:rPr>
            </w:rPrChange>
          </w:rPr>
          <w:t>industries</w:t>
        </w:r>
      </w:ins>
      <w:r w:rsidRPr="00A95B04">
        <w:rPr>
          <w:highlight w:val="green"/>
          <w:rPrChange w:id="1499" w:author="Guilherme Rodrigues" w:date="2021-09-04T11:55:00Z">
            <w:rPr/>
          </w:rPrChange>
        </w:rPr>
        <w:t xml:space="preserve">, we should expect to see a strong relationship between the sectors stated above and car manufacturing in other British cities. It is shown in </w:t>
      </w:r>
      <w:r w:rsidRPr="00A95B04">
        <w:rPr>
          <w:highlight w:val="green"/>
          <w:rPrChange w:id="1500" w:author="Guilherme Rodrigues" w:date="2021-09-04T11:55:00Z">
            <w:rPr/>
          </w:rPrChange>
        </w:rPr>
        <w:fldChar w:fldCharType="begin"/>
      </w:r>
      <w:r w:rsidRPr="00A95B04">
        <w:rPr>
          <w:highlight w:val="green"/>
          <w:rPrChange w:id="1501" w:author="Guilherme Rodrigues" w:date="2021-09-04T11:55:00Z">
            <w:rPr/>
          </w:rPrChange>
        </w:rPr>
        <w:instrText xml:space="preserve"> REF _Ref80030980 \h </w:instrText>
      </w:r>
      <w:r w:rsidR="004942EB" w:rsidRPr="00A95B04">
        <w:rPr>
          <w:highlight w:val="green"/>
          <w:rPrChange w:id="1502" w:author="Guilherme Rodrigues" w:date="2021-09-04T11:55:00Z">
            <w:rPr>
              <w:highlight w:val="red"/>
            </w:rPr>
          </w:rPrChange>
        </w:rPr>
        <w:instrText xml:space="preserve"> \* MERGEFORMAT </w:instrText>
      </w:r>
      <w:r w:rsidRPr="00A95B04">
        <w:rPr>
          <w:highlight w:val="green"/>
          <w:rPrChange w:id="1503" w:author="Guilherme Rodrigues" w:date="2021-09-04T11:55:00Z">
            <w:rPr>
              <w:highlight w:val="green"/>
            </w:rPr>
          </w:rPrChange>
        </w:rPr>
      </w:r>
      <w:r w:rsidRPr="00A95B04">
        <w:rPr>
          <w:highlight w:val="green"/>
          <w:rPrChange w:id="1504" w:author="Guilherme Rodrigues" w:date="2021-09-04T11:55:00Z">
            <w:rPr/>
          </w:rPrChange>
        </w:rPr>
        <w:fldChar w:fldCharType="separate"/>
      </w:r>
      <w:r w:rsidRPr="00A95B04">
        <w:rPr>
          <w:highlight w:val="green"/>
          <w:rPrChange w:id="1505" w:author="Guilherme Rodrigues" w:date="2021-09-04T11:55:00Z">
            <w:rPr/>
          </w:rPrChange>
        </w:rPr>
        <w:t xml:space="preserve">Figure </w:t>
      </w:r>
      <w:r w:rsidRPr="00A95B04">
        <w:rPr>
          <w:noProof/>
          <w:highlight w:val="green"/>
          <w:rPrChange w:id="1506" w:author="Guilherme Rodrigues" w:date="2021-09-04T11:55:00Z">
            <w:rPr>
              <w:noProof/>
            </w:rPr>
          </w:rPrChange>
        </w:rPr>
        <w:t>14</w:t>
      </w:r>
      <w:r w:rsidRPr="00A95B04">
        <w:rPr>
          <w:highlight w:val="green"/>
          <w:rPrChange w:id="1507" w:author="Guilherme Rodrigues" w:date="2021-09-04T11:55:00Z">
            <w:rPr/>
          </w:rPrChange>
        </w:rPr>
        <w:fldChar w:fldCharType="end"/>
      </w:r>
      <w:r w:rsidRPr="00A95B04">
        <w:rPr>
          <w:highlight w:val="green"/>
          <w:rPrChange w:id="1508" w:author="Guilherme Rodrigues" w:date="2021-09-04T11:55:00Z">
            <w:rPr/>
          </w:rPrChange>
        </w:rPr>
        <w:t xml:space="preserve"> that there is no relation between Sunderland’s previous advantages and the likelihood of making vehicles. </w:t>
      </w:r>
    </w:p>
    <w:p w14:paraId="4A21ADA3" w14:textId="617F872F" w:rsidR="00A4618C" w:rsidRPr="00A95B04"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highlight w:val="green"/>
          <w:rPrChange w:id="1509" w:author="Guilherme Rodrigues" w:date="2021-09-04T11:55:00Z">
            <w:rPr>
              <w:b/>
              <w:i w:val="0"/>
              <w:color w:val="auto"/>
              <w:sz w:val="22"/>
              <w:szCs w:val="22"/>
            </w:rPr>
          </w:rPrChange>
        </w:rPr>
      </w:pPr>
      <w:r w:rsidRPr="00A95B04">
        <w:rPr>
          <w:b/>
          <w:i w:val="0"/>
          <w:color w:val="auto"/>
          <w:sz w:val="22"/>
          <w:szCs w:val="22"/>
          <w:highlight w:val="green"/>
          <w:rPrChange w:id="1510" w:author="Guilherme Rodrigues" w:date="2021-09-04T11:55:00Z">
            <w:rPr>
              <w:b/>
              <w:i w:val="0"/>
              <w:color w:val="auto"/>
              <w:sz w:val="22"/>
              <w:szCs w:val="22"/>
            </w:rPr>
          </w:rPrChange>
        </w:rPr>
        <w:t xml:space="preserve">Figure </w:t>
      </w:r>
      <w:r w:rsidRPr="00A95B04">
        <w:rPr>
          <w:b/>
          <w:i w:val="0"/>
          <w:color w:val="auto"/>
          <w:sz w:val="22"/>
          <w:szCs w:val="22"/>
          <w:highlight w:val="green"/>
          <w:rPrChange w:id="1511" w:author="Guilherme Rodrigues" w:date="2021-09-04T11:55:00Z">
            <w:rPr>
              <w:b/>
              <w:i w:val="0"/>
              <w:color w:val="auto"/>
              <w:sz w:val="22"/>
              <w:szCs w:val="22"/>
            </w:rPr>
          </w:rPrChange>
        </w:rPr>
        <w:fldChar w:fldCharType="begin"/>
      </w:r>
      <w:r w:rsidRPr="00A95B04">
        <w:rPr>
          <w:b/>
          <w:i w:val="0"/>
          <w:color w:val="auto"/>
          <w:sz w:val="22"/>
          <w:szCs w:val="22"/>
          <w:highlight w:val="green"/>
          <w:rPrChange w:id="1512" w:author="Guilherme Rodrigues" w:date="2021-09-04T11:55:00Z">
            <w:rPr>
              <w:b/>
              <w:i w:val="0"/>
              <w:color w:val="auto"/>
              <w:sz w:val="22"/>
              <w:szCs w:val="22"/>
            </w:rPr>
          </w:rPrChange>
        </w:rPr>
        <w:instrText xml:space="preserve"> SEQ Figure \* ARABIC </w:instrText>
      </w:r>
      <w:r w:rsidRPr="00A95B04">
        <w:rPr>
          <w:b/>
          <w:i w:val="0"/>
          <w:color w:val="auto"/>
          <w:sz w:val="22"/>
          <w:szCs w:val="22"/>
          <w:highlight w:val="green"/>
          <w:rPrChange w:id="1513" w:author="Guilherme Rodrigues" w:date="2021-09-04T11:55:00Z">
            <w:rPr>
              <w:b/>
              <w:i w:val="0"/>
              <w:color w:val="auto"/>
              <w:sz w:val="22"/>
              <w:szCs w:val="22"/>
            </w:rPr>
          </w:rPrChange>
        </w:rPr>
        <w:fldChar w:fldCharType="separate"/>
      </w:r>
      <w:ins w:id="1514" w:author="Guilherme Rodrigues" w:date="2021-09-04T12:09:00Z">
        <w:r w:rsidR="00B072F0">
          <w:rPr>
            <w:b/>
            <w:i w:val="0"/>
            <w:noProof/>
            <w:color w:val="auto"/>
            <w:sz w:val="22"/>
            <w:szCs w:val="22"/>
            <w:highlight w:val="green"/>
          </w:rPr>
          <w:t>14</w:t>
        </w:r>
      </w:ins>
      <w:del w:id="1515" w:author="Guilherme Rodrigues" w:date="2021-09-04T12:09:00Z">
        <w:r w:rsidR="00E005B7" w:rsidRPr="00A95B04" w:rsidDel="00B072F0">
          <w:rPr>
            <w:b/>
            <w:i w:val="0"/>
            <w:noProof/>
            <w:color w:val="auto"/>
            <w:sz w:val="22"/>
            <w:szCs w:val="22"/>
            <w:highlight w:val="green"/>
            <w:rPrChange w:id="1516" w:author="Guilherme Rodrigues" w:date="2021-09-04T11:55:00Z">
              <w:rPr>
                <w:b/>
                <w:i w:val="0"/>
                <w:noProof/>
                <w:color w:val="auto"/>
                <w:sz w:val="22"/>
                <w:szCs w:val="22"/>
              </w:rPr>
            </w:rPrChange>
          </w:rPr>
          <w:delText>14</w:delText>
        </w:r>
      </w:del>
      <w:r w:rsidRPr="00A95B04">
        <w:rPr>
          <w:b/>
          <w:i w:val="0"/>
          <w:color w:val="auto"/>
          <w:sz w:val="22"/>
          <w:szCs w:val="22"/>
          <w:highlight w:val="green"/>
          <w:rPrChange w:id="1517" w:author="Guilherme Rodrigues" w:date="2021-09-04T11:55:00Z">
            <w:rPr>
              <w:b/>
              <w:i w:val="0"/>
              <w:color w:val="auto"/>
              <w:sz w:val="22"/>
              <w:szCs w:val="22"/>
            </w:rPr>
          </w:rPrChange>
        </w:rPr>
        <w:fldChar w:fldCharType="end"/>
      </w:r>
      <w:r w:rsidRPr="00A95B04">
        <w:rPr>
          <w:b/>
          <w:i w:val="0"/>
          <w:color w:val="auto"/>
          <w:sz w:val="22"/>
          <w:szCs w:val="22"/>
          <w:highlight w:val="green"/>
          <w:rPrChange w:id="1518" w:author="Guilherme Rodrigues" w:date="2021-09-04T11:55:00Z">
            <w:rPr>
              <w:b/>
              <w:i w:val="0"/>
              <w:color w:val="auto"/>
              <w:sz w:val="22"/>
              <w:szCs w:val="22"/>
            </w:rPr>
          </w:rPrChange>
        </w:rPr>
        <w:t>:</w:t>
      </w:r>
      <w:r w:rsidRPr="00A95B04">
        <w:rPr>
          <w:i w:val="0"/>
          <w:color w:val="auto"/>
          <w:sz w:val="22"/>
          <w:szCs w:val="22"/>
          <w:highlight w:val="green"/>
          <w:rPrChange w:id="1519" w:author="Guilherme Rodrigues" w:date="2021-09-04T11:55:00Z">
            <w:rPr>
              <w:i w:val="0"/>
              <w:color w:val="auto"/>
              <w:sz w:val="22"/>
              <w:szCs w:val="22"/>
            </w:rPr>
          </w:rPrChange>
        </w:rPr>
        <w:t xml:space="preserve"> Cities with car manufacturing plants</w:t>
      </w:r>
      <w:ins w:id="1520" w:author="Guilherme Rodrigues" w:date="2021-09-04T11:47:00Z">
        <w:r w:rsidR="006F0B9B" w:rsidRPr="00A95B04">
          <w:rPr>
            <w:i w:val="0"/>
            <w:color w:val="auto"/>
            <w:sz w:val="22"/>
            <w:szCs w:val="22"/>
            <w:highlight w:val="green"/>
            <w:rPrChange w:id="1521" w:author="Guilherme Rodrigues" w:date="2021-09-04T11:55:00Z">
              <w:rPr>
                <w:i w:val="0"/>
                <w:color w:val="auto"/>
                <w:sz w:val="22"/>
                <w:szCs w:val="22"/>
                <w:highlight w:val="red"/>
              </w:rPr>
            </w:rPrChange>
          </w:rPr>
          <w:t xml:space="preserve"> today</w:t>
        </w:r>
      </w:ins>
      <w:r w:rsidRPr="00A95B04">
        <w:rPr>
          <w:i w:val="0"/>
          <w:color w:val="auto"/>
          <w:sz w:val="22"/>
          <w:szCs w:val="22"/>
          <w:highlight w:val="green"/>
          <w:rPrChange w:id="1522" w:author="Guilherme Rodrigues" w:date="2021-09-04T11:55:00Z">
            <w:rPr>
              <w:i w:val="0"/>
              <w:color w:val="auto"/>
              <w:sz w:val="22"/>
              <w:szCs w:val="22"/>
            </w:rPr>
          </w:rPrChange>
        </w:rPr>
        <w:t xml:space="preserve"> were not similar to Sunderland in the early 80s.</w:t>
      </w:r>
    </w:p>
    <w:p w14:paraId="090F2035" w14:textId="36FF0555" w:rsidR="00A4618C" w:rsidRPr="00A95B04" w:rsidRDefault="00F35B85" w:rsidP="00A4618C">
      <w:pPr>
        <w:pBdr>
          <w:top w:val="single" w:sz="4" w:space="1" w:color="auto"/>
          <w:left w:val="single" w:sz="4" w:space="4" w:color="auto"/>
          <w:bottom w:val="single" w:sz="4" w:space="1" w:color="auto"/>
          <w:right w:val="single" w:sz="4" w:space="4" w:color="auto"/>
        </w:pBdr>
        <w:rPr>
          <w:highlight w:val="green"/>
          <w:rPrChange w:id="1523" w:author="Guilherme Rodrigues" w:date="2021-09-04T11:55:00Z">
            <w:rPr/>
          </w:rPrChange>
        </w:rPr>
      </w:pPr>
      <w:r w:rsidRPr="00A95B04">
        <w:rPr>
          <w:noProof/>
          <w:highlight w:val="green"/>
          <w:rPrChange w:id="1524" w:author="Guilherme Rodrigues" w:date="2021-09-04T11:55:00Z">
            <w:rPr>
              <w:noProof/>
            </w:rPr>
          </w:rPrChange>
        </w:rPr>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534A80" w14:textId="77777777" w:rsidR="00A4618C" w:rsidRPr="00A95B04" w:rsidRDefault="00A4618C" w:rsidP="00A4618C">
      <w:pPr>
        <w:pBdr>
          <w:top w:val="single" w:sz="4" w:space="1" w:color="auto"/>
          <w:left w:val="single" w:sz="4" w:space="4" w:color="auto"/>
          <w:bottom w:val="single" w:sz="4" w:space="1" w:color="auto"/>
          <w:right w:val="single" w:sz="4" w:space="4" w:color="auto"/>
        </w:pBdr>
        <w:rPr>
          <w:sz w:val="14"/>
          <w:szCs w:val="14"/>
          <w:highlight w:val="green"/>
          <w:rPrChange w:id="1525" w:author="Guilherme Rodrigues" w:date="2021-09-04T11:55:00Z">
            <w:rPr>
              <w:sz w:val="14"/>
              <w:szCs w:val="14"/>
            </w:rPr>
          </w:rPrChange>
        </w:rPr>
      </w:pPr>
      <w:r w:rsidRPr="00A95B04">
        <w:rPr>
          <w:b/>
          <w:sz w:val="14"/>
          <w:szCs w:val="14"/>
          <w:highlight w:val="green"/>
          <w:rPrChange w:id="1526" w:author="Guilherme Rodrigues" w:date="2021-09-04T11:55:00Z">
            <w:rPr>
              <w:b/>
              <w:sz w:val="14"/>
              <w:szCs w:val="14"/>
            </w:rPr>
          </w:rPrChange>
        </w:rPr>
        <w:t xml:space="preserve">Source: </w:t>
      </w:r>
      <w:r w:rsidRPr="00A95B04">
        <w:rPr>
          <w:sz w:val="14"/>
          <w:szCs w:val="14"/>
          <w:highlight w:val="green"/>
          <w:rPrChange w:id="1527" w:author="Guilherme Rodrigues" w:date="2021-09-04T11:55:00Z">
            <w:rPr>
              <w:sz w:val="14"/>
              <w:szCs w:val="14"/>
            </w:rPr>
          </w:rPrChange>
        </w:rPr>
        <w:t xml:space="preserve">ONS; Census, 1981. </w:t>
      </w:r>
    </w:p>
    <w:p w14:paraId="2A5DE1A6" w14:textId="1FD9FE06" w:rsidR="00A4618C" w:rsidRPr="00A95B04" w:rsidRDefault="00A4618C" w:rsidP="00A4618C">
      <w:pPr>
        <w:pBdr>
          <w:top w:val="single" w:sz="4" w:space="1" w:color="auto"/>
          <w:left w:val="single" w:sz="4" w:space="4" w:color="auto"/>
          <w:bottom w:val="single" w:sz="4" w:space="1" w:color="auto"/>
          <w:right w:val="single" w:sz="4" w:space="4" w:color="auto"/>
        </w:pBdr>
        <w:rPr>
          <w:sz w:val="14"/>
          <w:szCs w:val="14"/>
          <w:highlight w:val="green"/>
          <w:rPrChange w:id="1528" w:author="Guilherme Rodrigues" w:date="2021-09-04T11:55:00Z">
            <w:rPr>
              <w:sz w:val="14"/>
              <w:szCs w:val="14"/>
            </w:rPr>
          </w:rPrChange>
        </w:rPr>
      </w:pPr>
      <w:r w:rsidRPr="00A95B04">
        <w:rPr>
          <w:b/>
          <w:sz w:val="14"/>
          <w:szCs w:val="14"/>
          <w:highlight w:val="green"/>
          <w:rPrChange w:id="1529" w:author="Guilherme Rodrigues" w:date="2021-09-04T11:55:00Z">
            <w:rPr>
              <w:b/>
              <w:sz w:val="14"/>
              <w:szCs w:val="14"/>
            </w:rPr>
          </w:rPrChange>
        </w:rPr>
        <w:t>Methodology:</w:t>
      </w:r>
      <w:r w:rsidRPr="00A95B04">
        <w:rPr>
          <w:sz w:val="14"/>
          <w:szCs w:val="14"/>
          <w:highlight w:val="green"/>
          <w:rPrChange w:id="1530" w:author="Guilherme Rodrigues" w:date="2021-09-04T11:55:00Z">
            <w:rPr>
              <w:sz w:val="14"/>
              <w:szCs w:val="14"/>
            </w:rPr>
          </w:rPrChange>
        </w:rPr>
        <w:t xml:space="preserve"> Top five car manufacturing cities in 2019 include Oxford, Coventry, Luton, Liverpool and Birmingham. </w:t>
      </w:r>
      <w:r w:rsidR="00CC2A54" w:rsidRPr="00A95B04">
        <w:rPr>
          <w:sz w:val="14"/>
          <w:szCs w:val="14"/>
          <w:highlight w:val="green"/>
          <w:rPrChange w:id="1531" w:author="Guilherme Rodrigues" w:date="2021-09-04T11:55:00Z">
            <w:rPr>
              <w:sz w:val="14"/>
              <w:szCs w:val="14"/>
            </w:rPr>
          </w:rPrChange>
        </w:rPr>
        <w:t>*</w:t>
      </w:r>
      <w:r w:rsidRPr="00A95B04">
        <w:rPr>
          <w:sz w:val="14"/>
          <w:szCs w:val="14"/>
          <w:highlight w:val="green"/>
          <w:rPrChange w:id="1532" w:author="Guilherme Rodrigues" w:date="2021-09-04T11:55:00Z">
            <w:rPr>
              <w:sz w:val="14"/>
              <w:szCs w:val="14"/>
            </w:rPr>
          </w:rPrChange>
        </w:rPr>
        <w:t>The most similar cities to Sunderland in 1981 are Barnsley, Plymouth, Doncaster, Mansfield</w:t>
      </w:r>
      <w:r w:rsidR="00F35B85" w:rsidRPr="00A95B04">
        <w:rPr>
          <w:sz w:val="14"/>
          <w:szCs w:val="14"/>
          <w:highlight w:val="green"/>
          <w:rPrChange w:id="1533" w:author="Guilherme Rodrigues" w:date="2021-09-04T11:55:00Z">
            <w:rPr>
              <w:sz w:val="14"/>
              <w:szCs w:val="14"/>
            </w:rPr>
          </w:rPrChange>
        </w:rPr>
        <w:t xml:space="preserve">, </w:t>
      </w:r>
      <w:r w:rsidRPr="00A95B04">
        <w:rPr>
          <w:sz w:val="14"/>
          <w:szCs w:val="14"/>
          <w:highlight w:val="green"/>
          <w:rPrChange w:id="1534" w:author="Guilherme Rodrigues" w:date="2021-09-04T11:55:00Z">
            <w:rPr>
              <w:sz w:val="14"/>
              <w:szCs w:val="14"/>
            </w:rPr>
          </w:rPrChange>
        </w:rPr>
        <w:t>Portsmouth</w:t>
      </w:r>
      <w:r w:rsidR="00F35B85" w:rsidRPr="00A95B04">
        <w:rPr>
          <w:sz w:val="14"/>
          <w:szCs w:val="14"/>
          <w:highlight w:val="green"/>
          <w:rPrChange w:id="1535" w:author="Guilherme Rodrigues" w:date="2021-09-04T11:55:00Z">
            <w:rPr>
              <w:sz w:val="14"/>
              <w:szCs w:val="14"/>
            </w:rPr>
          </w:rPrChange>
        </w:rPr>
        <w:t xml:space="preserve"> and Newcastle</w:t>
      </w:r>
      <w:r w:rsidRPr="00A95B04">
        <w:rPr>
          <w:sz w:val="14"/>
          <w:szCs w:val="14"/>
          <w:highlight w:val="green"/>
          <w:rPrChange w:id="1536" w:author="Guilherme Rodrigues" w:date="2021-09-04T11:55:00Z">
            <w:rPr>
              <w:sz w:val="14"/>
              <w:szCs w:val="14"/>
            </w:rPr>
          </w:rPrChange>
        </w:rPr>
        <w:t>, based on their percentage of 1981 jobs in the following sectors: deep coal mining; Shipbuilding and repairing; Other glass products; Mechanical lifting/handling equipment; and active components/sub-assemblies.</w:t>
      </w:r>
    </w:p>
    <w:p w14:paraId="763C4368" w14:textId="2B059E4A" w:rsidR="00F44B34" w:rsidRPr="00A95B04" w:rsidRDefault="00A4618C" w:rsidP="00A4618C">
      <w:pPr>
        <w:pBdr>
          <w:top w:val="single" w:sz="4" w:space="1" w:color="auto"/>
          <w:left w:val="single" w:sz="4" w:space="4" w:color="auto"/>
          <w:bottom w:val="single" w:sz="4" w:space="1" w:color="auto"/>
          <w:right w:val="single" w:sz="4" w:space="4" w:color="auto"/>
        </w:pBdr>
        <w:rPr>
          <w:ins w:id="1537" w:author="Guilherme Rodrigues" w:date="2021-09-04T11:52:00Z"/>
          <w:highlight w:val="green"/>
          <w:rPrChange w:id="1538" w:author="Guilherme Rodrigues" w:date="2021-09-04T11:58:00Z">
            <w:rPr>
              <w:ins w:id="1539" w:author="Guilherme Rodrigues" w:date="2021-09-04T11:52:00Z"/>
              <w:highlight w:val="red"/>
            </w:rPr>
          </w:rPrChange>
        </w:rPr>
      </w:pPr>
      <w:r w:rsidRPr="00A95B04">
        <w:rPr>
          <w:highlight w:val="green"/>
          <w:rPrChange w:id="1540" w:author="Guilherme Rodrigues" w:date="2021-09-04T11:55:00Z">
            <w:rPr/>
          </w:rPrChange>
        </w:rPr>
        <w:t xml:space="preserve">Urban economies with some degree of specialisation in car manufacturing today </w:t>
      </w:r>
      <w:del w:id="1541" w:author="Guilherme Rodrigues" w:date="2021-09-04T11:52:00Z">
        <w:r w:rsidRPr="00A95B04" w:rsidDel="00F44B34">
          <w:rPr>
            <w:highlight w:val="green"/>
            <w:rPrChange w:id="1542" w:author="Guilherme Rodrigues" w:date="2021-09-04T11:55:00Z">
              <w:rPr/>
            </w:rPrChange>
          </w:rPr>
          <w:delText xml:space="preserve">(e.g. Luton, Birmingham or Oxford) </w:delText>
        </w:r>
      </w:del>
      <w:r w:rsidRPr="00A95B04">
        <w:rPr>
          <w:highlight w:val="green"/>
          <w:rPrChange w:id="1543" w:author="Guilherme Rodrigues" w:date="2021-09-04T11:55:00Z">
            <w:rPr/>
          </w:rPrChange>
        </w:rPr>
        <w:t xml:space="preserve">did not share Sunderland’s economic features in 1981. </w:t>
      </w:r>
      <w:ins w:id="1544" w:author="Guilherme Rodrigues" w:date="2021-09-04T11:52:00Z">
        <w:r w:rsidR="00F44B34" w:rsidRPr="00A95B04">
          <w:rPr>
            <w:highlight w:val="green"/>
          </w:rPr>
          <w:t xml:space="preserve"> </w:t>
        </w:r>
        <w:r w:rsidR="008F347E" w:rsidRPr="00A95B04">
          <w:rPr>
            <w:highlight w:val="green"/>
          </w:rPr>
          <w:t xml:space="preserve">Unlike Sunderland, </w:t>
        </w:r>
        <w:r w:rsidR="00F44B34" w:rsidRPr="00A95B04">
          <w:rPr>
            <w:highlight w:val="green"/>
          </w:rPr>
          <w:t>Coventry and Birmingham transition</w:t>
        </w:r>
      </w:ins>
      <w:ins w:id="1545" w:author="Guilherme Rodrigues" w:date="2021-09-04T11:53:00Z">
        <w:r w:rsidR="008F347E" w:rsidRPr="00A95B04">
          <w:rPr>
            <w:highlight w:val="green"/>
          </w:rPr>
          <w:t>ed</w:t>
        </w:r>
      </w:ins>
      <w:ins w:id="1546" w:author="Guilherme Rodrigues" w:date="2021-09-04T11:52:00Z">
        <w:r w:rsidR="00F44B34" w:rsidRPr="00A95B04">
          <w:rPr>
            <w:highlight w:val="green"/>
          </w:rPr>
          <w:t xml:space="preserve"> from cycle to car manufacturing in the previous century.</w:t>
        </w:r>
        <w:r w:rsidR="00F44B34" w:rsidRPr="00A95B04">
          <w:rPr>
            <w:rStyle w:val="FootnoteReference"/>
            <w:highlight w:val="green"/>
          </w:rPr>
          <w:footnoteReference w:id="35"/>
        </w:r>
      </w:ins>
    </w:p>
    <w:p w14:paraId="6EA66C47" w14:textId="4A757AE5" w:rsidR="00A4618C" w:rsidRPr="00E61167" w:rsidRDefault="00A4618C" w:rsidP="00A4618C">
      <w:pPr>
        <w:pBdr>
          <w:top w:val="single" w:sz="4" w:space="1" w:color="auto"/>
          <w:left w:val="single" w:sz="4" w:space="4" w:color="auto"/>
          <w:bottom w:val="single" w:sz="4" w:space="1" w:color="auto"/>
          <w:right w:val="single" w:sz="4" w:space="4" w:color="auto"/>
        </w:pBdr>
      </w:pPr>
      <w:r w:rsidRPr="00A95B04">
        <w:rPr>
          <w:highlight w:val="green"/>
          <w:rPrChange w:id="1554" w:author="Guilherme Rodrigues" w:date="2021-09-04T11:58:00Z">
            <w:rPr/>
          </w:rPrChange>
        </w:rPr>
        <w:t xml:space="preserve">At the same time, places focused in mining and shipbuilding like </w:t>
      </w:r>
      <w:del w:id="1555" w:author="Guilherme Rodrigues" w:date="2021-09-04T11:55:00Z">
        <w:r w:rsidRPr="00A95B04" w:rsidDel="00A95B04">
          <w:rPr>
            <w:highlight w:val="green"/>
            <w:rPrChange w:id="1556" w:author="Guilherme Rodrigues" w:date="2021-09-04T11:58:00Z">
              <w:rPr/>
            </w:rPrChange>
          </w:rPr>
          <w:delText xml:space="preserve">Portsmouth </w:delText>
        </w:r>
      </w:del>
      <w:ins w:id="1557" w:author="Guilherme Rodrigues" w:date="2021-09-04T11:55:00Z">
        <w:r w:rsidR="00A95B04" w:rsidRPr="00A95B04">
          <w:rPr>
            <w:highlight w:val="green"/>
            <w:rPrChange w:id="1558" w:author="Guilherme Rodrigues" w:date="2021-09-04T11:58:00Z">
              <w:rPr>
                <w:highlight w:val="red"/>
              </w:rPr>
            </w:rPrChange>
          </w:rPr>
          <w:t xml:space="preserve">Barnsley </w:t>
        </w:r>
      </w:ins>
      <w:r w:rsidRPr="00A95B04">
        <w:rPr>
          <w:highlight w:val="green"/>
          <w:rPrChange w:id="1559" w:author="Guilherme Rodrigues" w:date="2021-09-04T11:58:00Z">
            <w:rPr/>
          </w:rPrChange>
        </w:rPr>
        <w:t xml:space="preserve">or Doncaster did not move their </w:t>
      </w:r>
      <w:r w:rsidRPr="002C78D4">
        <w:rPr>
          <w:highlight w:val="green"/>
          <w:rPrChange w:id="1560" w:author="Guilherme Rodrigues" w:date="2021-09-04T12:02:00Z">
            <w:rPr/>
          </w:rPrChange>
        </w:rPr>
        <w:t>economic structure towards car manufacturing. Sunderland was able to attract Nissan due to other benefits</w:t>
      </w:r>
      <w:ins w:id="1561" w:author="Guilherme Rodrigues" w:date="2021-09-04T12:00:00Z">
        <w:r w:rsidR="002C78D4" w:rsidRPr="002C78D4">
          <w:rPr>
            <w:highlight w:val="green"/>
          </w:rPr>
          <w:t>,</w:t>
        </w:r>
      </w:ins>
      <w:r w:rsidRPr="002C78D4">
        <w:rPr>
          <w:highlight w:val="green"/>
          <w:rPrChange w:id="1562" w:author="Guilherme Rodrigues" w:date="2021-09-04T12:02:00Z">
            <w:rPr/>
          </w:rPrChange>
        </w:rPr>
        <w:t xml:space="preserve"> </w:t>
      </w:r>
      <w:ins w:id="1563" w:author="Guilherme Rodrigues" w:date="2021-09-04T12:00:00Z">
        <w:r w:rsidR="002C78D4" w:rsidRPr="002C78D4">
          <w:rPr>
            <w:highlight w:val="green"/>
            <w:rPrChange w:id="1564" w:author="Guilherme Rodrigues" w:date="2021-09-04T12:02:00Z">
              <w:rPr>
                <w:highlight w:val="red"/>
              </w:rPr>
            </w:rPrChange>
          </w:rPr>
          <w:t>such as public subsidies</w:t>
        </w:r>
        <w:r w:rsidR="002C78D4" w:rsidRPr="002C78D4">
          <w:rPr>
            <w:highlight w:val="green"/>
          </w:rPr>
          <w:t xml:space="preserve">, </w:t>
        </w:r>
      </w:ins>
      <w:r w:rsidRPr="002C78D4">
        <w:rPr>
          <w:highlight w:val="green"/>
          <w:rPrChange w:id="1565" w:author="Guilherme Rodrigues" w:date="2021-09-04T12:02:00Z">
            <w:rPr/>
          </w:rPrChange>
        </w:rPr>
        <w:t xml:space="preserve">that were not directly related to </w:t>
      </w:r>
      <w:ins w:id="1566" w:author="Guilherme Rodrigues" w:date="2021-09-04T11:57:00Z">
        <w:r w:rsidR="00A95B04" w:rsidRPr="002C78D4">
          <w:rPr>
            <w:highlight w:val="green"/>
          </w:rPr>
          <w:t xml:space="preserve">the </w:t>
        </w:r>
      </w:ins>
      <w:ins w:id="1567" w:author="Guilherme Rodrigues" w:date="2021-09-04T11:58:00Z">
        <w:r w:rsidR="002C78D4" w:rsidRPr="002C78D4">
          <w:rPr>
            <w:highlight w:val="green"/>
          </w:rPr>
          <w:t xml:space="preserve">accumulated </w:t>
        </w:r>
      </w:ins>
      <w:ins w:id="1568" w:author="Guilherme Rodrigues" w:date="2021-09-04T11:57:00Z">
        <w:r w:rsidR="00A95B04" w:rsidRPr="002C78D4">
          <w:rPr>
            <w:highlight w:val="green"/>
          </w:rPr>
          <w:t xml:space="preserve">knowledge and capabilities </w:t>
        </w:r>
      </w:ins>
      <w:ins w:id="1569" w:author="Guilherme Rodrigues" w:date="2021-09-04T11:59:00Z">
        <w:r w:rsidR="002C78D4" w:rsidRPr="002C78D4">
          <w:rPr>
            <w:highlight w:val="green"/>
          </w:rPr>
          <w:t>from its previous industrial structure</w:t>
        </w:r>
      </w:ins>
      <w:del w:id="1570" w:author="Guilherme Rodrigues" w:date="2021-09-04T11:57:00Z">
        <w:r w:rsidRPr="002C78D4" w:rsidDel="00A95B04">
          <w:rPr>
            <w:highlight w:val="green"/>
            <w:rPrChange w:id="1571" w:author="Guilherme Rodrigues" w:date="2021-09-04T12:02:00Z">
              <w:rPr/>
            </w:rPrChange>
          </w:rPr>
          <w:delText>its industrial base</w:delText>
        </w:r>
      </w:del>
      <w:del w:id="1572" w:author="Guilherme Rodrigues" w:date="2021-09-04T11:59:00Z">
        <w:r w:rsidRPr="002C78D4" w:rsidDel="002C78D4">
          <w:rPr>
            <w:highlight w:val="green"/>
            <w:rPrChange w:id="1573" w:author="Guilherme Rodrigues" w:date="2021-09-04T12:02:00Z">
              <w:rPr/>
            </w:rPrChange>
          </w:rPr>
          <w:delText xml:space="preserve"> </w:delText>
        </w:r>
      </w:del>
      <w:del w:id="1574" w:author="Guilherme Rodrigues" w:date="2021-09-04T12:00:00Z">
        <w:r w:rsidRPr="002C78D4" w:rsidDel="002C78D4">
          <w:rPr>
            <w:highlight w:val="green"/>
            <w:rPrChange w:id="1575" w:author="Guilherme Rodrigues" w:date="2021-09-04T12:02:00Z">
              <w:rPr/>
            </w:rPrChange>
          </w:rPr>
          <w:delText>such as public subsidies</w:delText>
        </w:r>
      </w:del>
      <w:ins w:id="1576" w:author="Guilherme Rodrigues" w:date="2021-09-04T11:56:00Z">
        <w:r w:rsidR="00A95B04" w:rsidRPr="002C78D4">
          <w:rPr>
            <w:highlight w:val="green"/>
            <w:rPrChange w:id="1577" w:author="Guilherme Rodrigues" w:date="2021-09-04T12:02:00Z">
              <w:rPr>
                <w:highlight w:val="red"/>
              </w:rPr>
            </w:rPrChange>
          </w:rPr>
          <w:t xml:space="preserve">. </w:t>
        </w:r>
      </w:ins>
      <w:ins w:id="1578" w:author="Guilherme Rodrigues" w:date="2021-09-04T12:00:00Z">
        <w:r w:rsidR="002C78D4" w:rsidRPr="002C78D4">
          <w:rPr>
            <w:highlight w:val="green"/>
            <w:rPrChange w:id="1579" w:author="Guilherme Rodrigues" w:date="2021-09-04T12:02:00Z">
              <w:rPr>
                <w:highlight w:val="red"/>
              </w:rPr>
            </w:rPrChange>
          </w:rPr>
          <w:t>That said, legacy effects from i</w:t>
        </w:r>
      </w:ins>
      <w:ins w:id="1580" w:author="Guilherme Rodrigues" w:date="2021-09-04T11:56:00Z">
        <w:r w:rsidR="00A95B04" w:rsidRPr="002C78D4">
          <w:rPr>
            <w:highlight w:val="green"/>
            <w:rPrChange w:id="1581" w:author="Guilherme Rodrigues" w:date="2021-09-04T12:02:00Z">
              <w:rPr>
                <w:highlight w:val="red"/>
              </w:rPr>
            </w:rPrChange>
          </w:rPr>
          <w:t xml:space="preserve">ts </w:t>
        </w:r>
      </w:ins>
      <w:ins w:id="1582" w:author="Guilherme Rodrigues" w:date="2021-09-04T12:00:00Z">
        <w:r w:rsidR="002C78D4" w:rsidRPr="002C78D4">
          <w:rPr>
            <w:highlight w:val="green"/>
            <w:rPrChange w:id="1583" w:author="Guilherme Rodrigues" w:date="2021-09-04T12:02:00Z">
              <w:rPr>
                <w:highlight w:val="red"/>
              </w:rPr>
            </w:rPrChange>
          </w:rPr>
          <w:t xml:space="preserve">past </w:t>
        </w:r>
      </w:ins>
      <w:ins w:id="1584" w:author="Guilherme Rodrigues" w:date="2021-09-04T11:56:00Z">
        <w:r w:rsidR="00A95B04" w:rsidRPr="002C78D4">
          <w:rPr>
            <w:highlight w:val="green"/>
            <w:rPrChange w:id="1585" w:author="Guilherme Rodrigues" w:date="2021-09-04T12:02:00Z">
              <w:rPr>
                <w:highlight w:val="red"/>
              </w:rPr>
            </w:rPrChange>
          </w:rPr>
          <w:t xml:space="preserve">industrial base, indirectly </w:t>
        </w:r>
      </w:ins>
      <w:ins w:id="1586" w:author="Guilherme Rodrigues" w:date="2021-09-04T11:57:00Z">
        <w:r w:rsidR="00A95B04" w:rsidRPr="002C78D4">
          <w:rPr>
            <w:highlight w:val="green"/>
            <w:rPrChange w:id="1587" w:author="Guilherme Rodrigues" w:date="2021-09-04T12:02:00Z">
              <w:rPr>
                <w:highlight w:val="red"/>
              </w:rPr>
            </w:rPrChange>
          </w:rPr>
          <w:t>supported</w:t>
        </w:r>
      </w:ins>
      <w:ins w:id="1588" w:author="Guilherme Rodrigues" w:date="2021-09-04T11:56:00Z">
        <w:r w:rsidR="00A95B04" w:rsidRPr="002C78D4">
          <w:rPr>
            <w:highlight w:val="green"/>
            <w:rPrChange w:id="1589" w:author="Guilherme Rodrigues" w:date="2021-09-04T12:02:00Z">
              <w:rPr>
                <w:highlight w:val="red"/>
              </w:rPr>
            </w:rPrChange>
          </w:rPr>
          <w:t xml:space="preserve"> </w:t>
        </w:r>
      </w:ins>
      <w:ins w:id="1590" w:author="Guilherme Rodrigues" w:date="2021-09-04T12:01:00Z">
        <w:r w:rsidR="002C78D4" w:rsidRPr="002C78D4">
          <w:rPr>
            <w:highlight w:val="green"/>
            <w:rPrChange w:id="1591" w:author="Guilherme Rodrigues" w:date="2021-09-04T12:02:00Z">
              <w:rPr>
                <w:highlight w:val="red"/>
              </w:rPr>
            </w:rPrChange>
          </w:rPr>
          <w:t>Sunderland’s compe</w:t>
        </w:r>
      </w:ins>
      <w:ins w:id="1592" w:author="Guilherme Rodrigues" w:date="2021-09-04T12:02:00Z">
        <w:r w:rsidR="002C78D4" w:rsidRPr="002C78D4">
          <w:rPr>
            <w:highlight w:val="green"/>
            <w:rPrChange w:id="1593" w:author="Guilherme Rodrigues" w:date="2021-09-04T12:02:00Z">
              <w:rPr>
                <w:highlight w:val="red"/>
              </w:rPr>
            </w:rPrChange>
          </w:rPr>
          <w:t xml:space="preserve">titive advantages such as the </w:t>
        </w:r>
      </w:ins>
      <w:del w:id="1594" w:author="Guilherme Rodrigues" w:date="2021-09-04T11:56:00Z">
        <w:r w:rsidRPr="002C78D4" w:rsidDel="00A95B04">
          <w:rPr>
            <w:highlight w:val="green"/>
            <w:rPrChange w:id="1595" w:author="Guilherme Rodrigues" w:date="2021-09-04T12:02:00Z">
              <w:rPr/>
            </w:rPrChange>
          </w:rPr>
          <w:delText>;</w:delText>
        </w:r>
      </w:del>
      <w:del w:id="1596" w:author="Guilherme Rodrigues" w:date="2021-09-04T12:01:00Z">
        <w:r w:rsidRPr="002C78D4" w:rsidDel="002C78D4">
          <w:rPr>
            <w:highlight w:val="green"/>
            <w:rPrChange w:id="1597" w:author="Guilherme Rodrigues" w:date="2021-09-04T12:02:00Z">
              <w:rPr/>
            </w:rPrChange>
          </w:rPr>
          <w:delText xml:space="preserve"> </w:delText>
        </w:r>
      </w:del>
      <w:del w:id="1598" w:author="Guilherme Rodrigues" w:date="2021-09-04T11:59:00Z">
        <w:r w:rsidRPr="002C78D4" w:rsidDel="002C78D4">
          <w:rPr>
            <w:highlight w:val="green"/>
            <w:rPrChange w:id="1599" w:author="Guilherme Rodrigues" w:date="2021-09-04T12:02:00Z">
              <w:rPr/>
            </w:rPrChange>
          </w:rPr>
          <w:delText xml:space="preserve">and </w:delText>
        </w:r>
      </w:del>
      <w:r w:rsidRPr="002C78D4">
        <w:rPr>
          <w:highlight w:val="green"/>
          <w:rPrChange w:id="1600" w:author="Guilherme Rodrigues" w:date="2021-09-04T12:02:00Z">
            <w:rPr/>
          </w:rPrChange>
        </w:rPr>
        <w:t>availability of cheap land and labour.</w:t>
      </w:r>
      <w:r w:rsidRPr="00E61167">
        <w:t xml:space="preserve">  </w:t>
      </w:r>
    </w:p>
    <w:p w14:paraId="1DAFC433" w14:textId="4FED1787" w:rsidR="004D7EDB" w:rsidRPr="0043694C" w:rsidRDefault="004D7EDB">
      <w:pPr>
        <w:rPr>
          <w:b/>
        </w:rPr>
      </w:pPr>
      <w:r>
        <w:br w:type="page"/>
      </w:r>
    </w:p>
    <w:p w14:paraId="06FA14C0" w14:textId="77777777" w:rsidR="004B5F7C" w:rsidRDefault="004B5F7C" w:rsidP="004B5F7C"/>
    <w:p w14:paraId="718F3B4A" w14:textId="79278787" w:rsidR="001F1420" w:rsidRPr="00562110" w:rsidRDefault="009E69E5" w:rsidP="00E61167">
      <w:pPr>
        <w:pStyle w:val="ListParagraph"/>
        <w:numPr>
          <w:ilvl w:val="0"/>
          <w:numId w:val="5"/>
        </w:numPr>
        <w:rPr>
          <w:b/>
          <w:sz w:val="30"/>
          <w:szCs w:val="30"/>
          <w:u w:val="single"/>
        </w:rPr>
      </w:pPr>
      <w:r>
        <w:rPr>
          <w:b/>
          <w:sz w:val="30"/>
          <w:szCs w:val="30"/>
          <w:u w:val="single"/>
        </w:rPr>
        <w:t>Implications for levelling up</w:t>
      </w:r>
    </w:p>
    <w:p w14:paraId="0DAD58D4" w14:textId="77777777" w:rsidR="009E69E5" w:rsidRDefault="009E69E5" w:rsidP="009E69E5">
      <w:r>
        <w:t>There are two main policy messages for levelling up that looking at economic complexity in Britain, and how it has changed over the last 40 years, offers.</w:t>
      </w:r>
    </w:p>
    <w:p w14:paraId="4E35871F" w14:textId="522EBF0F" w:rsidR="009E69E5" w:rsidRPr="00CE6A90" w:rsidRDefault="009E69E5" w:rsidP="009E69E5">
      <w:pPr>
        <w:pStyle w:val="ListParagraph"/>
        <w:numPr>
          <w:ilvl w:val="0"/>
          <w:numId w:val="10"/>
        </w:numPr>
        <w:rPr>
          <w:b/>
        </w:rPr>
      </w:pPr>
      <w:r w:rsidRPr="00CE6A90">
        <w:rPr>
          <w:b/>
        </w:rPr>
        <w:t xml:space="preserve">Levelling up </w:t>
      </w:r>
      <w:del w:id="1601" w:author="Guilherme Rodrigues" w:date="2021-09-02T15:23:00Z">
        <w:r w:rsidRPr="00CE6A90" w:rsidDel="000A5895">
          <w:rPr>
            <w:b/>
          </w:rPr>
          <w:delText>must address the struggles</w:delText>
        </w:r>
      </w:del>
      <w:ins w:id="1602" w:author="Guilherme Rodrigues" w:date="2021-09-02T15:23:00Z">
        <w:r w:rsidR="000A5895">
          <w:rPr>
            <w:b/>
          </w:rPr>
          <w:t>build on the slow but positive progress</w:t>
        </w:r>
      </w:ins>
      <w:r w:rsidRPr="00CE6A90">
        <w:rPr>
          <w:b/>
        </w:rPr>
        <w:t xml:space="preserve"> of big cities, and this approach would work with the grain</w:t>
      </w:r>
    </w:p>
    <w:p w14:paraId="768D7C63" w14:textId="7E37942F" w:rsidR="009E69E5" w:rsidRPr="00F13AFA" w:rsidRDefault="009E69E5" w:rsidP="009E69E5">
      <w:pPr>
        <w:rPr>
          <w:rFonts w:eastAsia="Times New Roman" w:cstheme="minorHAnsi"/>
        </w:rPr>
      </w:pPr>
      <w:r w:rsidRPr="00CE6A90">
        <w:rPr>
          <w:rFonts w:eastAsia="Times New Roman" w:cstheme="minorHAnsi"/>
        </w:rPr>
        <w:t xml:space="preserve">While large cities </w:t>
      </w:r>
      <w:ins w:id="1603" w:author="Guilherme Rodrigues" w:date="2021-09-02T15:23:00Z">
        <w:r w:rsidR="000A5895">
          <w:rPr>
            <w:rFonts w:eastAsia="Times New Roman" w:cstheme="minorHAnsi"/>
          </w:rPr>
          <w:t xml:space="preserve">currently </w:t>
        </w:r>
      </w:ins>
      <w:r w:rsidRPr="00CE6A90">
        <w:rPr>
          <w:rFonts w:eastAsia="Times New Roman" w:cstheme="minorHAnsi"/>
        </w:rPr>
        <w:t>underperform, an underperformance that Centre for Cities conservatively estimates as costing the UK economy at least £48 billion per year,</w:t>
      </w:r>
      <w:r w:rsidRPr="00CE6A90">
        <w:rPr>
          <w:rStyle w:val="FootnoteReference"/>
          <w:rFonts w:eastAsia="Times New Roman" w:cstheme="minorHAnsi"/>
        </w:rPr>
        <w:footnoteReference w:id="36"/>
      </w:r>
      <w:r w:rsidRPr="00CE6A90">
        <w:rPr>
          <w:rFonts w:eastAsia="Times New Roman" w:cstheme="minorHAnsi"/>
        </w:rPr>
        <w:t xml:space="preserve"> this analysis shows that the Government’s aspiration to have an internationally competitive city in each region is achievable. The analysis shows that these cities are offering to some extent the benefits that big cities should offer to businesses, and this has increased over time. But these benefits are clearly </w:t>
      </w:r>
      <w:ins w:id="1604" w:author="Guilherme Rodrigues" w:date="2021-09-02T15:23:00Z">
        <w:r w:rsidR="000A5895">
          <w:rPr>
            <w:rFonts w:eastAsia="Times New Roman" w:cstheme="minorHAnsi"/>
          </w:rPr>
          <w:t xml:space="preserve">yet </w:t>
        </w:r>
      </w:ins>
      <w:r w:rsidRPr="00CE6A90">
        <w:rPr>
          <w:rFonts w:eastAsia="Times New Roman" w:cstheme="minorHAnsi"/>
        </w:rPr>
        <w:t>not as strong as their European counterparts, and policy should focus on changing this.</w:t>
      </w:r>
    </w:p>
    <w:p w14:paraId="2CE9D0C9" w14:textId="31D8933C" w:rsidR="009E69E5" w:rsidRDefault="009E69E5" w:rsidP="009E69E5">
      <w:r>
        <w:t xml:space="preserve">This does not come at the cost of ignoring smaller places. But policy must recognise that </w:t>
      </w:r>
      <w:proofErr w:type="spellStart"/>
      <w:r>
        <w:t>it’s</w:t>
      </w:r>
      <w:proofErr w:type="spellEnd"/>
      <w:r>
        <w:t xml:space="preserve"> ability to bring about economic change in these places is more limited, and the outcomes of success (should it be achieved) for the national economy are very small. The Government will not level up the economy if it </w:t>
      </w:r>
      <w:del w:id="1605" w:author="Guilherme Rodrigues" w:date="2021-09-02T15:23:00Z">
        <w:r w:rsidDel="000A5895">
          <w:delText>does not deal with the underperformance</w:delText>
        </w:r>
      </w:del>
      <w:ins w:id="1606" w:author="Guilherme Rodrigues" w:date="2021-09-02T15:23:00Z">
        <w:r w:rsidR="000A5895">
          <w:t>ignores the potential</w:t>
        </w:r>
      </w:ins>
      <w:r>
        <w:t xml:space="preserve"> of Birmingham, Glasgow and Manchester in particular.</w:t>
      </w:r>
    </w:p>
    <w:p w14:paraId="20FB7B60" w14:textId="77777777" w:rsidR="009E69E5" w:rsidRPr="00CE6A90" w:rsidRDefault="009E69E5" w:rsidP="009E69E5">
      <w:pPr>
        <w:pStyle w:val="ListParagraph"/>
        <w:numPr>
          <w:ilvl w:val="0"/>
          <w:numId w:val="10"/>
        </w:numPr>
        <w:rPr>
          <w:b/>
        </w:rPr>
      </w:pPr>
      <w:r w:rsidRPr="00CE6A90">
        <w:rPr>
          <w:b/>
        </w:rPr>
        <w:t>Calls for places to ‘build on their strengths’ should be received with caution</w:t>
      </w:r>
    </w:p>
    <w:p w14:paraId="6AB8C8DF" w14:textId="42A0A1C7" w:rsidR="009E69E5" w:rsidRDefault="009E69E5" w:rsidP="009E69E5">
      <w:r>
        <w:t>Recent calls by northern Conservative MPs for levelling up to focus on manufacturing in the North is the latest in the long line of rallying calls over the years for struggling places to build on their strengths.</w:t>
      </w:r>
      <w:r>
        <w:rPr>
          <w:rStyle w:val="FootnoteReference"/>
        </w:rPr>
        <w:footnoteReference w:id="37"/>
      </w:r>
      <w:r>
        <w:t xml:space="preserve"> The analysis above shows that the challenge is what these places are missing, rather what they have</w:t>
      </w:r>
      <w:ins w:id="1607" w:author="Guilherme Rodrigues" w:date="2021-09-02T15:23:00Z">
        <w:r w:rsidR="000A5895">
          <w:t>.</w:t>
        </w:r>
      </w:ins>
      <w:del w:id="1608" w:author="Guilherme Rodrigues" w:date="2021-09-02T15:24:00Z">
        <w:r w:rsidDel="000A5895">
          <w:delText>, which is driven by the inherent benefits they offer.</w:delText>
        </w:r>
      </w:del>
      <w:r>
        <w:t xml:space="preserve"> The aim of policy should therefore be to change the nature of these inherent benefits where it has the ability to do so, such as improving the skills of workers, to help them to reinvent their economies rather than further replicating what they already have.</w:t>
      </w:r>
    </w:p>
    <w:p w14:paraId="4DFEF94A" w14:textId="77777777" w:rsidR="009E69E5" w:rsidRDefault="009E69E5" w:rsidP="009E69E5">
      <w:r>
        <w:t xml:space="preserve">Centre for Cities’ recent briefing </w:t>
      </w:r>
      <w:r w:rsidRPr="00CE6A90">
        <w:rPr>
          <w:i/>
        </w:rPr>
        <w:t>So You Want to Level Up</w:t>
      </w:r>
      <w:r>
        <w:t xml:space="preserve"> sets out what policy should focus on to achieve levelling up. It</w:t>
      </w:r>
      <w:r w:rsidRPr="00C66E54">
        <w:t xml:space="preserve"> should focus on six areas: skills, devolution, public services, local transport and city centres, </w:t>
      </w:r>
      <w:r>
        <w:t>and detailed proposals on each are set out in the publication</w:t>
      </w:r>
      <w:r w:rsidRPr="00C66E54">
        <w:t>.</w:t>
      </w:r>
      <w:r w:rsidRPr="00C66E54">
        <w:rPr>
          <w:rStyle w:val="FootnoteReference"/>
        </w:rPr>
        <w:footnoteReference w:id="38"/>
      </w:r>
    </w:p>
    <w:p w14:paraId="4E24A676" w14:textId="77777777" w:rsidR="00394BFF" w:rsidRPr="00C66E54" w:rsidRDefault="00394BFF">
      <w:pPr>
        <w:rPr>
          <w:b/>
          <w:highlight w:val="yellow"/>
        </w:rPr>
      </w:pPr>
    </w:p>
    <w:p w14:paraId="41E0429F" w14:textId="77777777" w:rsidR="00394BFF" w:rsidRDefault="00394BFF">
      <w:pPr>
        <w:rPr>
          <w:b/>
          <w:sz w:val="20"/>
          <w:szCs w:val="20"/>
          <w:highlight w:val="yellow"/>
        </w:rPr>
      </w:pPr>
      <w:r>
        <w:rPr>
          <w:b/>
          <w:sz w:val="20"/>
          <w:szCs w:val="20"/>
          <w:highlight w:val="yellow"/>
        </w:rPr>
        <w:br w:type="page"/>
      </w:r>
    </w:p>
    <w:p w14:paraId="044AC077" w14:textId="5CAD442B" w:rsidR="00850513" w:rsidRPr="00850513" w:rsidRDefault="00850513" w:rsidP="00850513">
      <w:pPr>
        <w:pStyle w:val="ListParagraph"/>
        <w:numPr>
          <w:ilvl w:val="0"/>
          <w:numId w:val="5"/>
        </w:numPr>
        <w:rPr>
          <w:b/>
          <w:sz w:val="30"/>
          <w:szCs w:val="30"/>
          <w:u w:val="single"/>
        </w:rPr>
      </w:pPr>
      <w:r>
        <w:rPr>
          <w:b/>
          <w:sz w:val="30"/>
          <w:szCs w:val="30"/>
          <w:u w:val="single"/>
        </w:rPr>
        <w:lastRenderedPageBreak/>
        <w:t>Appendices</w:t>
      </w:r>
    </w:p>
    <w:p w14:paraId="65CC3CA3" w14:textId="60C46D6B" w:rsidR="004817A2" w:rsidRPr="005E6D91" w:rsidRDefault="005E6D91" w:rsidP="005E6D91">
      <w:pPr>
        <w:pStyle w:val="Caption"/>
        <w:rPr>
          <w:color w:val="auto"/>
          <w:sz w:val="22"/>
          <w:szCs w:val="22"/>
          <w:rPrChange w:id="1609" w:author="Guilherme Rodrigues" w:date="2021-09-04T13:11:00Z">
            <w:rPr/>
          </w:rPrChange>
        </w:rPr>
        <w:pPrChange w:id="1610" w:author="Guilherme Rodrigues" w:date="2021-09-04T13:10:00Z">
          <w:pPr>
            <w:ind w:left="360"/>
          </w:pPr>
        </w:pPrChange>
      </w:pPr>
      <w:bookmarkStart w:id="1611" w:name="_Ref81653561"/>
      <w:ins w:id="1612" w:author="Guilherme Rodrigues" w:date="2021-09-04T13:10:00Z">
        <w:r w:rsidRPr="005E6D91">
          <w:rPr>
            <w:b/>
            <w:color w:val="auto"/>
            <w:sz w:val="22"/>
            <w:szCs w:val="22"/>
            <w:rPrChange w:id="1613" w:author="Guilherme Rodrigues" w:date="2021-09-04T13:11:00Z">
              <w:rPr/>
            </w:rPrChange>
          </w:rPr>
          <w:t xml:space="preserve">Appendix </w:t>
        </w:r>
        <w:r w:rsidRPr="005E6D91">
          <w:rPr>
            <w:b/>
            <w:color w:val="auto"/>
            <w:sz w:val="22"/>
            <w:szCs w:val="22"/>
            <w:rPrChange w:id="1614" w:author="Guilherme Rodrigues" w:date="2021-09-04T13:11:00Z">
              <w:rPr/>
            </w:rPrChange>
          </w:rPr>
          <w:fldChar w:fldCharType="begin"/>
        </w:r>
        <w:r w:rsidRPr="005E6D91">
          <w:rPr>
            <w:b/>
            <w:color w:val="auto"/>
            <w:sz w:val="22"/>
            <w:szCs w:val="22"/>
            <w:rPrChange w:id="1615" w:author="Guilherme Rodrigues" w:date="2021-09-04T13:11:00Z">
              <w:rPr/>
            </w:rPrChange>
          </w:rPr>
          <w:instrText xml:space="preserve"> SEQ Appendix \* ARABIC </w:instrText>
        </w:r>
      </w:ins>
      <w:r w:rsidRPr="005E6D91">
        <w:rPr>
          <w:b/>
          <w:color w:val="auto"/>
          <w:sz w:val="22"/>
          <w:szCs w:val="22"/>
          <w:rPrChange w:id="1616" w:author="Guilherme Rodrigues" w:date="2021-09-04T13:11:00Z">
            <w:rPr/>
          </w:rPrChange>
        </w:rPr>
        <w:fldChar w:fldCharType="separate"/>
      </w:r>
      <w:ins w:id="1617" w:author="Guilherme Rodrigues" w:date="2021-09-04T13:10:00Z">
        <w:r w:rsidRPr="005E6D91">
          <w:rPr>
            <w:b/>
            <w:noProof/>
            <w:color w:val="auto"/>
            <w:sz w:val="22"/>
            <w:szCs w:val="22"/>
            <w:rPrChange w:id="1618" w:author="Guilherme Rodrigues" w:date="2021-09-04T13:11:00Z">
              <w:rPr>
                <w:noProof/>
              </w:rPr>
            </w:rPrChange>
          </w:rPr>
          <w:t>1</w:t>
        </w:r>
        <w:r w:rsidRPr="005E6D91">
          <w:rPr>
            <w:b/>
            <w:color w:val="auto"/>
            <w:sz w:val="22"/>
            <w:szCs w:val="22"/>
            <w:rPrChange w:id="1619" w:author="Guilherme Rodrigues" w:date="2021-09-04T13:11:00Z">
              <w:rPr/>
            </w:rPrChange>
          </w:rPr>
          <w:fldChar w:fldCharType="end"/>
        </w:r>
      </w:ins>
      <w:bookmarkEnd w:id="1611"/>
      <w:del w:id="1620" w:author="Guilherme Rodrigues" w:date="2021-09-04T13:10:00Z">
        <w:r w:rsidR="00850513" w:rsidRPr="005E6D91" w:rsidDel="005E6D91">
          <w:rPr>
            <w:b/>
            <w:color w:val="auto"/>
            <w:sz w:val="22"/>
            <w:szCs w:val="22"/>
            <w:rPrChange w:id="1621" w:author="Guilherme Rodrigues" w:date="2021-09-04T13:11:00Z">
              <w:rPr>
                <w:b/>
              </w:rPr>
            </w:rPrChange>
          </w:rPr>
          <w:delText>Appendix 1</w:delText>
        </w:r>
      </w:del>
      <w:r w:rsidR="00850513" w:rsidRPr="005E6D91">
        <w:rPr>
          <w:b/>
          <w:color w:val="auto"/>
          <w:sz w:val="22"/>
          <w:szCs w:val="22"/>
          <w:rPrChange w:id="1622" w:author="Guilherme Rodrigues" w:date="2021-09-04T13:11:00Z">
            <w:rPr>
              <w:b/>
            </w:rPr>
          </w:rPrChange>
        </w:rPr>
        <w:t xml:space="preserve">: </w:t>
      </w:r>
      <w:r w:rsidR="00850513" w:rsidRPr="005E6D91">
        <w:rPr>
          <w:color w:val="auto"/>
          <w:sz w:val="22"/>
          <w:szCs w:val="22"/>
          <w:rPrChange w:id="1623" w:author="Guilherme Rodrigues" w:date="2021-09-04T13:11:00Z">
            <w:rPr/>
          </w:rPrChange>
        </w:rPr>
        <w:t>Economic complexity indicators</w:t>
      </w:r>
      <w:del w:id="1624" w:author="Guilherme Rodrigues" w:date="2021-09-04T12:16:00Z">
        <w:r w:rsidR="00850513" w:rsidRPr="005E6D91" w:rsidDel="00C83B07">
          <w:rPr>
            <w:color w:val="auto"/>
            <w:sz w:val="22"/>
            <w:szCs w:val="22"/>
            <w:rPrChange w:id="1625" w:author="Guilherme Rodrigues" w:date="2021-09-04T13:11:00Z">
              <w:rPr/>
            </w:rPrChange>
          </w:rPr>
          <w:delText xml:space="preserve"> (ECI) by </w:delText>
        </w:r>
        <w:r w:rsidR="001B1A3D" w:rsidRPr="005E6D91" w:rsidDel="00C83B07">
          <w:rPr>
            <w:color w:val="auto"/>
            <w:sz w:val="22"/>
            <w:szCs w:val="22"/>
            <w:rPrChange w:id="1626" w:author="Guilherme Rodrigues" w:date="2021-09-04T13:11:00Z">
              <w:rPr/>
            </w:rPrChange>
          </w:rPr>
          <w:delText>local authority</w:delText>
        </w:r>
        <w:r w:rsidR="00F76BFF" w:rsidRPr="005E6D91" w:rsidDel="00C83B07">
          <w:rPr>
            <w:color w:val="auto"/>
            <w:sz w:val="22"/>
            <w:szCs w:val="22"/>
            <w:rPrChange w:id="1627" w:author="Guilherme Rodrigues" w:date="2021-09-04T13:11:00Z">
              <w:rPr/>
            </w:rPrChange>
          </w:rPr>
          <w:delText xml:space="preserve"> and PUA.</w:delText>
        </w:r>
      </w:del>
    </w:p>
    <w:p w14:paraId="4002B7CD" w14:textId="16184DD3" w:rsidR="00B17D4B" w:rsidRDefault="00B17D4B" w:rsidP="00B17D4B">
      <w:pPr>
        <w:pStyle w:val="Caption"/>
        <w:rPr>
          <w:ins w:id="1628" w:author="Guilherme Rodrigues" w:date="2021-09-04T12:13:00Z"/>
          <w:i w:val="0"/>
          <w:color w:val="auto"/>
          <w:sz w:val="22"/>
          <w:szCs w:val="22"/>
          <w:highlight w:val="red"/>
        </w:rPr>
      </w:pPr>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r w:rsidR="00B072F0">
        <w:rPr>
          <w:b/>
          <w:i w:val="0"/>
          <w:noProof/>
          <w:color w:val="auto"/>
          <w:sz w:val="22"/>
          <w:szCs w:val="22"/>
        </w:rPr>
        <w:t>15</w:t>
      </w:r>
      <w:r w:rsidRPr="00EA317E">
        <w:rPr>
          <w:b/>
          <w:i w:val="0"/>
          <w:color w:val="auto"/>
          <w:sz w:val="22"/>
          <w:szCs w:val="22"/>
        </w:rPr>
        <w:fldChar w:fldCharType="end"/>
      </w:r>
      <w:r w:rsidRPr="00EA317E">
        <w:rPr>
          <w:b/>
          <w:i w:val="0"/>
          <w:color w:val="auto"/>
          <w:sz w:val="22"/>
          <w:szCs w:val="22"/>
        </w:rPr>
        <w:t>:</w:t>
      </w:r>
      <w:r w:rsidRPr="00EA317E">
        <w:rPr>
          <w:i w:val="0"/>
          <w:color w:val="auto"/>
          <w:sz w:val="22"/>
          <w:szCs w:val="22"/>
        </w:rPr>
        <w:t xml:space="preserve"> </w:t>
      </w:r>
      <w:ins w:id="1629" w:author="Guilherme Rodrigues" w:date="2021-09-04T12:16:00Z">
        <w:r w:rsidR="00C83B07" w:rsidRPr="00C83B07">
          <w:rPr>
            <w:i w:val="0"/>
            <w:color w:val="auto"/>
            <w:sz w:val="22"/>
            <w:szCs w:val="22"/>
          </w:rPr>
          <w:t>ECI at urban level (PUA) 1981 and 2019</w:t>
        </w:r>
        <w:r w:rsidR="00C83B07" w:rsidRPr="00C83B07" w:rsidDel="00C83B07">
          <w:rPr>
            <w:i w:val="0"/>
            <w:color w:val="auto"/>
            <w:sz w:val="22"/>
            <w:szCs w:val="22"/>
            <w:highlight w:val="red"/>
          </w:rPr>
          <w:t xml:space="preserve"> </w:t>
        </w:r>
      </w:ins>
      <w:commentRangeStart w:id="1630"/>
      <w:del w:id="1631" w:author="Guilherme Rodrigues" w:date="2021-09-04T12:16:00Z">
        <w:r w:rsidRPr="00A042D7" w:rsidDel="00C83B07">
          <w:rPr>
            <w:i w:val="0"/>
            <w:color w:val="auto"/>
            <w:sz w:val="22"/>
            <w:szCs w:val="22"/>
            <w:highlight w:val="red"/>
          </w:rPr>
          <w:delText xml:space="preserve">ECI </w:delText>
        </w:r>
        <w:r w:rsidR="00A042D7" w:rsidRPr="00A042D7" w:rsidDel="00C83B07">
          <w:rPr>
            <w:i w:val="0"/>
            <w:color w:val="auto"/>
            <w:sz w:val="22"/>
            <w:szCs w:val="22"/>
            <w:highlight w:val="red"/>
          </w:rPr>
          <w:delText>by PUA</w:delText>
        </w:r>
        <w:r w:rsidRPr="00A042D7" w:rsidDel="00C83B07">
          <w:rPr>
            <w:i w:val="0"/>
            <w:color w:val="auto"/>
            <w:sz w:val="22"/>
            <w:szCs w:val="22"/>
            <w:highlight w:val="red"/>
          </w:rPr>
          <w:delText xml:space="preserve"> 1981</w:delText>
        </w:r>
        <w:r w:rsidR="00A042D7" w:rsidRPr="00A042D7" w:rsidDel="00C83B07">
          <w:rPr>
            <w:i w:val="0"/>
            <w:color w:val="auto"/>
            <w:sz w:val="22"/>
            <w:szCs w:val="22"/>
            <w:highlight w:val="red"/>
          </w:rPr>
          <w:delText xml:space="preserve"> and 2019</w:delText>
        </w:r>
        <w:commentRangeEnd w:id="1630"/>
        <w:r w:rsidR="00A042D7" w:rsidDel="00C83B07">
          <w:rPr>
            <w:rStyle w:val="CommentReference"/>
            <w:i w:val="0"/>
            <w:iCs w:val="0"/>
            <w:color w:val="auto"/>
          </w:rPr>
          <w:commentReference w:id="1630"/>
        </w:r>
      </w:del>
    </w:p>
    <w:tbl>
      <w:tblPr>
        <w:tblW w:w="9320" w:type="dxa"/>
        <w:tblLook w:val="04A0" w:firstRow="1" w:lastRow="0" w:firstColumn="1" w:lastColumn="0" w:noHBand="0" w:noVBand="1"/>
      </w:tblPr>
      <w:tblGrid>
        <w:gridCol w:w="3640"/>
        <w:gridCol w:w="1360"/>
        <w:gridCol w:w="1480"/>
        <w:gridCol w:w="1360"/>
        <w:gridCol w:w="1480"/>
      </w:tblGrid>
      <w:tr w:rsidR="00C83B07" w:rsidRPr="00C83B07" w14:paraId="63D17693" w14:textId="77777777" w:rsidTr="00C83B07">
        <w:trPr>
          <w:trHeight w:val="324"/>
          <w:ins w:id="1632" w:author="Guilherme Rodrigues" w:date="2021-09-04T12:16:00Z"/>
        </w:trPr>
        <w:tc>
          <w:tcPr>
            <w:tcW w:w="364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7BA8BCD0" w14:textId="77777777" w:rsidR="00C83B07" w:rsidRPr="00C83B07" w:rsidRDefault="00C83B07" w:rsidP="00C83B07">
            <w:pPr>
              <w:spacing w:after="0" w:line="240" w:lineRule="auto"/>
              <w:ind w:firstLineChars="100" w:firstLine="181"/>
              <w:rPr>
                <w:ins w:id="1633" w:author="Guilherme Rodrigues" w:date="2021-09-04T12:16:00Z"/>
                <w:rFonts w:ascii="CorporateSBQ Light" w:eastAsia="Times New Roman" w:hAnsi="CorporateSBQ Light" w:cs="Calibri"/>
                <w:b/>
                <w:bCs/>
                <w:color w:val="FFFFFF"/>
                <w:sz w:val="18"/>
                <w:szCs w:val="18"/>
                <w:lang w:eastAsia="en-GB"/>
              </w:rPr>
            </w:pPr>
            <w:ins w:id="1634" w:author="Guilherme Rodrigues" w:date="2021-09-04T12:16:00Z">
              <w:r w:rsidRPr="00C83B07">
                <w:rPr>
                  <w:rFonts w:ascii="CorporateSBQ Light" w:eastAsia="Times New Roman" w:hAnsi="CorporateSBQ Light" w:cs="Calibri"/>
                  <w:b/>
                  <w:bCs/>
                  <w:color w:val="FFFFFF"/>
                  <w:sz w:val="18"/>
                  <w:szCs w:val="18"/>
                  <w:lang w:eastAsia="en-GB"/>
                </w:rPr>
                <w:t>PUA</w:t>
              </w:r>
            </w:ins>
          </w:p>
        </w:tc>
        <w:tc>
          <w:tcPr>
            <w:tcW w:w="1360" w:type="dxa"/>
            <w:tcBorders>
              <w:top w:val="single" w:sz="8" w:space="0" w:color="FFFFFF"/>
              <w:left w:val="nil"/>
              <w:bottom w:val="single" w:sz="12" w:space="0" w:color="FFFFFF"/>
              <w:right w:val="single" w:sz="8" w:space="0" w:color="FFFFFF"/>
            </w:tcBorders>
            <w:shd w:val="clear" w:color="000000" w:fill="92D901"/>
            <w:vAlign w:val="center"/>
            <w:hideMark/>
          </w:tcPr>
          <w:p w14:paraId="13606616" w14:textId="77777777" w:rsidR="00C83B07" w:rsidRPr="00C83B07" w:rsidRDefault="00C83B07" w:rsidP="00C83B07">
            <w:pPr>
              <w:spacing w:after="0" w:line="240" w:lineRule="auto"/>
              <w:ind w:firstLineChars="100" w:firstLine="181"/>
              <w:rPr>
                <w:ins w:id="1635" w:author="Guilherme Rodrigues" w:date="2021-09-04T12:16:00Z"/>
                <w:rFonts w:ascii="CorporateSBQ Light" w:eastAsia="Times New Roman" w:hAnsi="CorporateSBQ Light" w:cs="Calibri"/>
                <w:b/>
                <w:bCs/>
                <w:color w:val="FFFFFF"/>
                <w:sz w:val="18"/>
                <w:szCs w:val="18"/>
                <w:lang w:eastAsia="en-GB"/>
              </w:rPr>
            </w:pPr>
            <w:ins w:id="1636" w:author="Guilherme Rodrigues" w:date="2021-09-04T12:16:00Z">
              <w:r w:rsidRPr="00C83B07">
                <w:rPr>
                  <w:rFonts w:ascii="CorporateSBQ Light" w:eastAsia="Times New Roman" w:hAnsi="CorporateSBQ Light" w:cs="Calibri"/>
                  <w:b/>
                  <w:bCs/>
                  <w:color w:val="FFFFFF"/>
                  <w:sz w:val="18"/>
                  <w:szCs w:val="18"/>
                  <w:lang w:eastAsia="en-GB"/>
                </w:rPr>
                <w:t>ECI (1981)</w:t>
              </w:r>
            </w:ins>
          </w:p>
        </w:tc>
        <w:tc>
          <w:tcPr>
            <w:tcW w:w="1480" w:type="dxa"/>
            <w:tcBorders>
              <w:top w:val="single" w:sz="8" w:space="0" w:color="FFFFFF"/>
              <w:left w:val="nil"/>
              <w:bottom w:val="single" w:sz="12" w:space="0" w:color="FFFFFF"/>
              <w:right w:val="single" w:sz="8" w:space="0" w:color="FFFFFF"/>
            </w:tcBorders>
            <w:shd w:val="clear" w:color="000000" w:fill="92D901"/>
            <w:vAlign w:val="center"/>
            <w:hideMark/>
          </w:tcPr>
          <w:p w14:paraId="74390A78" w14:textId="77777777" w:rsidR="00C83B07" w:rsidRPr="00C83B07" w:rsidRDefault="00C83B07" w:rsidP="00C83B07">
            <w:pPr>
              <w:spacing w:after="0" w:line="240" w:lineRule="auto"/>
              <w:ind w:firstLineChars="100" w:firstLine="181"/>
              <w:rPr>
                <w:ins w:id="1637" w:author="Guilherme Rodrigues" w:date="2021-09-04T12:16:00Z"/>
                <w:rFonts w:ascii="CorporateSBQ Light" w:eastAsia="Times New Roman" w:hAnsi="CorporateSBQ Light" w:cs="Calibri"/>
                <w:b/>
                <w:bCs/>
                <w:color w:val="FFFFFF"/>
                <w:sz w:val="18"/>
                <w:szCs w:val="18"/>
                <w:lang w:eastAsia="en-GB"/>
              </w:rPr>
            </w:pPr>
            <w:ins w:id="1638" w:author="Guilherme Rodrigues" w:date="2021-09-04T12:16:00Z">
              <w:r w:rsidRPr="00C83B07">
                <w:rPr>
                  <w:rFonts w:ascii="CorporateSBQ Light" w:eastAsia="Times New Roman" w:hAnsi="CorporateSBQ Light" w:cs="Calibri"/>
                  <w:b/>
                  <w:bCs/>
                  <w:color w:val="FFFFFF"/>
                  <w:sz w:val="18"/>
                  <w:szCs w:val="18"/>
                  <w:lang w:eastAsia="en-GB"/>
                </w:rPr>
                <w:t>Rank (1981)</w:t>
              </w:r>
            </w:ins>
          </w:p>
        </w:tc>
        <w:tc>
          <w:tcPr>
            <w:tcW w:w="1360" w:type="dxa"/>
            <w:tcBorders>
              <w:top w:val="single" w:sz="8" w:space="0" w:color="FFFFFF"/>
              <w:left w:val="nil"/>
              <w:bottom w:val="single" w:sz="12" w:space="0" w:color="FFFFFF"/>
              <w:right w:val="single" w:sz="8" w:space="0" w:color="FFFFFF"/>
            </w:tcBorders>
            <w:shd w:val="clear" w:color="000000" w:fill="92D901"/>
            <w:vAlign w:val="center"/>
            <w:hideMark/>
          </w:tcPr>
          <w:p w14:paraId="4B538B70" w14:textId="77777777" w:rsidR="00C83B07" w:rsidRPr="00C83B07" w:rsidRDefault="00C83B07" w:rsidP="00C83B07">
            <w:pPr>
              <w:spacing w:after="0" w:line="240" w:lineRule="auto"/>
              <w:ind w:firstLineChars="100" w:firstLine="181"/>
              <w:rPr>
                <w:ins w:id="1639" w:author="Guilherme Rodrigues" w:date="2021-09-04T12:16:00Z"/>
                <w:rFonts w:ascii="CorporateSBQ Light" w:eastAsia="Times New Roman" w:hAnsi="CorporateSBQ Light" w:cs="Calibri"/>
                <w:b/>
                <w:bCs/>
                <w:color w:val="FFFFFF"/>
                <w:sz w:val="18"/>
                <w:szCs w:val="18"/>
                <w:lang w:eastAsia="en-GB"/>
              </w:rPr>
            </w:pPr>
            <w:ins w:id="1640" w:author="Guilherme Rodrigues" w:date="2021-09-04T12:16:00Z">
              <w:r w:rsidRPr="00C83B07">
                <w:rPr>
                  <w:rFonts w:ascii="CorporateSBQ Light" w:eastAsia="Times New Roman" w:hAnsi="CorporateSBQ Light" w:cs="Calibri"/>
                  <w:b/>
                  <w:bCs/>
                  <w:color w:val="FFFFFF"/>
                  <w:sz w:val="18"/>
                  <w:szCs w:val="18"/>
                  <w:lang w:eastAsia="en-GB"/>
                </w:rPr>
                <w:t>ECI (2019)</w:t>
              </w:r>
            </w:ins>
          </w:p>
        </w:tc>
        <w:tc>
          <w:tcPr>
            <w:tcW w:w="1480" w:type="dxa"/>
            <w:tcBorders>
              <w:top w:val="single" w:sz="8" w:space="0" w:color="FFFFFF"/>
              <w:left w:val="nil"/>
              <w:bottom w:val="single" w:sz="12" w:space="0" w:color="FFFFFF"/>
              <w:right w:val="single" w:sz="8" w:space="0" w:color="FFFFFF"/>
            </w:tcBorders>
            <w:shd w:val="clear" w:color="000000" w:fill="92D901"/>
            <w:vAlign w:val="center"/>
            <w:hideMark/>
          </w:tcPr>
          <w:p w14:paraId="5F192C9D" w14:textId="77777777" w:rsidR="00C83B07" w:rsidRPr="00C83B07" w:rsidRDefault="00C83B07" w:rsidP="00C83B07">
            <w:pPr>
              <w:spacing w:after="0" w:line="240" w:lineRule="auto"/>
              <w:ind w:firstLineChars="100" w:firstLine="181"/>
              <w:rPr>
                <w:ins w:id="1641" w:author="Guilherme Rodrigues" w:date="2021-09-04T12:16:00Z"/>
                <w:rFonts w:ascii="CorporateSBQ Light" w:eastAsia="Times New Roman" w:hAnsi="CorporateSBQ Light" w:cs="Calibri"/>
                <w:b/>
                <w:bCs/>
                <w:color w:val="FFFFFF"/>
                <w:sz w:val="18"/>
                <w:szCs w:val="18"/>
                <w:lang w:eastAsia="en-GB"/>
              </w:rPr>
            </w:pPr>
            <w:ins w:id="1642" w:author="Guilherme Rodrigues" w:date="2021-09-04T12:16:00Z">
              <w:r w:rsidRPr="00C83B07">
                <w:rPr>
                  <w:rFonts w:ascii="CorporateSBQ Light" w:eastAsia="Times New Roman" w:hAnsi="CorporateSBQ Light" w:cs="Calibri"/>
                  <w:b/>
                  <w:bCs/>
                  <w:color w:val="FFFFFF"/>
                  <w:sz w:val="18"/>
                  <w:szCs w:val="18"/>
                  <w:lang w:eastAsia="en-GB"/>
                </w:rPr>
                <w:t>Rank (2019)</w:t>
              </w:r>
            </w:ins>
          </w:p>
        </w:tc>
      </w:tr>
      <w:tr w:rsidR="00C83B07" w:rsidRPr="00C83B07" w14:paraId="2FE88F1A" w14:textId="77777777" w:rsidTr="00C83B07">
        <w:trPr>
          <w:trHeight w:val="324"/>
          <w:ins w:id="1643"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75BEC2AF" w14:textId="77777777" w:rsidR="00C83B07" w:rsidRPr="00C83B07" w:rsidRDefault="00C83B07" w:rsidP="00C83B07">
            <w:pPr>
              <w:spacing w:after="0" w:line="240" w:lineRule="auto"/>
              <w:rPr>
                <w:ins w:id="1644" w:author="Guilherme Rodrigues" w:date="2021-09-04T12:16:00Z"/>
                <w:rFonts w:ascii="Calibri" w:eastAsia="Times New Roman" w:hAnsi="Calibri" w:cs="Calibri"/>
                <w:color w:val="000000"/>
                <w:lang w:eastAsia="en-GB"/>
              </w:rPr>
            </w:pPr>
            <w:ins w:id="1645" w:author="Guilherme Rodrigues" w:date="2021-09-04T12:16:00Z">
              <w:r w:rsidRPr="00C83B07">
                <w:rPr>
                  <w:rFonts w:ascii="Calibri" w:eastAsia="Times New Roman" w:hAnsi="Calibri" w:cs="Calibri"/>
                  <w:color w:val="000000"/>
                  <w:lang w:eastAsia="en-GB"/>
                </w:rPr>
                <w:t>Cambridge</w:t>
              </w:r>
            </w:ins>
          </w:p>
        </w:tc>
        <w:tc>
          <w:tcPr>
            <w:tcW w:w="1360" w:type="dxa"/>
            <w:tcBorders>
              <w:top w:val="nil"/>
              <w:left w:val="nil"/>
              <w:bottom w:val="single" w:sz="8" w:space="0" w:color="FFFFFF"/>
              <w:right w:val="single" w:sz="8" w:space="0" w:color="FFFFFF"/>
            </w:tcBorders>
            <w:shd w:val="clear" w:color="000000" w:fill="DCF1CB"/>
            <w:vAlign w:val="bottom"/>
            <w:hideMark/>
          </w:tcPr>
          <w:p w14:paraId="323FB93F" w14:textId="77777777" w:rsidR="00C83B07" w:rsidRPr="00C83B07" w:rsidRDefault="00C83B07" w:rsidP="00C83B07">
            <w:pPr>
              <w:spacing w:after="0" w:line="240" w:lineRule="auto"/>
              <w:jc w:val="right"/>
              <w:rPr>
                <w:ins w:id="1646" w:author="Guilherme Rodrigues" w:date="2021-09-04T12:16:00Z"/>
                <w:rFonts w:ascii="Calibri" w:eastAsia="Times New Roman" w:hAnsi="Calibri" w:cs="Calibri"/>
                <w:color w:val="000000"/>
                <w:lang w:eastAsia="en-GB"/>
              </w:rPr>
            </w:pPr>
            <w:ins w:id="1647" w:author="Guilherme Rodrigues" w:date="2021-09-04T12:16:00Z">
              <w:r w:rsidRPr="00C83B07">
                <w:rPr>
                  <w:rFonts w:ascii="Calibri" w:eastAsia="Times New Roman" w:hAnsi="Calibri" w:cs="Calibri"/>
                  <w:color w:val="000000"/>
                  <w:lang w:eastAsia="en-GB"/>
                </w:rPr>
                <w:t>1.8</w:t>
              </w:r>
            </w:ins>
          </w:p>
        </w:tc>
        <w:tc>
          <w:tcPr>
            <w:tcW w:w="1480" w:type="dxa"/>
            <w:tcBorders>
              <w:top w:val="nil"/>
              <w:left w:val="nil"/>
              <w:bottom w:val="single" w:sz="8" w:space="0" w:color="FFFFFF"/>
              <w:right w:val="single" w:sz="8" w:space="0" w:color="FFFFFF"/>
            </w:tcBorders>
            <w:shd w:val="clear" w:color="000000" w:fill="DCF1CB"/>
            <w:vAlign w:val="bottom"/>
            <w:hideMark/>
          </w:tcPr>
          <w:p w14:paraId="51B28186" w14:textId="77777777" w:rsidR="00C83B07" w:rsidRPr="00C83B07" w:rsidRDefault="00C83B07" w:rsidP="00C83B07">
            <w:pPr>
              <w:spacing w:after="0" w:line="240" w:lineRule="auto"/>
              <w:jc w:val="right"/>
              <w:rPr>
                <w:ins w:id="1648" w:author="Guilherme Rodrigues" w:date="2021-09-04T12:16:00Z"/>
                <w:rFonts w:ascii="Calibri" w:eastAsia="Times New Roman" w:hAnsi="Calibri" w:cs="Calibri"/>
                <w:color w:val="000000"/>
                <w:lang w:eastAsia="en-GB"/>
              </w:rPr>
            </w:pPr>
            <w:ins w:id="1649" w:author="Guilherme Rodrigues" w:date="2021-09-04T12:16:00Z">
              <w:r w:rsidRPr="00C83B07">
                <w:rPr>
                  <w:rFonts w:ascii="Calibri" w:eastAsia="Times New Roman" w:hAnsi="Calibri" w:cs="Calibri"/>
                  <w:color w:val="000000"/>
                  <w:lang w:eastAsia="en-GB"/>
                </w:rPr>
                <w:t>1</w:t>
              </w:r>
            </w:ins>
          </w:p>
        </w:tc>
        <w:tc>
          <w:tcPr>
            <w:tcW w:w="1360" w:type="dxa"/>
            <w:tcBorders>
              <w:top w:val="nil"/>
              <w:left w:val="nil"/>
              <w:bottom w:val="single" w:sz="8" w:space="0" w:color="FFFFFF"/>
              <w:right w:val="single" w:sz="8" w:space="0" w:color="FFFFFF"/>
            </w:tcBorders>
            <w:shd w:val="clear" w:color="000000" w:fill="DCF1CB"/>
            <w:vAlign w:val="bottom"/>
            <w:hideMark/>
          </w:tcPr>
          <w:p w14:paraId="481FD123" w14:textId="77777777" w:rsidR="00C83B07" w:rsidRPr="00C83B07" w:rsidRDefault="00C83B07" w:rsidP="00C83B07">
            <w:pPr>
              <w:spacing w:after="0" w:line="240" w:lineRule="auto"/>
              <w:jc w:val="right"/>
              <w:rPr>
                <w:ins w:id="1650" w:author="Guilherme Rodrigues" w:date="2021-09-04T12:16:00Z"/>
                <w:rFonts w:ascii="Calibri" w:eastAsia="Times New Roman" w:hAnsi="Calibri" w:cs="Calibri"/>
                <w:color w:val="000000"/>
                <w:lang w:eastAsia="en-GB"/>
              </w:rPr>
            </w:pPr>
            <w:ins w:id="1651" w:author="Guilherme Rodrigues" w:date="2021-09-04T12:16:00Z">
              <w:r w:rsidRPr="00C83B07">
                <w:rPr>
                  <w:rFonts w:ascii="Calibri" w:eastAsia="Times New Roman" w:hAnsi="Calibri" w:cs="Calibri"/>
                  <w:color w:val="000000"/>
                  <w:lang w:eastAsia="en-GB"/>
                </w:rPr>
                <w:t>2.3</w:t>
              </w:r>
            </w:ins>
          </w:p>
        </w:tc>
        <w:tc>
          <w:tcPr>
            <w:tcW w:w="1480" w:type="dxa"/>
            <w:tcBorders>
              <w:top w:val="nil"/>
              <w:left w:val="nil"/>
              <w:bottom w:val="single" w:sz="8" w:space="0" w:color="FFFFFF"/>
              <w:right w:val="single" w:sz="8" w:space="0" w:color="FFFFFF"/>
            </w:tcBorders>
            <w:shd w:val="clear" w:color="000000" w:fill="DCF1CB"/>
            <w:vAlign w:val="bottom"/>
            <w:hideMark/>
          </w:tcPr>
          <w:p w14:paraId="07A7154B" w14:textId="77777777" w:rsidR="00C83B07" w:rsidRPr="00C83B07" w:rsidRDefault="00C83B07" w:rsidP="00C83B07">
            <w:pPr>
              <w:spacing w:after="0" w:line="240" w:lineRule="auto"/>
              <w:jc w:val="right"/>
              <w:rPr>
                <w:ins w:id="1652" w:author="Guilherme Rodrigues" w:date="2021-09-04T12:16:00Z"/>
                <w:rFonts w:ascii="Calibri" w:eastAsia="Times New Roman" w:hAnsi="Calibri" w:cs="Calibri"/>
                <w:color w:val="000000"/>
                <w:lang w:eastAsia="en-GB"/>
              </w:rPr>
            </w:pPr>
            <w:ins w:id="1653" w:author="Guilherme Rodrigues" w:date="2021-09-04T12:16:00Z">
              <w:r w:rsidRPr="00C83B07">
                <w:rPr>
                  <w:rFonts w:ascii="Calibri" w:eastAsia="Times New Roman" w:hAnsi="Calibri" w:cs="Calibri"/>
                  <w:color w:val="000000"/>
                  <w:lang w:eastAsia="en-GB"/>
                </w:rPr>
                <w:t>4</w:t>
              </w:r>
            </w:ins>
          </w:p>
        </w:tc>
      </w:tr>
      <w:tr w:rsidR="00C83B07" w:rsidRPr="00C83B07" w14:paraId="1D364DE9" w14:textId="77777777" w:rsidTr="00C83B07">
        <w:trPr>
          <w:trHeight w:val="324"/>
          <w:ins w:id="165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07C69C69" w14:textId="77777777" w:rsidR="00C83B07" w:rsidRPr="00C83B07" w:rsidRDefault="00C83B07" w:rsidP="00C83B07">
            <w:pPr>
              <w:spacing w:after="0" w:line="240" w:lineRule="auto"/>
              <w:rPr>
                <w:ins w:id="1655" w:author="Guilherme Rodrigues" w:date="2021-09-04T12:16:00Z"/>
                <w:rFonts w:ascii="Calibri" w:eastAsia="Times New Roman" w:hAnsi="Calibri" w:cs="Calibri"/>
                <w:color w:val="000000"/>
                <w:lang w:eastAsia="en-GB"/>
              </w:rPr>
            </w:pPr>
            <w:ins w:id="1656" w:author="Guilherme Rodrigues" w:date="2021-09-04T12:16:00Z">
              <w:r w:rsidRPr="00C83B07">
                <w:rPr>
                  <w:rFonts w:ascii="Calibri" w:eastAsia="Times New Roman" w:hAnsi="Calibri" w:cs="Calibri"/>
                  <w:color w:val="000000"/>
                  <w:lang w:eastAsia="en-GB"/>
                </w:rPr>
                <w:t>London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96B11F4" w14:textId="77777777" w:rsidR="00C83B07" w:rsidRPr="00C83B07" w:rsidRDefault="00C83B07" w:rsidP="00C83B07">
            <w:pPr>
              <w:spacing w:after="0" w:line="240" w:lineRule="auto"/>
              <w:jc w:val="right"/>
              <w:rPr>
                <w:ins w:id="1657" w:author="Guilherme Rodrigues" w:date="2021-09-04T12:16:00Z"/>
                <w:rFonts w:ascii="Calibri" w:eastAsia="Times New Roman" w:hAnsi="Calibri" w:cs="Calibri"/>
                <w:color w:val="000000"/>
                <w:lang w:eastAsia="en-GB"/>
              </w:rPr>
            </w:pPr>
            <w:ins w:id="1658" w:author="Guilherme Rodrigues" w:date="2021-09-04T12:16:00Z">
              <w:r w:rsidRPr="00C83B07">
                <w:rPr>
                  <w:rFonts w:ascii="Calibri" w:eastAsia="Times New Roman" w:hAnsi="Calibri" w:cs="Calibri"/>
                  <w:color w:val="000000"/>
                  <w:lang w:eastAsia="en-GB"/>
                </w:rPr>
                <w:t>1.7</w:t>
              </w:r>
            </w:ins>
          </w:p>
        </w:tc>
        <w:tc>
          <w:tcPr>
            <w:tcW w:w="1480" w:type="dxa"/>
            <w:tcBorders>
              <w:top w:val="nil"/>
              <w:left w:val="nil"/>
              <w:bottom w:val="single" w:sz="8" w:space="0" w:color="FFFFFF"/>
              <w:right w:val="single" w:sz="8" w:space="0" w:color="FFFFFF"/>
            </w:tcBorders>
            <w:shd w:val="clear" w:color="000000" w:fill="EEF8E7"/>
            <w:vAlign w:val="bottom"/>
            <w:hideMark/>
          </w:tcPr>
          <w:p w14:paraId="4B9CA51E" w14:textId="77777777" w:rsidR="00C83B07" w:rsidRPr="00C83B07" w:rsidRDefault="00C83B07" w:rsidP="00C83B07">
            <w:pPr>
              <w:spacing w:after="0" w:line="240" w:lineRule="auto"/>
              <w:jc w:val="right"/>
              <w:rPr>
                <w:ins w:id="1659" w:author="Guilherme Rodrigues" w:date="2021-09-04T12:16:00Z"/>
                <w:rFonts w:ascii="Calibri" w:eastAsia="Times New Roman" w:hAnsi="Calibri" w:cs="Calibri"/>
                <w:color w:val="000000"/>
                <w:lang w:eastAsia="en-GB"/>
              </w:rPr>
            </w:pPr>
            <w:ins w:id="1660" w:author="Guilherme Rodrigues" w:date="2021-09-04T12:16:00Z">
              <w:r w:rsidRPr="00C83B07">
                <w:rPr>
                  <w:rFonts w:ascii="Calibri" w:eastAsia="Times New Roman" w:hAnsi="Calibri" w:cs="Calibri"/>
                  <w:color w:val="000000"/>
                  <w:lang w:eastAsia="en-GB"/>
                </w:rPr>
                <w:t>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37743D1" w14:textId="77777777" w:rsidR="00C83B07" w:rsidRPr="00C83B07" w:rsidRDefault="00C83B07" w:rsidP="00C83B07">
            <w:pPr>
              <w:spacing w:after="0" w:line="240" w:lineRule="auto"/>
              <w:jc w:val="right"/>
              <w:rPr>
                <w:ins w:id="1661" w:author="Guilherme Rodrigues" w:date="2021-09-04T12:16:00Z"/>
                <w:rFonts w:ascii="Calibri" w:eastAsia="Times New Roman" w:hAnsi="Calibri" w:cs="Calibri"/>
                <w:color w:val="000000"/>
                <w:lang w:eastAsia="en-GB"/>
              </w:rPr>
            </w:pPr>
            <w:ins w:id="1662" w:author="Guilherme Rodrigues" w:date="2021-09-04T12:16:00Z">
              <w:r w:rsidRPr="00C83B07">
                <w:rPr>
                  <w:rFonts w:ascii="Calibri" w:eastAsia="Times New Roman" w:hAnsi="Calibri" w:cs="Calibri"/>
                  <w:color w:val="000000"/>
                  <w:lang w:eastAsia="en-GB"/>
                </w:rPr>
                <w:t>3.7</w:t>
              </w:r>
            </w:ins>
          </w:p>
        </w:tc>
        <w:tc>
          <w:tcPr>
            <w:tcW w:w="1480" w:type="dxa"/>
            <w:tcBorders>
              <w:top w:val="nil"/>
              <w:left w:val="nil"/>
              <w:bottom w:val="single" w:sz="8" w:space="0" w:color="FFFFFF"/>
              <w:right w:val="single" w:sz="8" w:space="0" w:color="FFFFFF"/>
            </w:tcBorders>
            <w:shd w:val="clear" w:color="000000" w:fill="EEF8E7"/>
            <w:vAlign w:val="bottom"/>
            <w:hideMark/>
          </w:tcPr>
          <w:p w14:paraId="2171938D" w14:textId="77777777" w:rsidR="00C83B07" w:rsidRPr="00C83B07" w:rsidRDefault="00C83B07" w:rsidP="00C83B07">
            <w:pPr>
              <w:spacing w:after="0" w:line="240" w:lineRule="auto"/>
              <w:jc w:val="right"/>
              <w:rPr>
                <w:ins w:id="1663" w:author="Guilherme Rodrigues" w:date="2021-09-04T12:16:00Z"/>
                <w:rFonts w:ascii="Calibri" w:eastAsia="Times New Roman" w:hAnsi="Calibri" w:cs="Calibri"/>
                <w:color w:val="000000"/>
                <w:lang w:eastAsia="en-GB"/>
              </w:rPr>
            </w:pPr>
            <w:ins w:id="1664" w:author="Guilherme Rodrigues" w:date="2021-09-04T12:16:00Z">
              <w:r w:rsidRPr="00C83B07">
                <w:rPr>
                  <w:rFonts w:ascii="Calibri" w:eastAsia="Times New Roman" w:hAnsi="Calibri" w:cs="Calibri"/>
                  <w:color w:val="000000"/>
                  <w:lang w:eastAsia="en-GB"/>
                </w:rPr>
                <w:t>1</w:t>
              </w:r>
            </w:ins>
          </w:p>
        </w:tc>
      </w:tr>
      <w:tr w:rsidR="00C83B07" w:rsidRPr="00C83B07" w14:paraId="1351BDC3" w14:textId="77777777" w:rsidTr="00C83B07">
        <w:trPr>
          <w:trHeight w:val="324"/>
          <w:ins w:id="1665"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47579446" w14:textId="77777777" w:rsidR="00C83B07" w:rsidRPr="00C83B07" w:rsidRDefault="00C83B07" w:rsidP="00C83B07">
            <w:pPr>
              <w:spacing w:after="0" w:line="240" w:lineRule="auto"/>
              <w:rPr>
                <w:ins w:id="1666" w:author="Guilherme Rodrigues" w:date="2021-09-04T12:16:00Z"/>
                <w:rFonts w:ascii="Calibri" w:eastAsia="Times New Roman" w:hAnsi="Calibri" w:cs="Calibri"/>
                <w:color w:val="000000"/>
                <w:lang w:eastAsia="en-GB"/>
              </w:rPr>
            </w:pPr>
            <w:ins w:id="1667" w:author="Guilherme Rodrigues" w:date="2021-09-04T12:16:00Z">
              <w:r w:rsidRPr="00C83B07">
                <w:rPr>
                  <w:rFonts w:ascii="Calibri" w:eastAsia="Times New Roman" w:hAnsi="Calibri" w:cs="Calibri"/>
                  <w:color w:val="000000"/>
                  <w:lang w:eastAsia="en-GB"/>
                </w:rPr>
                <w:t>Edinburgh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5E016DA" w14:textId="77777777" w:rsidR="00C83B07" w:rsidRPr="00C83B07" w:rsidRDefault="00C83B07" w:rsidP="00C83B07">
            <w:pPr>
              <w:spacing w:after="0" w:line="240" w:lineRule="auto"/>
              <w:jc w:val="right"/>
              <w:rPr>
                <w:ins w:id="1668" w:author="Guilherme Rodrigues" w:date="2021-09-04T12:16:00Z"/>
                <w:rFonts w:ascii="Calibri" w:eastAsia="Times New Roman" w:hAnsi="Calibri" w:cs="Calibri"/>
                <w:color w:val="000000"/>
                <w:lang w:eastAsia="en-GB"/>
              </w:rPr>
            </w:pPr>
            <w:ins w:id="1669" w:author="Guilherme Rodrigues" w:date="2021-09-04T12:16:00Z">
              <w:r w:rsidRPr="00C83B07">
                <w:rPr>
                  <w:rFonts w:ascii="Calibri" w:eastAsia="Times New Roman" w:hAnsi="Calibri" w:cs="Calibri"/>
                  <w:color w:val="000000"/>
                  <w:lang w:eastAsia="en-GB"/>
                </w:rPr>
                <w:t>1.6</w:t>
              </w:r>
            </w:ins>
          </w:p>
        </w:tc>
        <w:tc>
          <w:tcPr>
            <w:tcW w:w="1480" w:type="dxa"/>
            <w:tcBorders>
              <w:top w:val="nil"/>
              <w:left w:val="nil"/>
              <w:bottom w:val="single" w:sz="8" w:space="0" w:color="FFFFFF"/>
              <w:right w:val="single" w:sz="8" w:space="0" w:color="FFFFFF"/>
            </w:tcBorders>
            <w:shd w:val="clear" w:color="000000" w:fill="EEF8E7"/>
            <w:vAlign w:val="bottom"/>
            <w:hideMark/>
          </w:tcPr>
          <w:p w14:paraId="00D95F5F" w14:textId="77777777" w:rsidR="00C83B07" w:rsidRPr="00C83B07" w:rsidRDefault="00C83B07" w:rsidP="00C83B07">
            <w:pPr>
              <w:spacing w:after="0" w:line="240" w:lineRule="auto"/>
              <w:jc w:val="right"/>
              <w:rPr>
                <w:ins w:id="1670" w:author="Guilherme Rodrigues" w:date="2021-09-04T12:16:00Z"/>
                <w:rFonts w:ascii="Calibri" w:eastAsia="Times New Roman" w:hAnsi="Calibri" w:cs="Calibri"/>
                <w:color w:val="000000"/>
                <w:lang w:eastAsia="en-GB"/>
              </w:rPr>
            </w:pPr>
            <w:ins w:id="1671" w:author="Guilherme Rodrigues" w:date="2021-09-04T12:16:00Z">
              <w:r w:rsidRPr="00C83B07">
                <w:rPr>
                  <w:rFonts w:ascii="Calibri" w:eastAsia="Times New Roman" w:hAnsi="Calibri" w:cs="Calibri"/>
                  <w:color w:val="000000"/>
                  <w:lang w:eastAsia="en-GB"/>
                </w:rPr>
                <w:t>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E2C7F80" w14:textId="77777777" w:rsidR="00C83B07" w:rsidRPr="00C83B07" w:rsidRDefault="00C83B07" w:rsidP="00C83B07">
            <w:pPr>
              <w:spacing w:after="0" w:line="240" w:lineRule="auto"/>
              <w:jc w:val="right"/>
              <w:rPr>
                <w:ins w:id="1672" w:author="Guilherme Rodrigues" w:date="2021-09-04T12:16:00Z"/>
                <w:rFonts w:ascii="Calibri" w:eastAsia="Times New Roman" w:hAnsi="Calibri" w:cs="Calibri"/>
                <w:color w:val="000000"/>
                <w:lang w:eastAsia="en-GB"/>
              </w:rPr>
            </w:pPr>
            <w:ins w:id="1673" w:author="Guilherme Rodrigues" w:date="2021-09-04T12:16:00Z">
              <w:r w:rsidRPr="00C83B07">
                <w:rPr>
                  <w:rFonts w:ascii="Calibri" w:eastAsia="Times New Roman" w:hAnsi="Calibri" w:cs="Calibri"/>
                  <w:color w:val="000000"/>
                  <w:lang w:eastAsia="en-GB"/>
                </w:rPr>
                <w:t>2.7</w:t>
              </w:r>
            </w:ins>
          </w:p>
        </w:tc>
        <w:tc>
          <w:tcPr>
            <w:tcW w:w="1480" w:type="dxa"/>
            <w:tcBorders>
              <w:top w:val="nil"/>
              <w:left w:val="nil"/>
              <w:bottom w:val="single" w:sz="8" w:space="0" w:color="FFFFFF"/>
              <w:right w:val="single" w:sz="8" w:space="0" w:color="FFFFFF"/>
            </w:tcBorders>
            <w:shd w:val="clear" w:color="000000" w:fill="EEF8E7"/>
            <w:vAlign w:val="bottom"/>
            <w:hideMark/>
          </w:tcPr>
          <w:p w14:paraId="7C242FFB" w14:textId="77777777" w:rsidR="00C83B07" w:rsidRPr="00C83B07" w:rsidRDefault="00C83B07" w:rsidP="00C83B07">
            <w:pPr>
              <w:spacing w:after="0" w:line="240" w:lineRule="auto"/>
              <w:jc w:val="right"/>
              <w:rPr>
                <w:ins w:id="1674" w:author="Guilherme Rodrigues" w:date="2021-09-04T12:16:00Z"/>
                <w:rFonts w:ascii="Calibri" w:eastAsia="Times New Roman" w:hAnsi="Calibri" w:cs="Calibri"/>
                <w:color w:val="000000"/>
                <w:lang w:eastAsia="en-GB"/>
              </w:rPr>
            </w:pPr>
            <w:ins w:id="1675" w:author="Guilherme Rodrigues" w:date="2021-09-04T12:16:00Z">
              <w:r w:rsidRPr="00C83B07">
                <w:rPr>
                  <w:rFonts w:ascii="Calibri" w:eastAsia="Times New Roman" w:hAnsi="Calibri" w:cs="Calibri"/>
                  <w:color w:val="000000"/>
                  <w:lang w:eastAsia="en-GB"/>
                </w:rPr>
                <w:t>2</w:t>
              </w:r>
            </w:ins>
          </w:p>
        </w:tc>
      </w:tr>
      <w:tr w:rsidR="00C83B07" w:rsidRPr="00C83B07" w14:paraId="6BB7CEEF" w14:textId="77777777" w:rsidTr="00C83B07">
        <w:trPr>
          <w:trHeight w:val="324"/>
          <w:ins w:id="167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41E9B097" w14:textId="77777777" w:rsidR="00C83B07" w:rsidRPr="00C83B07" w:rsidRDefault="00C83B07" w:rsidP="00C83B07">
            <w:pPr>
              <w:spacing w:after="0" w:line="240" w:lineRule="auto"/>
              <w:rPr>
                <w:ins w:id="1677" w:author="Guilherme Rodrigues" w:date="2021-09-04T12:16:00Z"/>
                <w:rFonts w:ascii="Calibri" w:eastAsia="Times New Roman" w:hAnsi="Calibri" w:cs="Calibri"/>
                <w:color w:val="000000"/>
                <w:lang w:eastAsia="en-GB"/>
              </w:rPr>
            </w:pPr>
            <w:ins w:id="1678" w:author="Guilherme Rodrigues" w:date="2021-09-04T12:16:00Z">
              <w:r w:rsidRPr="00C83B07">
                <w:rPr>
                  <w:rFonts w:ascii="Calibri" w:eastAsia="Times New Roman" w:hAnsi="Calibri" w:cs="Calibri"/>
                  <w:color w:val="000000"/>
                  <w:lang w:eastAsia="en-GB"/>
                </w:rPr>
                <w:t>Oxford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D286706" w14:textId="77777777" w:rsidR="00C83B07" w:rsidRPr="00C83B07" w:rsidRDefault="00C83B07" w:rsidP="00C83B07">
            <w:pPr>
              <w:spacing w:after="0" w:line="240" w:lineRule="auto"/>
              <w:jc w:val="right"/>
              <w:rPr>
                <w:ins w:id="1679" w:author="Guilherme Rodrigues" w:date="2021-09-04T12:16:00Z"/>
                <w:rFonts w:ascii="Calibri" w:eastAsia="Times New Roman" w:hAnsi="Calibri" w:cs="Calibri"/>
                <w:color w:val="000000"/>
                <w:lang w:eastAsia="en-GB"/>
              </w:rPr>
            </w:pPr>
            <w:ins w:id="1680" w:author="Guilherme Rodrigues" w:date="2021-09-04T12:16:00Z">
              <w:r w:rsidRPr="00C83B07">
                <w:rPr>
                  <w:rFonts w:ascii="Calibri" w:eastAsia="Times New Roman" w:hAnsi="Calibri" w:cs="Calibri"/>
                  <w:color w:val="000000"/>
                  <w:lang w:eastAsia="en-GB"/>
                </w:rPr>
                <w:t>1.5</w:t>
              </w:r>
            </w:ins>
          </w:p>
        </w:tc>
        <w:tc>
          <w:tcPr>
            <w:tcW w:w="1480" w:type="dxa"/>
            <w:tcBorders>
              <w:top w:val="nil"/>
              <w:left w:val="nil"/>
              <w:bottom w:val="single" w:sz="8" w:space="0" w:color="FFFFFF"/>
              <w:right w:val="single" w:sz="8" w:space="0" w:color="FFFFFF"/>
            </w:tcBorders>
            <w:shd w:val="clear" w:color="000000" w:fill="EEF8E7"/>
            <w:vAlign w:val="bottom"/>
            <w:hideMark/>
          </w:tcPr>
          <w:p w14:paraId="520526AC" w14:textId="77777777" w:rsidR="00C83B07" w:rsidRPr="00C83B07" w:rsidRDefault="00C83B07" w:rsidP="00C83B07">
            <w:pPr>
              <w:spacing w:after="0" w:line="240" w:lineRule="auto"/>
              <w:jc w:val="right"/>
              <w:rPr>
                <w:ins w:id="1681" w:author="Guilherme Rodrigues" w:date="2021-09-04T12:16:00Z"/>
                <w:rFonts w:ascii="Calibri" w:eastAsia="Times New Roman" w:hAnsi="Calibri" w:cs="Calibri"/>
                <w:color w:val="000000"/>
                <w:lang w:eastAsia="en-GB"/>
              </w:rPr>
            </w:pPr>
            <w:ins w:id="1682" w:author="Guilherme Rodrigues" w:date="2021-09-04T12:16:00Z">
              <w:r w:rsidRPr="00C83B07">
                <w:rPr>
                  <w:rFonts w:ascii="Calibri" w:eastAsia="Times New Roman" w:hAnsi="Calibri" w:cs="Calibri"/>
                  <w:color w:val="000000"/>
                  <w:lang w:eastAsia="en-GB"/>
                </w:rPr>
                <w:t>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AA977FE" w14:textId="77777777" w:rsidR="00C83B07" w:rsidRPr="00C83B07" w:rsidRDefault="00C83B07" w:rsidP="00C83B07">
            <w:pPr>
              <w:spacing w:after="0" w:line="240" w:lineRule="auto"/>
              <w:jc w:val="right"/>
              <w:rPr>
                <w:ins w:id="1683" w:author="Guilherme Rodrigues" w:date="2021-09-04T12:16:00Z"/>
                <w:rFonts w:ascii="Calibri" w:eastAsia="Times New Roman" w:hAnsi="Calibri" w:cs="Calibri"/>
                <w:color w:val="000000"/>
                <w:lang w:eastAsia="en-GB"/>
              </w:rPr>
            </w:pPr>
            <w:ins w:id="1684" w:author="Guilherme Rodrigues" w:date="2021-09-04T12:16:00Z">
              <w:r w:rsidRPr="00C83B07">
                <w:rPr>
                  <w:rFonts w:ascii="Calibri" w:eastAsia="Times New Roman" w:hAnsi="Calibri" w:cs="Calibri"/>
                  <w:color w:val="000000"/>
                  <w:lang w:eastAsia="en-GB"/>
                </w:rPr>
                <w:t>2.4</w:t>
              </w:r>
            </w:ins>
          </w:p>
        </w:tc>
        <w:tc>
          <w:tcPr>
            <w:tcW w:w="1480" w:type="dxa"/>
            <w:tcBorders>
              <w:top w:val="nil"/>
              <w:left w:val="nil"/>
              <w:bottom w:val="single" w:sz="8" w:space="0" w:color="FFFFFF"/>
              <w:right w:val="single" w:sz="8" w:space="0" w:color="FFFFFF"/>
            </w:tcBorders>
            <w:shd w:val="clear" w:color="000000" w:fill="EEF8E7"/>
            <w:vAlign w:val="bottom"/>
            <w:hideMark/>
          </w:tcPr>
          <w:p w14:paraId="426D0724" w14:textId="77777777" w:rsidR="00C83B07" w:rsidRPr="00C83B07" w:rsidRDefault="00C83B07" w:rsidP="00C83B07">
            <w:pPr>
              <w:spacing w:after="0" w:line="240" w:lineRule="auto"/>
              <w:jc w:val="right"/>
              <w:rPr>
                <w:ins w:id="1685" w:author="Guilherme Rodrigues" w:date="2021-09-04T12:16:00Z"/>
                <w:rFonts w:ascii="Calibri" w:eastAsia="Times New Roman" w:hAnsi="Calibri" w:cs="Calibri"/>
                <w:color w:val="000000"/>
                <w:lang w:eastAsia="en-GB"/>
              </w:rPr>
            </w:pPr>
            <w:ins w:id="1686" w:author="Guilherme Rodrigues" w:date="2021-09-04T12:16:00Z">
              <w:r w:rsidRPr="00C83B07">
                <w:rPr>
                  <w:rFonts w:ascii="Calibri" w:eastAsia="Times New Roman" w:hAnsi="Calibri" w:cs="Calibri"/>
                  <w:color w:val="000000"/>
                  <w:lang w:eastAsia="en-GB"/>
                </w:rPr>
                <w:t>3</w:t>
              </w:r>
            </w:ins>
          </w:p>
        </w:tc>
      </w:tr>
      <w:tr w:rsidR="00C83B07" w:rsidRPr="00C83B07" w14:paraId="6CFAD1E9" w14:textId="77777777" w:rsidTr="00C83B07">
        <w:trPr>
          <w:trHeight w:val="324"/>
          <w:ins w:id="1687"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058AA562" w14:textId="77777777" w:rsidR="00C83B07" w:rsidRPr="00C83B07" w:rsidRDefault="00C83B07" w:rsidP="00C83B07">
            <w:pPr>
              <w:spacing w:after="0" w:line="240" w:lineRule="auto"/>
              <w:rPr>
                <w:ins w:id="1688" w:author="Guilherme Rodrigues" w:date="2021-09-04T12:16:00Z"/>
                <w:rFonts w:ascii="Calibri" w:eastAsia="Times New Roman" w:hAnsi="Calibri" w:cs="Calibri"/>
                <w:color w:val="000000"/>
                <w:lang w:eastAsia="en-GB"/>
              </w:rPr>
            </w:pPr>
            <w:ins w:id="1689" w:author="Guilherme Rodrigues" w:date="2021-09-04T12:16:00Z">
              <w:r w:rsidRPr="00C83B07">
                <w:rPr>
                  <w:rFonts w:ascii="Calibri" w:eastAsia="Times New Roman" w:hAnsi="Calibri" w:cs="Calibri"/>
                  <w:color w:val="000000"/>
                  <w:lang w:eastAsia="en-GB"/>
                </w:rPr>
                <w:t>Aldershot</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2F74C23" w14:textId="77777777" w:rsidR="00C83B07" w:rsidRPr="00C83B07" w:rsidRDefault="00C83B07" w:rsidP="00C83B07">
            <w:pPr>
              <w:spacing w:after="0" w:line="240" w:lineRule="auto"/>
              <w:jc w:val="right"/>
              <w:rPr>
                <w:ins w:id="1690" w:author="Guilherme Rodrigues" w:date="2021-09-04T12:16:00Z"/>
                <w:rFonts w:ascii="Calibri" w:eastAsia="Times New Roman" w:hAnsi="Calibri" w:cs="Calibri"/>
                <w:color w:val="000000"/>
                <w:lang w:eastAsia="en-GB"/>
              </w:rPr>
            </w:pPr>
            <w:ins w:id="1691" w:author="Guilherme Rodrigues" w:date="2021-09-04T12:16:00Z">
              <w:r w:rsidRPr="00C83B07">
                <w:rPr>
                  <w:rFonts w:ascii="Calibri" w:eastAsia="Times New Roman" w:hAnsi="Calibri" w:cs="Calibri"/>
                  <w:color w:val="000000"/>
                  <w:lang w:eastAsia="en-GB"/>
                </w:rPr>
                <w:t>1.5</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5430A2A5" w14:textId="77777777" w:rsidR="00C83B07" w:rsidRPr="00C83B07" w:rsidRDefault="00C83B07" w:rsidP="00C83B07">
            <w:pPr>
              <w:spacing w:after="0" w:line="240" w:lineRule="auto"/>
              <w:jc w:val="right"/>
              <w:rPr>
                <w:ins w:id="1692" w:author="Guilherme Rodrigues" w:date="2021-09-04T12:16:00Z"/>
                <w:rFonts w:ascii="Calibri" w:eastAsia="Times New Roman" w:hAnsi="Calibri" w:cs="Calibri"/>
                <w:color w:val="000000"/>
                <w:lang w:eastAsia="en-GB"/>
              </w:rPr>
            </w:pPr>
            <w:ins w:id="1693" w:author="Guilherme Rodrigues" w:date="2021-09-04T12:16:00Z">
              <w:r w:rsidRPr="00C83B07">
                <w:rPr>
                  <w:rFonts w:ascii="Calibri" w:eastAsia="Times New Roman" w:hAnsi="Calibri" w:cs="Calibri"/>
                  <w:color w:val="000000"/>
                  <w:lang w:eastAsia="en-GB"/>
                </w:rPr>
                <w:t>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8DC7C2A" w14:textId="77777777" w:rsidR="00C83B07" w:rsidRPr="00C83B07" w:rsidRDefault="00C83B07" w:rsidP="00C83B07">
            <w:pPr>
              <w:spacing w:after="0" w:line="240" w:lineRule="auto"/>
              <w:jc w:val="right"/>
              <w:rPr>
                <w:ins w:id="1694" w:author="Guilherme Rodrigues" w:date="2021-09-04T12:16:00Z"/>
                <w:rFonts w:ascii="Calibri" w:eastAsia="Times New Roman" w:hAnsi="Calibri" w:cs="Calibri"/>
                <w:color w:val="000000"/>
                <w:lang w:eastAsia="en-GB"/>
              </w:rPr>
            </w:pPr>
            <w:ins w:id="1695" w:author="Guilherme Rodrigues" w:date="2021-09-04T12:16:00Z">
              <w:r w:rsidRPr="00C83B07">
                <w:rPr>
                  <w:rFonts w:ascii="Calibri" w:eastAsia="Times New Roman" w:hAnsi="Calibri" w:cs="Calibri"/>
                  <w:color w:val="000000"/>
                  <w:lang w:eastAsia="en-GB"/>
                </w:rPr>
                <w:t>1.1</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6D944A7F" w14:textId="77777777" w:rsidR="00C83B07" w:rsidRPr="00C83B07" w:rsidRDefault="00C83B07" w:rsidP="00C83B07">
            <w:pPr>
              <w:spacing w:after="0" w:line="240" w:lineRule="auto"/>
              <w:jc w:val="right"/>
              <w:rPr>
                <w:ins w:id="1696" w:author="Guilherme Rodrigues" w:date="2021-09-04T12:16:00Z"/>
                <w:rFonts w:ascii="Calibri" w:eastAsia="Times New Roman" w:hAnsi="Calibri" w:cs="Calibri"/>
                <w:color w:val="000000"/>
                <w:lang w:eastAsia="en-GB"/>
              </w:rPr>
            </w:pPr>
            <w:ins w:id="1697" w:author="Guilherme Rodrigues" w:date="2021-09-04T12:16:00Z">
              <w:r w:rsidRPr="00C83B07">
                <w:rPr>
                  <w:rFonts w:ascii="Calibri" w:eastAsia="Times New Roman" w:hAnsi="Calibri" w:cs="Calibri"/>
                  <w:color w:val="000000"/>
                  <w:lang w:eastAsia="en-GB"/>
                </w:rPr>
                <w:t>12</w:t>
              </w:r>
            </w:ins>
          </w:p>
        </w:tc>
      </w:tr>
      <w:tr w:rsidR="00C83B07" w:rsidRPr="00C83B07" w14:paraId="57D452DE" w14:textId="77777777" w:rsidTr="00C83B07">
        <w:trPr>
          <w:trHeight w:val="324"/>
          <w:ins w:id="169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6D53C783" w14:textId="77777777" w:rsidR="00C83B07" w:rsidRPr="00C83B07" w:rsidRDefault="00C83B07" w:rsidP="00C83B07">
            <w:pPr>
              <w:spacing w:after="0" w:line="240" w:lineRule="auto"/>
              <w:rPr>
                <w:ins w:id="1699" w:author="Guilherme Rodrigues" w:date="2021-09-04T12:16:00Z"/>
                <w:rFonts w:ascii="Calibri" w:eastAsia="Times New Roman" w:hAnsi="Calibri" w:cs="Calibri"/>
                <w:color w:val="000000"/>
                <w:lang w:eastAsia="en-GB"/>
              </w:rPr>
            </w:pPr>
            <w:ins w:id="1700" w:author="Guilherme Rodrigues" w:date="2021-09-04T12:16:00Z">
              <w:r w:rsidRPr="00C83B07">
                <w:rPr>
                  <w:rFonts w:ascii="Calibri" w:eastAsia="Times New Roman" w:hAnsi="Calibri" w:cs="Calibri"/>
                  <w:color w:val="000000"/>
                  <w:lang w:eastAsia="en-GB"/>
                </w:rPr>
                <w:t>Worthing</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219CDC6" w14:textId="77777777" w:rsidR="00C83B07" w:rsidRPr="00C83B07" w:rsidRDefault="00C83B07" w:rsidP="00C83B07">
            <w:pPr>
              <w:spacing w:after="0" w:line="240" w:lineRule="auto"/>
              <w:jc w:val="right"/>
              <w:rPr>
                <w:ins w:id="1701" w:author="Guilherme Rodrigues" w:date="2021-09-04T12:16:00Z"/>
                <w:rFonts w:ascii="Calibri" w:eastAsia="Times New Roman" w:hAnsi="Calibri" w:cs="Calibri"/>
                <w:color w:val="000000"/>
                <w:lang w:eastAsia="en-GB"/>
              </w:rPr>
            </w:pPr>
            <w:ins w:id="1702" w:author="Guilherme Rodrigues" w:date="2021-09-04T12:16:00Z">
              <w:r w:rsidRPr="00C83B07">
                <w:rPr>
                  <w:rFonts w:ascii="Calibri" w:eastAsia="Times New Roman" w:hAnsi="Calibri" w:cs="Calibri"/>
                  <w:color w:val="000000"/>
                  <w:lang w:eastAsia="en-GB"/>
                </w:rPr>
                <w:t>1.4</w:t>
              </w:r>
            </w:ins>
          </w:p>
        </w:tc>
        <w:tc>
          <w:tcPr>
            <w:tcW w:w="1480" w:type="dxa"/>
            <w:tcBorders>
              <w:top w:val="nil"/>
              <w:left w:val="nil"/>
              <w:bottom w:val="single" w:sz="8" w:space="0" w:color="FFFFFF"/>
              <w:right w:val="single" w:sz="8" w:space="0" w:color="FFFFFF"/>
            </w:tcBorders>
            <w:shd w:val="clear" w:color="000000" w:fill="DCF1CB"/>
            <w:vAlign w:val="bottom"/>
            <w:hideMark/>
          </w:tcPr>
          <w:p w14:paraId="72F7EF08" w14:textId="77777777" w:rsidR="00C83B07" w:rsidRPr="00C83B07" w:rsidRDefault="00C83B07" w:rsidP="00C83B07">
            <w:pPr>
              <w:spacing w:after="0" w:line="240" w:lineRule="auto"/>
              <w:jc w:val="right"/>
              <w:rPr>
                <w:ins w:id="1703" w:author="Guilherme Rodrigues" w:date="2021-09-04T12:16:00Z"/>
                <w:rFonts w:ascii="Calibri" w:eastAsia="Times New Roman" w:hAnsi="Calibri" w:cs="Calibri"/>
                <w:color w:val="000000"/>
                <w:lang w:eastAsia="en-GB"/>
              </w:rPr>
            </w:pPr>
            <w:ins w:id="1704" w:author="Guilherme Rodrigues" w:date="2021-09-04T12:16:00Z">
              <w:r w:rsidRPr="00C83B07">
                <w:rPr>
                  <w:rFonts w:ascii="Calibri" w:eastAsia="Times New Roman" w:hAnsi="Calibri" w:cs="Calibri"/>
                  <w:color w:val="000000"/>
                  <w:lang w:eastAsia="en-GB"/>
                </w:rPr>
                <w:t>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C99F866" w14:textId="77777777" w:rsidR="00C83B07" w:rsidRPr="00C83B07" w:rsidRDefault="00C83B07" w:rsidP="00C83B07">
            <w:pPr>
              <w:spacing w:after="0" w:line="240" w:lineRule="auto"/>
              <w:jc w:val="right"/>
              <w:rPr>
                <w:ins w:id="1705" w:author="Guilherme Rodrigues" w:date="2021-09-04T12:16:00Z"/>
                <w:rFonts w:ascii="Calibri" w:eastAsia="Times New Roman" w:hAnsi="Calibri" w:cs="Calibri"/>
                <w:color w:val="000000"/>
                <w:lang w:eastAsia="en-GB"/>
              </w:rPr>
            </w:pPr>
            <w:ins w:id="1706"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DCF1CB"/>
            <w:vAlign w:val="bottom"/>
            <w:hideMark/>
          </w:tcPr>
          <w:p w14:paraId="29DB2983" w14:textId="77777777" w:rsidR="00C83B07" w:rsidRPr="00C83B07" w:rsidRDefault="00C83B07" w:rsidP="00C83B07">
            <w:pPr>
              <w:spacing w:after="0" w:line="240" w:lineRule="auto"/>
              <w:jc w:val="right"/>
              <w:rPr>
                <w:ins w:id="1707" w:author="Guilherme Rodrigues" w:date="2021-09-04T12:16:00Z"/>
                <w:rFonts w:ascii="Calibri" w:eastAsia="Times New Roman" w:hAnsi="Calibri" w:cs="Calibri"/>
                <w:color w:val="000000"/>
                <w:lang w:eastAsia="en-GB"/>
              </w:rPr>
            </w:pPr>
            <w:ins w:id="1708" w:author="Guilherme Rodrigues" w:date="2021-09-04T12:16:00Z">
              <w:r w:rsidRPr="00C83B07">
                <w:rPr>
                  <w:rFonts w:ascii="Calibri" w:eastAsia="Times New Roman" w:hAnsi="Calibri" w:cs="Calibri"/>
                  <w:color w:val="000000"/>
                  <w:lang w:eastAsia="en-GB"/>
                </w:rPr>
                <w:t>20</w:t>
              </w:r>
            </w:ins>
          </w:p>
        </w:tc>
      </w:tr>
      <w:tr w:rsidR="00C83B07" w:rsidRPr="00C83B07" w14:paraId="0963F709" w14:textId="77777777" w:rsidTr="00C83B07">
        <w:trPr>
          <w:trHeight w:val="324"/>
          <w:ins w:id="1709"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77BE50B" w14:textId="77777777" w:rsidR="00C83B07" w:rsidRPr="00C83B07" w:rsidRDefault="00C83B07" w:rsidP="00C83B07">
            <w:pPr>
              <w:spacing w:after="0" w:line="240" w:lineRule="auto"/>
              <w:rPr>
                <w:ins w:id="1710" w:author="Guilherme Rodrigues" w:date="2021-09-04T12:16:00Z"/>
                <w:rFonts w:ascii="Calibri" w:eastAsia="Times New Roman" w:hAnsi="Calibri" w:cs="Calibri"/>
                <w:color w:val="000000"/>
                <w:lang w:eastAsia="en-GB"/>
              </w:rPr>
            </w:pPr>
            <w:ins w:id="1711" w:author="Guilherme Rodrigues" w:date="2021-09-04T12:16:00Z">
              <w:r w:rsidRPr="00C83B07">
                <w:rPr>
                  <w:rFonts w:ascii="Calibri" w:eastAsia="Times New Roman" w:hAnsi="Calibri" w:cs="Calibri"/>
                  <w:color w:val="000000"/>
                  <w:lang w:eastAsia="en-GB"/>
                </w:rPr>
                <w:t>Crawley</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70E9B08" w14:textId="77777777" w:rsidR="00C83B07" w:rsidRPr="00C83B07" w:rsidRDefault="00C83B07" w:rsidP="00C83B07">
            <w:pPr>
              <w:spacing w:after="0" w:line="240" w:lineRule="auto"/>
              <w:jc w:val="right"/>
              <w:rPr>
                <w:ins w:id="1712" w:author="Guilherme Rodrigues" w:date="2021-09-04T12:16:00Z"/>
                <w:rFonts w:ascii="Calibri" w:eastAsia="Times New Roman" w:hAnsi="Calibri" w:cs="Calibri"/>
                <w:color w:val="000000"/>
                <w:lang w:eastAsia="en-GB"/>
              </w:rPr>
            </w:pPr>
            <w:ins w:id="1713"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DCF1CB"/>
            <w:vAlign w:val="bottom"/>
            <w:hideMark/>
          </w:tcPr>
          <w:p w14:paraId="465E590C" w14:textId="77777777" w:rsidR="00C83B07" w:rsidRPr="00C83B07" w:rsidRDefault="00C83B07" w:rsidP="00C83B07">
            <w:pPr>
              <w:spacing w:after="0" w:line="240" w:lineRule="auto"/>
              <w:jc w:val="right"/>
              <w:rPr>
                <w:ins w:id="1714" w:author="Guilherme Rodrigues" w:date="2021-09-04T12:16:00Z"/>
                <w:rFonts w:ascii="Calibri" w:eastAsia="Times New Roman" w:hAnsi="Calibri" w:cs="Calibri"/>
                <w:color w:val="000000"/>
                <w:lang w:eastAsia="en-GB"/>
              </w:rPr>
            </w:pPr>
            <w:ins w:id="1715" w:author="Guilherme Rodrigues" w:date="2021-09-04T12:16:00Z">
              <w:r w:rsidRPr="00C83B07">
                <w:rPr>
                  <w:rFonts w:ascii="Calibri" w:eastAsia="Times New Roman" w:hAnsi="Calibri" w:cs="Calibri"/>
                  <w:color w:val="000000"/>
                  <w:lang w:eastAsia="en-GB"/>
                </w:rPr>
                <w:t>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C8B04B7" w14:textId="77777777" w:rsidR="00C83B07" w:rsidRPr="00C83B07" w:rsidRDefault="00C83B07" w:rsidP="00C83B07">
            <w:pPr>
              <w:spacing w:after="0" w:line="240" w:lineRule="auto"/>
              <w:jc w:val="right"/>
              <w:rPr>
                <w:ins w:id="1716" w:author="Guilherme Rodrigues" w:date="2021-09-04T12:16:00Z"/>
                <w:rFonts w:ascii="Calibri" w:eastAsia="Times New Roman" w:hAnsi="Calibri" w:cs="Calibri"/>
                <w:color w:val="000000"/>
                <w:lang w:eastAsia="en-GB"/>
              </w:rPr>
            </w:pPr>
            <w:ins w:id="1717" w:author="Guilherme Rodrigues" w:date="2021-09-04T12:16:00Z">
              <w:r w:rsidRPr="00C83B07">
                <w:rPr>
                  <w:rFonts w:ascii="Calibri" w:eastAsia="Times New Roman" w:hAnsi="Calibri" w:cs="Calibri"/>
                  <w:color w:val="000000"/>
                  <w:lang w:eastAsia="en-GB"/>
                </w:rPr>
                <w:t>1.4</w:t>
              </w:r>
            </w:ins>
          </w:p>
        </w:tc>
        <w:tc>
          <w:tcPr>
            <w:tcW w:w="1480" w:type="dxa"/>
            <w:tcBorders>
              <w:top w:val="nil"/>
              <w:left w:val="nil"/>
              <w:bottom w:val="single" w:sz="8" w:space="0" w:color="FFFFFF"/>
              <w:right w:val="single" w:sz="8" w:space="0" w:color="FFFFFF"/>
            </w:tcBorders>
            <w:shd w:val="clear" w:color="000000" w:fill="DCF1CB"/>
            <w:vAlign w:val="bottom"/>
            <w:hideMark/>
          </w:tcPr>
          <w:p w14:paraId="6C40B4C6" w14:textId="77777777" w:rsidR="00C83B07" w:rsidRPr="00C83B07" w:rsidRDefault="00C83B07" w:rsidP="00C83B07">
            <w:pPr>
              <w:spacing w:after="0" w:line="240" w:lineRule="auto"/>
              <w:jc w:val="right"/>
              <w:rPr>
                <w:ins w:id="1718" w:author="Guilherme Rodrigues" w:date="2021-09-04T12:16:00Z"/>
                <w:rFonts w:ascii="Calibri" w:eastAsia="Times New Roman" w:hAnsi="Calibri" w:cs="Calibri"/>
                <w:color w:val="000000"/>
                <w:lang w:eastAsia="en-GB"/>
              </w:rPr>
            </w:pPr>
            <w:ins w:id="1719" w:author="Guilherme Rodrigues" w:date="2021-09-04T12:16:00Z">
              <w:r w:rsidRPr="00C83B07">
                <w:rPr>
                  <w:rFonts w:ascii="Calibri" w:eastAsia="Times New Roman" w:hAnsi="Calibri" w:cs="Calibri"/>
                  <w:color w:val="000000"/>
                  <w:lang w:eastAsia="en-GB"/>
                </w:rPr>
                <w:t>8</w:t>
              </w:r>
            </w:ins>
          </w:p>
        </w:tc>
      </w:tr>
      <w:tr w:rsidR="00C83B07" w:rsidRPr="00C83B07" w14:paraId="3B7D31B7" w14:textId="77777777" w:rsidTr="00C83B07">
        <w:trPr>
          <w:trHeight w:val="324"/>
          <w:ins w:id="172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5B08C559" w14:textId="77777777" w:rsidR="00C83B07" w:rsidRPr="00C83B07" w:rsidRDefault="00C83B07" w:rsidP="00C83B07">
            <w:pPr>
              <w:spacing w:after="0" w:line="240" w:lineRule="auto"/>
              <w:rPr>
                <w:ins w:id="1721" w:author="Guilherme Rodrigues" w:date="2021-09-04T12:16:00Z"/>
                <w:rFonts w:ascii="Calibri" w:eastAsia="Times New Roman" w:hAnsi="Calibri" w:cs="Calibri"/>
                <w:color w:val="000000"/>
                <w:lang w:eastAsia="en-GB"/>
              </w:rPr>
            </w:pPr>
            <w:ins w:id="1722" w:author="Guilherme Rodrigues" w:date="2021-09-04T12:16:00Z">
              <w:r w:rsidRPr="00C83B07">
                <w:rPr>
                  <w:rFonts w:ascii="Calibri" w:eastAsia="Times New Roman" w:hAnsi="Calibri" w:cs="Calibri"/>
                  <w:color w:val="000000"/>
                  <w:lang w:eastAsia="en-GB"/>
                </w:rPr>
                <w:t>Reading</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A87C032" w14:textId="77777777" w:rsidR="00C83B07" w:rsidRPr="00C83B07" w:rsidRDefault="00C83B07" w:rsidP="00C83B07">
            <w:pPr>
              <w:spacing w:after="0" w:line="240" w:lineRule="auto"/>
              <w:jc w:val="right"/>
              <w:rPr>
                <w:ins w:id="1723" w:author="Guilherme Rodrigues" w:date="2021-09-04T12:16:00Z"/>
                <w:rFonts w:ascii="Calibri" w:eastAsia="Times New Roman" w:hAnsi="Calibri" w:cs="Calibri"/>
                <w:color w:val="000000"/>
                <w:lang w:eastAsia="en-GB"/>
              </w:rPr>
            </w:pPr>
            <w:ins w:id="1724"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DCF1CB"/>
            <w:vAlign w:val="bottom"/>
            <w:hideMark/>
          </w:tcPr>
          <w:p w14:paraId="44E52856" w14:textId="77777777" w:rsidR="00C83B07" w:rsidRPr="00C83B07" w:rsidRDefault="00C83B07" w:rsidP="00C83B07">
            <w:pPr>
              <w:spacing w:after="0" w:line="240" w:lineRule="auto"/>
              <w:jc w:val="right"/>
              <w:rPr>
                <w:ins w:id="1725" w:author="Guilherme Rodrigues" w:date="2021-09-04T12:16:00Z"/>
                <w:rFonts w:ascii="Calibri" w:eastAsia="Times New Roman" w:hAnsi="Calibri" w:cs="Calibri"/>
                <w:color w:val="000000"/>
                <w:lang w:eastAsia="en-GB"/>
              </w:rPr>
            </w:pPr>
            <w:ins w:id="1726" w:author="Guilherme Rodrigues" w:date="2021-09-04T12:16:00Z">
              <w:r w:rsidRPr="00C83B07">
                <w:rPr>
                  <w:rFonts w:ascii="Calibri" w:eastAsia="Times New Roman" w:hAnsi="Calibri" w:cs="Calibri"/>
                  <w:color w:val="000000"/>
                  <w:lang w:eastAsia="en-GB"/>
                </w:rPr>
                <w:t>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64953EB" w14:textId="77777777" w:rsidR="00C83B07" w:rsidRPr="00C83B07" w:rsidRDefault="00C83B07" w:rsidP="00C83B07">
            <w:pPr>
              <w:spacing w:after="0" w:line="240" w:lineRule="auto"/>
              <w:jc w:val="right"/>
              <w:rPr>
                <w:ins w:id="1727" w:author="Guilherme Rodrigues" w:date="2021-09-04T12:16:00Z"/>
                <w:rFonts w:ascii="Calibri" w:eastAsia="Times New Roman" w:hAnsi="Calibri" w:cs="Calibri"/>
                <w:color w:val="000000"/>
                <w:lang w:eastAsia="en-GB"/>
              </w:rPr>
            </w:pPr>
            <w:ins w:id="1728" w:author="Guilherme Rodrigues" w:date="2021-09-04T12:16:00Z">
              <w:r w:rsidRPr="00C83B07">
                <w:rPr>
                  <w:rFonts w:ascii="Calibri" w:eastAsia="Times New Roman" w:hAnsi="Calibri" w:cs="Calibri"/>
                  <w:color w:val="000000"/>
                  <w:lang w:eastAsia="en-GB"/>
                </w:rPr>
                <w:t>2.3</w:t>
              </w:r>
            </w:ins>
          </w:p>
        </w:tc>
        <w:tc>
          <w:tcPr>
            <w:tcW w:w="1480" w:type="dxa"/>
            <w:tcBorders>
              <w:top w:val="nil"/>
              <w:left w:val="nil"/>
              <w:bottom w:val="single" w:sz="8" w:space="0" w:color="FFFFFF"/>
              <w:right w:val="single" w:sz="8" w:space="0" w:color="FFFFFF"/>
            </w:tcBorders>
            <w:shd w:val="clear" w:color="000000" w:fill="DCF1CB"/>
            <w:vAlign w:val="bottom"/>
            <w:hideMark/>
          </w:tcPr>
          <w:p w14:paraId="66252EB1" w14:textId="77777777" w:rsidR="00C83B07" w:rsidRPr="00C83B07" w:rsidRDefault="00C83B07" w:rsidP="00C83B07">
            <w:pPr>
              <w:spacing w:after="0" w:line="240" w:lineRule="auto"/>
              <w:jc w:val="right"/>
              <w:rPr>
                <w:ins w:id="1729" w:author="Guilherme Rodrigues" w:date="2021-09-04T12:16:00Z"/>
                <w:rFonts w:ascii="Calibri" w:eastAsia="Times New Roman" w:hAnsi="Calibri" w:cs="Calibri"/>
                <w:color w:val="000000"/>
                <w:lang w:eastAsia="en-GB"/>
              </w:rPr>
            </w:pPr>
            <w:ins w:id="1730" w:author="Guilherme Rodrigues" w:date="2021-09-04T12:16:00Z">
              <w:r w:rsidRPr="00C83B07">
                <w:rPr>
                  <w:rFonts w:ascii="Calibri" w:eastAsia="Times New Roman" w:hAnsi="Calibri" w:cs="Calibri"/>
                  <w:color w:val="000000"/>
                  <w:lang w:eastAsia="en-GB"/>
                </w:rPr>
                <w:t>5</w:t>
              </w:r>
            </w:ins>
          </w:p>
        </w:tc>
      </w:tr>
      <w:tr w:rsidR="00C83B07" w:rsidRPr="00C83B07" w14:paraId="3B8FAA9A" w14:textId="77777777" w:rsidTr="00C83B07">
        <w:trPr>
          <w:trHeight w:val="324"/>
          <w:ins w:id="1731"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4CE90528" w14:textId="77777777" w:rsidR="00C83B07" w:rsidRPr="00C83B07" w:rsidRDefault="00C83B07" w:rsidP="00C83B07">
            <w:pPr>
              <w:spacing w:after="0" w:line="240" w:lineRule="auto"/>
              <w:rPr>
                <w:ins w:id="1732" w:author="Guilherme Rodrigues" w:date="2021-09-04T12:16:00Z"/>
                <w:rFonts w:ascii="Calibri" w:eastAsia="Times New Roman" w:hAnsi="Calibri" w:cs="Calibri"/>
                <w:color w:val="000000"/>
                <w:lang w:eastAsia="en-GB"/>
              </w:rPr>
            </w:pPr>
            <w:ins w:id="1733" w:author="Guilherme Rodrigues" w:date="2021-09-04T12:16:00Z">
              <w:r w:rsidRPr="00C83B07">
                <w:rPr>
                  <w:rFonts w:ascii="Calibri" w:eastAsia="Times New Roman" w:hAnsi="Calibri" w:cs="Calibri"/>
                  <w:color w:val="000000"/>
                  <w:lang w:eastAsia="en-GB"/>
                </w:rPr>
                <w:t>Brighton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277BAE8" w14:textId="77777777" w:rsidR="00C83B07" w:rsidRPr="00C83B07" w:rsidRDefault="00C83B07" w:rsidP="00C83B07">
            <w:pPr>
              <w:spacing w:after="0" w:line="240" w:lineRule="auto"/>
              <w:jc w:val="right"/>
              <w:rPr>
                <w:ins w:id="1734" w:author="Guilherme Rodrigues" w:date="2021-09-04T12:16:00Z"/>
                <w:rFonts w:ascii="Calibri" w:eastAsia="Times New Roman" w:hAnsi="Calibri" w:cs="Calibri"/>
                <w:color w:val="000000"/>
                <w:lang w:eastAsia="en-GB"/>
              </w:rPr>
            </w:pPr>
            <w:ins w:id="1735" w:author="Guilherme Rodrigues" w:date="2021-09-04T12:16:00Z">
              <w:r w:rsidRPr="00C83B07">
                <w:rPr>
                  <w:rFonts w:ascii="Calibri" w:eastAsia="Times New Roman" w:hAnsi="Calibri" w:cs="Calibri"/>
                  <w:color w:val="000000"/>
                  <w:lang w:eastAsia="en-GB"/>
                </w:rPr>
                <w:t>1.1</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664A14EB" w14:textId="77777777" w:rsidR="00C83B07" w:rsidRPr="00C83B07" w:rsidRDefault="00C83B07" w:rsidP="00C83B07">
            <w:pPr>
              <w:spacing w:after="0" w:line="240" w:lineRule="auto"/>
              <w:jc w:val="right"/>
              <w:rPr>
                <w:ins w:id="1736" w:author="Guilherme Rodrigues" w:date="2021-09-04T12:16:00Z"/>
                <w:rFonts w:ascii="Calibri" w:eastAsia="Times New Roman" w:hAnsi="Calibri" w:cs="Calibri"/>
                <w:color w:val="000000"/>
                <w:lang w:eastAsia="en-GB"/>
              </w:rPr>
            </w:pPr>
            <w:ins w:id="1737" w:author="Guilherme Rodrigues" w:date="2021-09-04T12:16:00Z">
              <w:r w:rsidRPr="00C83B07">
                <w:rPr>
                  <w:rFonts w:ascii="Calibri" w:eastAsia="Times New Roman" w:hAnsi="Calibri" w:cs="Calibri"/>
                  <w:color w:val="000000"/>
                  <w:lang w:eastAsia="en-GB"/>
                </w:rPr>
                <w:t>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31175E1" w14:textId="77777777" w:rsidR="00C83B07" w:rsidRPr="00C83B07" w:rsidRDefault="00C83B07" w:rsidP="00C83B07">
            <w:pPr>
              <w:spacing w:after="0" w:line="240" w:lineRule="auto"/>
              <w:jc w:val="right"/>
              <w:rPr>
                <w:ins w:id="1738" w:author="Guilherme Rodrigues" w:date="2021-09-04T12:16:00Z"/>
                <w:rFonts w:ascii="Calibri" w:eastAsia="Times New Roman" w:hAnsi="Calibri" w:cs="Calibri"/>
                <w:color w:val="000000"/>
                <w:lang w:eastAsia="en-GB"/>
              </w:rPr>
            </w:pPr>
            <w:ins w:id="1739" w:author="Guilherme Rodrigues" w:date="2021-09-04T12:16:00Z">
              <w:r w:rsidRPr="00C83B07">
                <w:rPr>
                  <w:rFonts w:ascii="Calibri" w:eastAsia="Times New Roman" w:hAnsi="Calibri" w:cs="Calibri"/>
                  <w:color w:val="000000"/>
                  <w:lang w:eastAsia="en-GB"/>
                </w:rPr>
                <w:t>2.1</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0FE411E8" w14:textId="77777777" w:rsidR="00C83B07" w:rsidRPr="00C83B07" w:rsidRDefault="00C83B07" w:rsidP="00C83B07">
            <w:pPr>
              <w:spacing w:after="0" w:line="240" w:lineRule="auto"/>
              <w:jc w:val="right"/>
              <w:rPr>
                <w:ins w:id="1740" w:author="Guilherme Rodrigues" w:date="2021-09-04T12:16:00Z"/>
                <w:rFonts w:ascii="Calibri" w:eastAsia="Times New Roman" w:hAnsi="Calibri" w:cs="Calibri"/>
                <w:color w:val="000000"/>
                <w:lang w:eastAsia="en-GB"/>
              </w:rPr>
            </w:pPr>
            <w:ins w:id="1741" w:author="Guilherme Rodrigues" w:date="2021-09-04T12:16:00Z">
              <w:r w:rsidRPr="00C83B07">
                <w:rPr>
                  <w:rFonts w:ascii="Calibri" w:eastAsia="Times New Roman" w:hAnsi="Calibri" w:cs="Calibri"/>
                  <w:color w:val="000000"/>
                  <w:lang w:eastAsia="en-GB"/>
                </w:rPr>
                <w:t>6</w:t>
              </w:r>
            </w:ins>
          </w:p>
        </w:tc>
      </w:tr>
      <w:tr w:rsidR="00C83B07" w:rsidRPr="00C83B07" w14:paraId="40611F05" w14:textId="77777777" w:rsidTr="00C83B07">
        <w:trPr>
          <w:trHeight w:val="324"/>
          <w:ins w:id="174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1190AE10" w14:textId="77777777" w:rsidR="00C83B07" w:rsidRPr="00C83B07" w:rsidRDefault="00C83B07" w:rsidP="00C83B07">
            <w:pPr>
              <w:spacing w:after="0" w:line="240" w:lineRule="auto"/>
              <w:rPr>
                <w:ins w:id="1743" w:author="Guilherme Rodrigues" w:date="2021-09-04T12:16:00Z"/>
                <w:rFonts w:ascii="Calibri" w:eastAsia="Times New Roman" w:hAnsi="Calibri" w:cs="Calibri"/>
                <w:color w:val="000000"/>
                <w:lang w:eastAsia="en-GB"/>
              </w:rPr>
            </w:pPr>
            <w:ins w:id="1744" w:author="Guilherme Rodrigues" w:date="2021-09-04T12:16:00Z">
              <w:r w:rsidRPr="00C83B07">
                <w:rPr>
                  <w:rFonts w:ascii="Calibri" w:eastAsia="Times New Roman" w:hAnsi="Calibri" w:cs="Calibri"/>
                  <w:color w:val="000000"/>
                  <w:lang w:eastAsia="en-GB"/>
                </w:rPr>
                <w:t>Norwich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67266AA" w14:textId="77777777" w:rsidR="00C83B07" w:rsidRPr="00C83B07" w:rsidRDefault="00C83B07" w:rsidP="00C83B07">
            <w:pPr>
              <w:spacing w:after="0" w:line="240" w:lineRule="auto"/>
              <w:jc w:val="right"/>
              <w:rPr>
                <w:ins w:id="1745" w:author="Guilherme Rodrigues" w:date="2021-09-04T12:16:00Z"/>
                <w:rFonts w:ascii="Calibri" w:eastAsia="Times New Roman" w:hAnsi="Calibri" w:cs="Calibri"/>
                <w:color w:val="000000"/>
                <w:lang w:eastAsia="en-GB"/>
              </w:rPr>
            </w:pPr>
            <w:ins w:id="1746"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DCF1CB"/>
            <w:vAlign w:val="bottom"/>
            <w:hideMark/>
          </w:tcPr>
          <w:p w14:paraId="1DD97335" w14:textId="77777777" w:rsidR="00C83B07" w:rsidRPr="00C83B07" w:rsidRDefault="00C83B07" w:rsidP="00C83B07">
            <w:pPr>
              <w:spacing w:after="0" w:line="240" w:lineRule="auto"/>
              <w:jc w:val="right"/>
              <w:rPr>
                <w:ins w:id="1747" w:author="Guilherme Rodrigues" w:date="2021-09-04T12:16:00Z"/>
                <w:rFonts w:ascii="Calibri" w:eastAsia="Times New Roman" w:hAnsi="Calibri" w:cs="Calibri"/>
                <w:color w:val="000000"/>
                <w:lang w:eastAsia="en-GB"/>
              </w:rPr>
            </w:pPr>
            <w:ins w:id="1748" w:author="Guilherme Rodrigues" w:date="2021-09-04T12:16:00Z">
              <w:r w:rsidRPr="00C83B07">
                <w:rPr>
                  <w:rFonts w:ascii="Calibri" w:eastAsia="Times New Roman" w:hAnsi="Calibri" w:cs="Calibri"/>
                  <w:color w:val="000000"/>
                  <w:lang w:eastAsia="en-GB"/>
                </w:rPr>
                <w:t>10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A257E03" w14:textId="77777777" w:rsidR="00C83B07" w:rsidRPr="00C83B07" w:rsidRDefault="00C83B07" w:rsidP="00C83B07">
            <w:pPr>
              <w:spacing w:after="0" w:line="240" w:lineRule="auto"/>
              <w:jc w:val="right"/>
              <w:rPr>
                <w:ins w:id="1749" w:author="Guilherme Rodrigues" w:date="2021-09-04T12:16:00Z"/>
                <w:rFonts w:ascii="Calibri" w:eastAsia="Times New Roman" w:hAnsi="Calibri" w:cs="Calibri"/>
                <w:color w:val="000000"/>
                <w:lang w:eastAsia="en-GB"/>
              </w:rPr>
            </w:pPr>
            <w:ins w:id="1750"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DCF1CB"/>
            <w:vAlign w:val="bottom"/>
            <w:hideMark/>
          </w:tcPr>
          <w:p w14:paraId="4B60170D" w14:textId="77777777" w:rsidR="00C83B07" w:rsidRPr="00C83B07" w:rsidRDefault="00C83B07" w:rsidP="00C83B07">
            <w:pPr>
              <w:spacing w:after="0" w:line="240" w:lineRule="auto"/>
              <w:jc w:val="right"/>
              <w:rPr>
                <w:ins w:id="1751" w:author="Guilherme Rodrigues" w:date="2021-09-04T12:16:00Z"/>
                <w:rFonts w:ascii="Calibri" w:eastAsia="Times New Roman" w:hAnsi="Calibri" w:cs="Calibri"/>
                <w:color w:val="000000"/>
                <w:lang w:eastAsia="en-GB"/>
              </w:rPr>
            </w:pPr>
            <w:ins w:id="1752" w:author="Guilherme Rodrigues" w:date="2021-09-04T12:16:00Z">
              <w:r w:rsidRPr="00C83B07">
                <w:rPr>
                  <w:rFonts w:ascii="Calibri" w:eastAsia="Times New Roman" w:hAnsi="Calibri" w:cs="Calibri"/>
                  <w:color w:val="000000"/>
                  <w:lang w:eastAsia="en-GB"/>
                </w:rPr>
                <w:t>28</w:t>
              </w:r>
            </w:ins>
          </w:p>
        </w:tc>
      </w:tr>
      <w:tr w:rsidR="00C83B07" w:rsidRPr="00C83B07" w14:paraId="640753B3" w14:textId="77777777" w:rsidTr="00C83B07">
        <w:trPr>
          <w:trHeight w:val="324"/>
          <w:ins w:id="1753"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68EFDFBA" w14:textId="77777777" w:rsidR="00C83B07" w:rsidRPr="00C83B07" w:rsidRDefault="00C83B07" w:rsidP="00C83B07">
            <w:pPr>
              <w:spacing w:after="0" w:line="240" w:lineRule="auto"/>
              <w:rPr>
                <w:ins w:id="1754" w:author="Guilherme Rodrigues" w:date="2021-09-04T12:16:00Z"/>
                <w:rFonts w:ascii="Calibri" w:eastAsia="Times New Roman" w:hAnsi="Calibri" w:cs="Calibri"/>
                <w:color w:val="000000"/>
                <w:lang w:eastAsia="en-GB"/>
              </w:rPr>
            </w:pPr>
            <w:ins w:id="1755" w:author="Guilherme Rodrigues" w:date="2021-09-04T12:16:00Z">
              <w:r w:rsidRPr="00C83B07">
                <w:rPr>
                  <w:rFonts w:ascii="Calibri" w:eastAsia="Times New Roman" w:hAnsi="Calibri" w:cs="Calibri"/>
                  <w:color w:val="000000"/>
                  <w:lang w:eastAsia="en-GB"/>
                </w:rPr>
                <w:t>Slough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566C566" w14:textId="77777777" w:rsidR="00C83B07" w:rsidRPr="00C83B07" w:rsidRDefault="00C83B07" w:rsidP="00C83B07">
            <w:pPr>
              <w:spacing w:after="0" w:line="240" w:lineRule="auto"/>
              <w:jc w:val="right"/>
              <w:rPr>
                <w:ins w:id="1756" w:author="Guilherme Rodrigues" w:date="2021-09-04T12:16:00Z"/>
                <w:rFonts w:ascii="Calibri" w:eastAsia="Times New Roman" w:hAnsi="Calibri" w:cs="Calibri"/>
                <w:color w:val="000000"/>
                <w:lang w:eastAsia="en-GB"/>
              </w:rPr>
            </w:pPr>
            <w:ins w:id="1757"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DCF1CB"/>
            <w:vAlign w:val="bottom"/>
            <w:hideMark/>
          </w:tcPr>
          <w:p w14:paraId="62AFCA4C" w14:textId="77777777" w:rsidR="00C83B07" w:rsidRPr="00C83B07" w:rsidRDefault="00C83B07" w:rsidP="00C83B07">
            <w:pPr>
              <w:spacing w:after="0" w:line="240" w:lineRule="auto"/>
              <w:jc w:val="right"/>
              <w:rPr>
                <w:ins w:id="1758" w:author="Guilherme Rodrigues" w:date="2021-09-04T12:16:00Z"/>
                <w:rFonts w:ascii="Calibri" w:eastAsia="Times New Roman" w:hAnsi="Calibri" w:cs="Calibri"/>
                <w:color w:val="000000"/>
                <w:lang w:eastAsia="en-GB"/>
              </w:rPr>
            </w:pPr>
            <w:ins w:id="1759" w:author="Guilherme Rodrigues" w:date="2021-09-04T12:16:00Z">
              <w:r w:rsidRPr="00C83B07">
                <w:rPr>
                  <w:rFonts w:ascii="Calibri" w:eastAsia="Times New Roman" w:hAnsi="Calibri" w:cs="Calibri"/>
                  <w:color w:val="000000"/>
                  <w:lang w:eastAsia="en-GB"/>
                </w:rPr>
                <w:t>11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CF0A333" w14:textId="77777777" w:rsidR="00C83B07" w:rsidRPr="00C83B07" w:rsidRDefault="00C83B07" w:rsidP="00C83B07">
            <w:pPr>
              <w:spacing w:after="0" w:line="240" w:lineRule="auto"/>
              <w:jc w:val="right"/>
              <w:rPr>
                <w:ins w:id="1760" w:author="Guilherme Rodrigues" w:date="2021-09-04T12:16:00Z"/>
                <w:rFonts w:ascii="Calibri" w:eastAsia="Times New Roman" w:hAnsi="Calibri" w:cs="Calibri"/>
                <w:color w:val="000000"/>
                <w:lang w:eastAsia="en-GB"/>
              </w:rPr>
            </w:pPr>
            <w:ins w:id="1761"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DCF1CB"/>
            <w:vAlign w:val="bottom"/>
            <w:hideMark/>
          </w:tcPr>
          <w:p w14:paraId="06B189FD" w14:textId="77777777" w:rsidR="00C83B07" w:rsidRPr="00C83B07" w:rsidRDefault="00C83B07" w:rsidP="00C83B07">
            <w:pPr>
              <w:spacing w:after="0" w:line="240" w:lineRule="auto"/>
              <w:jc w:val="right"/>
              <w:rPr>
                <w:ins w:id="1762" w:author="Guilherme Rodrigues" w:date="2021-09-04T12:16:00Z"/>
                <w:rFonts w:ascii="Calibri" w:eastAsia="Times New Roman" w:hAnsi="Calibri" w:cs="Calibri"/>
                <w:color w:val="000000"/>
                <w:lang w:eastAsia="en-GB"/>
              </w:rPr>
            </w:pPr>
            <w:ins w:id="1763" w:author="Guilherme Rodrigues" w:date="2021-09-04T12:16:00Z">
              <w:r w:rsidRPr="00C83B07">
                <w:rPr>
                  <w:rFonts w:ascii="Calibri" w:eastAsia="Times New Roman" w:hAnsi="Calibri" w:cs="Calibri"/>
                  <w:color w:val="000000"/>
                  <w:lang w:eastAsia="en-GB"/>
                </w:rPr>
                <w:t>14</w:t>
              </w:r>
            </w:ins>
          </w:p>
        </w:tc>
      </w:tr>
      <w:tr w:rsidR="00C83B07" w:rsidRPr="00C83B07" w14:paraId="3607F5CA" w14:textId="77777777" w:rsidTr="00C83B07">
        <w:trPr>
          <w:trHeight w:val="324"/>
          <w:ins w:id="176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0822DAFD" w14:textId="77777777" w:rsidR="00C83B07" w:rsidRPr="00C83B07" w:rsidRDefault="00C83B07" w:rsidP="00C83B07">
            <w:pPr>
              <w:spacing w:after="0" w:line="240" w:lineRule="auto"/>
              <w:rPr>
                <w:ins w:id="1765" w:author="Guilherme Rodrigues" w:date="2021-09-04T12:16:00Z"/>
                <w:rFonts w:ascii="Calibri" w:eastAsia="Times New Roman" w:hAnsi="Calibri" w:cs="Calibri"/>
                <w:color w:val="000000"/>
                <w:lang w:eastAsia="en-GB"/>
              </w:rPr>
            </w:pPr>
            <w:ins w:id="1766" w:author="Guilherme Rodrigues" w:date="2021-09-04T12:16:00Z">
              <w:r w:rsidRPr="00C83B07">
                <w:rPr>
                  <w:rFonts w:ascii="Calibri" w:eastAsia="Times New Roman" w:hAnsi="Calibri" w:cs="Calibri"/>
                  <w:color w:val="000000"/>
                  <w:lang w:eastAsia="en-GB"/>
                </w:rPr>
                <w:t>Southampton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C37D109" w14:textId="77777777" w:rsidR="00C83B07" w:rsidRPr="00C83B07" w:rsidRDefault="00C83B07" w:rsidP="00C83B07">
            <w:pPr>
              <w:spacing w:after="0" w:line="240" w:lineRule="auto"/>
              <w:jc w:val="right"/>
              <w:rPr>
                <w:ins w:id="1767" w:author="Guilherme Rodrigues" w:date="2021-09-04T12:16:00Z"/>
                <w:rFonts w:ascii="Calibri" w:eastAsia="Times New Roman" w:hAnsi="Calibri" w:cs="Calibri"/>
                <w:color w:val="000000"/>
                <w:lang w:eastAsia="en-GB"/>
              </w:rPr>
            </w:pPr>
            <w:ins w:id="1768" w:author="Guilherme Rodrigues" w:date="2021-09-04T12:16:00Z">
              <w:r w:rsidRPr="00C83B07">
                <w:rPr>
                  <w:rFonts w:ascii="Calibri" w:eastAsia="Times New Roman" w:hAnsi="Calibri" w:cs="Calibri"/>
                  <w:color w:val="000000"/>
                  <w:lang w:eastAsia="en-GB"/>
                </w:rPr>
                <w:t>0.9</w:t>
              </w:r>
            </w:ins>
          </w:p>
        </w:tc>
        <w:tc>
          <w:tcPr>
            <w:tcW w:w="1480" w:type="dxa"/>
            <w:tcBorders>
              <w:top w:val="nil"/>
              <w:left w:val="nil"/>
              <w:bottom w:val="single" w:sz="8" w:space="0" w:color="FFFFFF"/>
              <w:right w:val="single" w:sz="8" w:space="0" w:color="FFFFFF"/>
            </w:tcBorders>
            <w:shd w:val="clear" w:color="000000" w:fill="EEF8E7"/>
            <w:vAlign w:val="bottom"/>
            <w:hideMark/>
          </w:tcPr>
          <w:p w14:paraId="445B17CB" w14:textId="77777777" w:rsidR="00C83B07" w:rsidRPr="00C83B07" w:rsidRDefault="00C83B07" w:rsidP="00C83B07">
            <w:pPr>
              <w:spacing w:after="0" w:line="240" w:lineRule="auto"/>
              <w:jc w:val="right"/>
              <w:rPr>
                <w:ins w:id="1769" w:author="Guilherme Rodrigues" w:date="2021-09-04T12:16:00Z"/>
                <w:rFonts w:ascii="Calibri" w:eastAsia="Times New Roman" w:hAnsi="Calibri" w:cs="Calibri"/>
                <w:color w:val="000000"/>
                <w:lang w:eastAsia="en-GB"/>
              </w:rPr>
            </w:pPr>
            <w:ins w:id="1770" w:author="Guilherme Rodrigues" w:date="2021-09-04T12:16:00Z">
              <w:r w:rsidRPr="00C83B07">
                <w:rPr>
                  <w:rFonts w:ascii="Calibri" w:eastAsia="Times New Roman" w:hAnsi="Calibri" w:cs="Calibri"/>
                  <w:color w:val="000000"/>
                  <w:lang w:eastAsia="en-GB"/>
                </w:rPr>
                <w:t>12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5AC9232" w14:textId="77777777" w:rsidR="00C83B07" w:rsidRPr="00C83B07" w:rsidRDefault="00C83B07" w:rsidP="00C83B07">
            <w:pPr>
              <w:spacing w:after="0" w:line="240" w:lineRule="auto"/>
              <w:jc w:val="right"/>
              <w:rPr>
                <w:ins w:id="1771" w:author="Guilherme Rodrigues" w:date="2021-09-04T12:16:00Z"/>
                <w:rFonts w:ascii="Calibri" w:eastAsia="Times New Roman" w:hAnsi="Calibri" w:cs="Calibri"/>
                <w:color w:val="000000"/>
                <w:lang w:eastAsia="en-GB"/>
              </w:rPr>
            </w:pPr>
            <w:ins w:id="1772"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787184FE" w14:textId="77777777" w:rsidR="00C83B07" w:rsidRPr="00C83B07" w:rsidRDefault="00C83B07" w:rsidP="00C83B07">
            <w:pPr>
              <w:spacing w:after="0" w:line="240" w:lineRule="auto"/>
              <w:jc w:val="right"/>
              <w:rPr>
                <w:ins w:id="1773" w:author="Guilherme Rodrigues" w:date="2021-09-04T12:16:00Z"/>
                <w:rFonts w:ascii="Calibri" w:eastAsia="Times New Roman" w:hAnsi="Calibri" w:cs="Calibri"/>
                <w:color w:val="000000"/>
                <w:lang w:eastAsia="en-GB"/>
              </w:rPr>
            </w:pPr>
            <w:ins w:id="1774" w:author="Guilherme Rodrigues" w:date="2021-09-04T12:16:00Z">
              <w:r w:rsidRPr="00C83B07">
                <w:rPr>
                  <w:rFonts w:ascii="Calibri" w:eastAsia="Times New Roman" w:hAnsi="Calibri" w:cs="Calibri"/>
                  <w:color w:val="000000"/>
                  <w:lang w:eastAsia="en-GB"/>
                </w:rPr>
                <w:t>25</w:t>
              </w:r>
            </w:ins>
          </w:p>
        </w:tc>
      </w:tr>
      <w:tr w:rsidR="00C83B07" w:rsidRPr="00C83B07" w14:paraId="7C6D068D" w14:textId="77777777" w:rsidTr="00C83B07">
        <w:trPr>
          <w:trHeight w:val="324"/>
          <w:ins w:id="1775"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6A6D276A" w14:textId="77777777" w:rsidR="00C83B07" w:rsidRPr="00C83B07" w:rsidRDefault="00C83B07" w:rsidP="00C83B07">
            <w:pPr>
              <w:spacing w:after="0" w:line="240" w:lineRule="auto"/>
              <w:rPr>
                <w:ins w:id="1776" w:author="Guilherme Rodrigues" w:date="2021-09-04T12:16:00Z"/>
                <w:rFonts w:ascii="Calibri" w:eastAsia="Times New Roman" w:hAnsi="Calibri" w:cs="Calibri"/>
                <w:color w:val="000000"/>
                <w:lang w:eastAsia="en-GB"/>
              </w:rPr>
            </w:pPr>
            <w:ins w:id="1777" w:author="Guilherme Rodrigues" w:date="2021-09-04T12:16:00Z">
              <w:r w:rsidRPr="00C83B07">
                <w:rPr>
                  <w:rFonts w:ascii="Calibri" w:eastAsia="Times New Roman" w:hAnsi="Calibri" w:cs="Calibri"/>
                  <w:color w:val="000000"/>
                  <w:lang w:eastAsia="en-GB"/>
                </w:rPr>
                <w:t>Southend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88DEFF6" w14:textId="77777777" w:rsidR="00C83B07" w:rsidRPr="00C83B07" w:rsidRDefault="00C83B07" w:rsidP="00C83B07">
            <w:pPr>
              <w:spacing w:after="0" w:line="240" w:lineRule="auto"/>
              <w:jc w:val="right"/>
              <w:rPr>
                <w:ins w:id="1778" w:author="Guilherme Rodrigues" w:date="2021-09-04T12:16:00Z"/>
                <w:rFonts w:ascii="Calibri" w:eastAsia="Times New Roman" w:hAnsi="Calibri" w:cs="Calibri"/>
                <w:color w:val="000000"/>
                <w:lang w:eastAsia="en-GB"/>
              </w:rPr>
            </w:pPr>
            <w:ins w:id="1779" w:author="Guilherme Rodrigues" w:date="2021-09-04T12:16:00Z">
              <w:r w:rsidRPr="00C83B07">
                <w:rPr>
                  <w:rFonts w:ascii="Calibri" w:eastAsia="Times New Roman" w:hAnsi="Calibri" w:cs="Calibri"/>
                  <w:color w:val="000000"/>
                  <w:lang w:eastAsia="en-GB"/>
                </w:rPr>
                <w:t>0.9</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783BA421" w14:textId="77777777" w:rsidR="00C83B07" w:rsidRPr="00C83B07" w:rsidRDefault="00C83B07" w:rsidP="00C83B07">
            <w:pPr>
              <w:spacing w:after="0" w:line="240" w:lineRule="auto"/>
              <w:jc w:val="right"/>
              <w:rPr>
                <w:ins w:id="1780" w:author="Guilherme Rodrigues" w:date="2021-09-04T12:16:00Z"/>
                <w:rFonts w:ascii="Calibri" w:eastAsia="Times New Roman" w:hAnsi="Calibri" w:cs="Calibri"/>
                <w:color w:val="000000"/>
                <w:lang w:eastAsia="en-GB"/>
              </w:rPr>
            </w:pPr>
            <w:ins w:id="1781" w:author="Guilherme Rodrigues" w:date="2021-09-04T12:16:00Z">
              <w:r w:rsidRPr="00C83B07">
                <w:rPr>
                  <w:rFonts w:ascii="Calibri" w:eastAsia="Times New Roman" w:hAnsi="Calibri" w:cs="Calibri"/>
                  <w:color w:val="000000"/>
                  <w:lang w:eastAsia="en-GB"/>
                </w:rPr>
                <w:t>13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3147842" w14:textId="77777777" w:rsidR="00C83B07" w:rsidRPr="00C83B07" w:rsidRDefault="00C83B07" w:rsidP="00C83B07">
            <w:pPr>
              <w:spacing w:after="0" w:line="240" w:lineRule="auto"/>
              <w:jc w:val="right"/>
              <w:rPr>
                <w:ins w:id="1782" w:author="Guilherme Rodrigues" w:date="2021-09-04T12:16:00Z"/>
                <w:rFonts w:ascii="Calibri" w:eastAsia="Times New Roman" w:hAnsi="Calibri" w:cs="Calibri"/>
                <w:color w:val="000000"/>
                <w:lang w:eastAsia="en-GB"/>
              </w:rPr>
            </w:pPr>
            <w:ins w:id="1783" w:author="Guilherme Rodrigues" w:date="2021-09-04T12:16:00Z">
              <w:r w:rsidRPr="00C83B07">
                <w:rPr>
                  <w:rFonts w:ascii="Calibri" w:eastAsia="Times New Roman" w:hAnsi="Calibri" w:cs="Calibri"/>
                  <w:color w:val="000000"/>
                  <w:lang w:eastAsia="en-GB"/>
                </w:rPr>
                <w:t>0.0</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63562F9A" w14:textId="77777777" w:rsidR="00C83B07" w:rsidRPr="00C83B07" w:rsidRDefault="00C83B07" w:rsidP="00C83B07">
            <w:pPr>
              <w:spacing w:after="0" w:line="240" w:lineRule="auto"/>
              <w:jc w:val="right"/>
              <w:rPr>
                <w:ins w:id="1784" w:author="Guilherme Rodrigues" w:date="2021-09-04T12:16:00Z"/>
                <w:rFonts w:ascii="Calibri" w:eastAsia="Times New Roman" w:hAnsi="Calibri" w:cs="Calibri"/>
                <w:color w:val="000000"/>
                <w:lang w:eastAsia="en-GB"/>
              </w:rPr>
            </w:pPr>
            <w:ins w:id="1785" w:author="Guilherme Rodrigues" w:date="2021-09-04T12:16:00Z">
              <w:r w:rsidRPr="00C83B07">
                <w:rPr>
                  <w:rFonts w:ascii="Calibri" w:eastAsia="Times New Roman" w:hAnsi="Calibri" w:cs="Calibri"/>
                  <w:color w:val="000000"/>
                  <w:lang w:eastAsia="en-GB"/>
                </w:rPr>
                <w:t>30</w:t>
              </w:r>
            </w:ins>
          </w:p>
        </w:tc>
      </w:tr>
      <w:tr w:rsidR="00C83B07" w:rsidRPr="00C83B07" w14:paraId="06B91F16" w14:textId="77777777" w:rsidTr="00C83B07">
        <w:trPr>
          <w:trHeight w:val="324"/>
          <w:ins w:id="178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7DA146BB" w14:textId="77777777" w:rsidR="00C83B07" w:rsidRPr="00C83B07" w:rsidRDefault="00C83B07" w:rsidP="00C83B07">
            <w:pPr>
              <w:spacing w:after="0" w:line="240" w:lineRule="auto"/>
              <w:rPr>
                <w:ins w:id="1787" w:author="Guilherme Rodrigues" w:date="2021-09-04T12:16:00Z"/>
                <w:rFonts w:ascii="Calibri" w:eastAsia="Times New Roman" w:hAnsi="Calibri" w:cs="Calibri"/>
                <w:color w:val="000000"/>
                <w:lang w:eastAsia="en-GB"/>
              </w:rPr>
            </w:pPr>
            <w:ins w:id="1788" w:author="Guilherme Rodrigues" w:date="2021-09-04T12:16:00Z">
              <w:r w:rsidRPr="00C83B07">
                <w:rPr>
                  <w:rFonts w:ascii="Calibri" w:eastAsia="Times New Roman" w:hAnsi="Calibri" w:cs="Calibri"/>
                  <w:color w:val="000000"/>
                  <w:lang w:eastAsia="en-GB"/>
                </w:rPr>
                <w:t>Exeter</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F236959" w14:textId="77777777" w:rsidR="00C83B07" w:rsidRPr="00C83B07" w:rsidRDefault="00C83B07" w:rsidP="00C83B07">
            <w:pPr>
              <w:spacing w:after="0" w:line="240" w:lineRule="auto"/>
              <w:jc w:val="right"/>
              <w:rPr>
                <w:ins w:id="1789" w:author="Guilherme Rodrigues" w:date="2021-09-04T12:16:00Z"/>
                <w:rFonts w:ascii="Calibri" w:eastAsia="Times New Roman" w:hAnsi="Calibri" w:cs="Calibri"/>
                <w:color w:val="000000"/>
                <w:lang w:eastAsia="en-GB"/>
              </w:rPr>
            </w:pPr>
            <w:ins w:id="1790" w:author="Guilherme Rodrigues" w:date="2021-09-04T12:16:00Z">
              <w:r w:rsidRPr="00C83B07">
                <w:rPr>
                  <w:rFonts w:ascii="Calibri" w:eastAsia="Times New Roman" w:hAnsi="Calibri" w:cs="Calibri"/>
                  <w:color w:val="000000"/>
                  <w:lang w:eastAsia="en-GB"/>
                </w:rPr>
                <w:t>0.8</w:t>
              </w:r>
            </w:ins>
          </w:p>
        </w:tc>
        <w:tc>
          <w:tcPr>
            <w:tcW w:w="1480" w:type="dxa"/>
            <w:tcBorders>
              <w:top w:val="nil"/>
              <w:left w:val="nil"/>
              <w:bottom w:val="single" w:sz="8" w:space="0" w:color="FFFFFF"/>
              <w:right w:val="single" w:sz="8" w:space="0" w:color="FFFFFF"/>
            </w:tcBorders>
            <w:shd w:val="clear" w:color="000000" w:fill="EEF8E7"/>
            <w:vAlign w:val="bottom"/>
            <w:hideMark/>
          </w:tcPr>
          <w:p w14:paraId="7C8D4715" w14:textId="77777777" w:rsidR="00C83B07" w:rsidRPr="00C83B07" w:rsidRDefault="00C83B07" w:rsidP="00C83B07">
            <w:pPr>
              <w:spacing w:after="0" w:line="240" w:lineRule="auto"/>
              <w:jc w:val="right"/>
              <w:rPr>
                <w:ins w:id="1791" w:author="Guilherme Rodrigues" w:date="2021-09-04T12:16:00Z"/>
                <w:rFonts w:ascii="Calibri" w:eastAsia="Times New Roman" w:hAnsi="Calibri" w:cs="Calibri"/>
                <w:color w:val="000000"/>
                <w:lang w:eastAsia="en-GB"/>
              </w:rPr>
            </w:pPr>
            <w:ins w:id="1792" w:author="Guilherme Rodrigues" w:date="2021-09-04T12:16:00Z">
              <w:r w:rsidRPr="00C83B07">
                <w:rPr>
                  <w:rFonts w:ascii="Calibri" w:eastAsia="Times New Roman" w:hAnsi="Calibri" w:cs="Calibri"/>
                  <w:color w:val="000000"/>
                  <w:lang w:eastAsia="en-GB"/>
                </w:rPr>
                <w:t>14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2ECE2F8" w14:textId="77777777" w:rsidR="00C83B07" w:rsidRPr="00C83B07" w:rsidRDefault="00C83B07" w:rsidP="00C83B07">
            <w:pPr>
              <w:spacing w:after="0" w:line="240" w:lineRule="auto"/>
              <w:jc w:val="right"/>
              <w:rPr>
                <w:ins w:id="1793" w:author="Guilherme Rodrigues" w:date="2021-09-04T12:16:00Z"/>
                <w:rFonts w:ascii="Calibri" w:eastAsia="Times New Roman" w:hAnsi="Calibri" w:cs="Calibri"/>
                <w:color w:val="000000"/>
                <w:lang w:eastAsia="en-GB"/>
              </w:rPr>
            </w:pPr>
            <w:ins w:id="1794"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EEF8E7"/>
            <w:vAlign w:val="bottom"/>
            <w:hideMark/>
          </w:tcPr>
          <w:p w14:paraId="64CC2520" w14:textId="77777777" w:rsidR="00C83B07" w:rsidRPr="00C83B07" w:rsidRDefault="00C83B07" w:rsidP="00C83B07">
            <w:pPr>
              <w:spacing w:after="0" w:line="240" w:lineRule="auto"/>
              <w:jc w:val="right"/>
              <w:rPr>
                <w:ins w:id="1795" w:author="Guilherme Rodrigues" w:date="2021-09-04T12:16:00Z"/>
                <w:rFonts w:ascii="Calibri" w:eastAsia="Times New Roman" w:hAnsi="Calibri" w:cs="Calibri"/>
                <w:color w:val="000000"/>
                <w:lang w:eastAsia="en-GB"/>
              </w:rPr>
            </w:pPr>
            <w:ins w:id="1796" w:author="Guilherme Rodrigues" w:date="2021-09-04T12:16:00Z">
              <w:r w:rsidRPr="00C83B07">
                <w:rPr>
                  <w:rFonts w:ascii="Calibri" w:eastAsia="Times New Roman" w:hAnsi="Calibri" w:cs="Calibri"/>
                  <w:color w:val="000000"/>
                  <w:lang w:eastAsia="en-GB"/>
                </w:rPr>
                <w:t>16</w:t>
              </w:r>
            </w:ins>
          </w:p>
        </w:tc>
      </w:tr>
      <w:tr w:rsidR="00C83B07" w:rsidRPr="00C83B07" w14:paraId="004C3BA2" w14:textId="77777777" w:rsidTr="00C83B07">
        <w:trPr>
          <w:trHeight w:val="324"/>
          <w:ins w:id="1797"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6EA3609" w14:textId="77777777" w:rsidR="00C83B07" w:rsidRPr="00C83B07" w:rsidRDefault="00C83B07" w:rsidP="00C83B07">
            <w:pPr>
              <w:spacing w:after="0" w:line="240" w:lineRule="auto"/>
              <w:rPr>
                <w:ins w:id="1798" w:author="Guilherme Rodrigues" w:date="2021-09-04T12:16:00Z"/>
                <w:rFonts w:ascii="Calibri" w:eastAsia="Times New Roman" w:hAnsi="Calibri" w:cs="Calibri"/>
                <w:color w:val="000000"/>
                <w:lang w:eastAsia="en-GB"/>
              </w:rPr>
            </w:pPr>
            <w:ins w:id="1799" w:author="Guilherme Rodrigues" w:date="2021-09-04T12:16:00Z">
              <w:r w:rsidRPr="00C83B07">
                <w:rPr>
                  <w:rFonts w:ascii="Calibri" w:eastAsia="Times New Roman" w:hAnsi="Calibri" w:cs="Calibri"/>
                  <w:color w:val="000000"/>
                  <w:lang w:eastAsia="en-GB"/>
                </w:rPr>
                <w:t>Gloucester</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2279CBB" w14:textId="77777777" w:rsidR="00C83B07" w:rsidRPr="00C83B07" w:rsidRDefault="00C83B07" w:rsidP="00C83B07">
            <w:pPr>
              <w:spacing w:after="0" w:line="240" w:lineRule="auto"/>
              <w:jc w:val="right"/>
              <w:rPr>
                <w:ins w:id="1800" w:author="Guilherme Rodrigues" w:date="2021-09-04T12:16:00Z"/>
                <w:rFonts w:ascii="Calibri" w:eastAsia="Times New Roman" w:hAnsi="Calibri" w:cs="Calibri"/>
                <w:color w:val="000000"/>
                <w:lang w:eastAsia="en-GB"/>
              </w:rPr>
            </w:pPr>
            <w:ins w:id="1801"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DCF1CB"/>
            <w:vAlign w:val="bottom"/>
            <w:hideMark/>
          </w:tcPr>
          <w:p w14:paraId="24B4AB3F" w14:textId="77777777" w:rsidR="00C83B07" w:rsidRPr="00C83B07" w:rsidRDefault="00C83B07" w:rsidP="00C83B07">
            <w:pPr>
              <w:spacing w:after="0" w:line="240" w:lineRule="auto"/>
              <w:jc w:val="right"/>
              <w:rPr>
                <w:ins w:id="1802" w:author="Guilherme Rodrigues" w:date="2021-09-04T12:16:00Z"/>
                <w:rFonts w:ascii="Calibri" w:eastAsia="Times New Roman" w:hAnsi="Calibri" w:cs="Calibri"/>
                <w:color w:val="000000"/>
                <w:lang w:eastAsia="en-GB"/>
              </w:rPr>
            </w:pPr>
            <w:ins w:id="1803" w:author="Guilherme Rodrigues" w:date="2021-09-04T12:16:00Z">
              <w:r w:rsidRPr="00C83B07">
                <w:rPr>
                  <w:rFonts w:ascii="Calibri" w:eastAsia="Times New Roman" w:hAnsi="Calibri" w:cs="Calibri"/>
                  <w:color w:val="000000"/>
                  <w:lang w:eastAsia="en-GB"/>
                </w:rPr>
                <w:t>15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21A4649" w14:textId="77777777" w:rsidR="00C83B07" w:rsidRPr="00C83B07" w:rsidRDefault="00C83B07" w:rsidP="00C83B07">
            <w:pPr>
              <w:spacing w:after="0" w:line="240" w:lineRule="auto"/>
              <w:jc w:val="right"/>
              <w:rPr>
                <w:ins w:id="1804" w:author="Guilherme Rodrigues" w:date="2021-09-04T12:16:00Z"/>
                <w:rFonts w:ascii="Calibri" w:eastAsia="Times New Roman" w:hAnsi="Calibri" w:cs="Calibri"/>
                <w:color w:val="000000"/>
                <w:lang w:eastAsia="en-GB"/>
              </w:rPr>
            </w:pPr>
            <w:ins w:id="1805"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0507336B" w14:textId="77777777" w:rsidR="00C83B07" w:rsidRPr="00C83B07" w:rsidRDefault="00C83B07" w:rsidP="00C83B07">
            <w:pPr>
              <w:spacing w:after="0" w:line="240" w:lineRule="auto"/>
              <w:jc w:val="right"/>
              <w:rPr>
                <w:ins w:id="1806" w:author="Guilherme Rodrigues" w:date="2021-09-04T12:16:00Z"/>
                <w:rFonts w:ascii="Calibri" w:eastAsia="Times New Roman" w:hAnsi="Calibri" w:cs="Calibri"/>
                <w:color w:val="000000"/>
                <w:lang w:eastAsia="en-GB"/>
              </w:rPr>
            </w:pPr>
            <w:ins w:id="1807" w:author="Guilherme Rodrigues" w:date="2021-09-04T12:16:00Z">
              <w:r w:rsidRPr="00C83B07">
                <w:rPr>
                  <w:rFonts w:ascii="Calibri" w:eastAsia="Times New Roman" w:hAnsi="Calibri" w:cs="Calibri"/>
                  <w:color w:val="000000"/>
                  <w:lang w:eastAsia="en-GB"/>
                </w:rPr>
                <w:t>36</w:t>
              </w:r>
            </w:ins>
          </w:p>
        </w:tc>
      </w:tr>
      <w:tr w:rsidR="00C83B07" w:rsidRPr="00C83B07" w14:paraId="7BA03B1D" w14:textId="77777777" w:rsidTr="00C83B07">
        <w:trPr>
          <w:trHeight w:val="324"/>
          <w:ins w:id="180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7986C54" w14:textId="77777777" w:rsidR="00C83B07" w:rsidRPr="00C83B07" w:rsidRDefault="00C83B07" w:rsidP="00C83B07">
            <w:pPr>
              <w:spacing w:after="0" w:line="240" w:lineRule="auto"/>
              <w:rPr>
                <w:ins w:id="1809" w:author="Guilherme Rodrigues" w:date="2021-09-04T12:16:00Z"/>
                <w:rFonts w:ascii="Calibri" w:eastAsia="Times New Roman" w:hAnsi="Calibri" w:cs="Calibri"/>
                <w:color w:val="000000"/>
                <w:lang w:eastAsia="en-GB"/>
              </w:rPr>
            </w:pPr>
            <w:ins w:id="1810" w:author="Guilherme Rodrigues" w:date="2021-09-04T12:16:00Z">
              <w:r w:rsidRPr="00C83B07">
                <w:rPr>
                  <w:rFonts w:ascii="Calibri" w:eastAsia="Times New Roman" w:hAnsi="Calibri" w:cs="Calibri"/>
                  <w:color w:val="000000"/>
                  <w:lang w:eastAsia="en-GB"/>
                </w:rPr>
                <w:t>York</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D808803" w14:textId="77777777" w:rsidR="00C83B07" w:rsidRPr="00C83B07" w:rsidRDefault="00C83B07" w:rsidP="00C83B07">
            <w:pPr>
              <w:spacing w:after="0" w:line="240" w:lineRule="auto"/>
              <w:jc w:val="right"/>
              <w:rPr>
                <w:ins w:id="1811" w:author="Guilherme Rodrigues" w:date="2021-09-04T12:16:00Z"/>
                <w:rFonts w:ascii="Calibri" w:eastAsia="Times New Roman" w:hAnsi="Calibri" w:cs="Calibri"/>
                <w:color w:val="000000"/>
                <w:lang w:eastAsia="en-GB"/>
              </w:rPr>
            </w:pPr>
            <w:ins w:id="1812"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DCF1CB"/>
            <w:vAlign w:val="bottom"/>
            <w:hideMark/>
          </w:tcPr>
          <w:p w14:paraId="46EEDDD5" w14:textId="77777777" w:rsidR="00C83B07" w:rsidRPr="00C83B07" w:rsidRDefault="00C83B07" w:rsidP="00C83B07">
            <w:pPr>
              <w:spacing w:after="0" w:line="240" w:lineRule="auto"/>
              <w:jc w:val="right"/>
              <w:rPr>
                <w:ins w:id="1813" w:author="Guilherme Rodrigues" w:date="2021-09-04T12:16:00Z"/>
                <w:rFonts w:ascii="Calibri" w:eastAsia="Times New Roman" w:hAnsi="Calibri" w:cs="Calibri"/>
                <w:color w:val="000000"/>
                <w:lang w:eastAsia="en-GB"/>
              </w:rPr>
            </w:pPr>
            <w:ins w:id="1814" w:author="Guilherme Rodrigues" w:date="2021-09-04T12:16:00Z">
              <w:r w:rsidRPr="00C83B07">
                <w:rPr>
                  <w:rFonts w:ascii="Calibri" w:eastAsia="Times New Roman" w:hAnsi="Calibri" w:cs="Calibri"/>
                  <w:color w:val="000000"/>
                  <w:lang w:eastAsia="en-GB"/>
                </w:rPr>
                <w:t>16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4C0FD95" w14:textId="77777777" w:rsidR="00C83B07" w:rsidRPr="00C83B07" w:rsidRDefault="00C83B07" w:rsidP="00C83B07">
            <w:pPr>
              <w:spacing w:after="0" w:line="240" w:lineRule="auto"/>
              <w:jc w:val="right"/>
              <w:rPr>
                <w:ins w:id="1815" w:author="Guilherme Rodrigues" w:date="2021-09-04T12:16:00Z"/>
                <w:rFonts w:ascii="Calibri" w:eastAsia="Times New Roman" w:hAnsi="Calibri" w:cs="Calibri"/>
                <w:color w:val="000000"/>
                <w:lang w:eastAsia="en-GB"/>
              </w:rPr>
            </w:pPr>
            <w:ins w:id="1816" w:author="Guilherme Rodrigues" w:date="2021-09-04T12:16:00Z">
              <w:r w:rsidRPr="00C83B07">
                <w:rPr>
                  <w:rFonts w:ascii="Calibri" w:eastAsia="Times New Roman" w:hAnsi="Calibri" w:cs="Calibri"/>
                  <w:color w:val="000000"/>
                  <w:lang w:eastAsia="en-GB"/>
                </w:rPr>
                <w:t>1.1</w:t>
              </w:r>
            </w:ins>
          </w:p>
        </w:tc>
        <w:tc>
          <w:tcPr>
            <w:tcW w:w="1480" w:type="dxa"/>
            <w:tcBorders>
              <w:top w:val="nil"/>
              <w:left w:val="nil"/>
              <w:bottom w:val="single" w:sz="8" w:space="0" w:color="FFFFFF"/>
              <w:right w:val="single" w:sz="8" w:space="0" w:color="FFFFFF"/>
            </w:tcBorders>
            <w:shd w:val="clear" w:color="000000" w:fill="DCF1CB"/>
            <w:vAlign w:val="bottom"/>
            <w:hideMark/>
          </w:tcPr>
          <w:p w14:paraId="0ACD28BB" w14:textId="77777777" w:rsidR="00C83B07" w:rsidRPr="00C83B07" w:rsidRDefault="00C83B07" w:rsidP="00C83B07">
            <w:pPr>
              <w:spacing w:after="0" w:line="240" w:lineRule="auto"/>
              <w:jc w:val="right"/>
              <w:rPr>
                <w:ins w:id="1817" w:author="Guilherme Rodrigues" w:date="2021-09-04T12:16:00Z"/>
                <w:rFonts w:ascii="Calibri" w:eastAsia="Times New Roman" w:hAnsi="Calibri" w:cs="Calibri"/>
                <w:color w:val="000000"/>
                <w:lang w:eastAsia="en-GB"/>
              </w:rPr>
            </w:pPr>
            <w:ins w:id="1818" w:author="Guilherme Rodrigues" w:date="2021-09-04T12:16:00Z">
              <w:r w:rsidRPr="00C83B07">
                <w:rPr>
                  <w:rFonts w:ascii="Calibri" w:eastAsia="Times New Roman" w:hAnsi="Calibri" w:cs="Calibri"/>
                  <w:color w:val="000000"/>
                  <w:lang w:eastAsia="en-GB"/>
                </w:rPr>
                <w:t>11</w:t>
              </w:r>
            </w:ins>
          </w:p>
        </w:tc>
      </w:tr>
      <w:tr w:rsidR="00C83B07" w:rsidRPr="00C83B07" w14:paraId="459E5D43" w14:textId="77777777" w:rsidTr="00C83B07">
        <w:trPr>
          <w:trHeight w:val="324"/>
          <w:ins w:id="1819"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4D08B5AE" w14:textId="77777777" w:rsidR="00C83B07" w:rsidRPr="00C83B07" w:rsidRDefault="00C83B07" w:rsidP="00C83B07">
            <w:pPr>
              <w:spacing w:after="0" w:line="240" w:lineRule="auto"/>
              <w:rPr>
                <w:ins w:id="1820" w:author="Guilherme Rodrigues" w:date="2021-09-04T12:16:00Z"/>
                <w:rFonts w:ascii="Calibri" w:eastAsia="Times New Roman" w:hAnsi="Calibri" w:cs="Calibri"/>
                <w:color w:val="000000"/>
                <w:lang w:eastAsia="en-GB"/>
              </w:rPr>
            </w:pPr>
            <w:ins w:id="1821" w:author="Guilherme Rodrigues" w:date="2021-09-04T12:16:00Z">
              <w:r w:rsidRPr="00C83B07">
                <w:rPr>
                  <w:rFonts w:ascii="Calibri" w:eastAsia="Times New Roman" w:hAnsi="Calibri" w:cs="Calibri"/>
                  <w:color w:val="000000"/>
                  <w:lang w:eastAsia="en-GB"/>
                </w:rPr>
                <w:t>Bristol</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22EAEA6" w14:textId="77777777" w:rsidR="00C83B07" w:rsidRPr="00C83B07" w:rsidRDefault="00C83B07" w:rsidP="00C83B07">
            <w:pPr>
              <w:spacing w:after="0" w:line="240" w:lineRule="auto"/>
              <w:jc w:val="right"/>
              <w:rPr>
                <w:ins w:id="1822" w:author="Guilherme Rodrigues" w:date="2021-09-04T12:16:00Z"/>
                <w:rFonts w:ascii="Calibri" w:eastAsia="Times New Roman" w:hAnsi="Calibri" w:cs="Calibri"/>
                <w:color w:val="000000"/>
                <w:lang w:eastAsia="en-GB"/>
              </w:rPr>
            </w:pPr>
            <w:ins w:id="1823" w:author="Guilherme Rodrigues" w:date="2021-09-04T12:16:00Z">
              <w:r w:rsidRPr="00C83B07">
                <w:rPr>
                  <w:rFonts w:ascii="Calibri" w:eastAsia="Times New Roman" w:hAnsi="Calibri" w:cs="Calibri"/>
                  <w:color w:val="000000"/>
                  <w:lang w:eastAsia="en-GB"/>
                </w:rPr>
                <w:t>0.7</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33EEF95C" w14:textId="77777777" w:rsidR="00C83B07" w:rsidRPr="00C83B07" w:rsidRDefault="00C83B07" w:rsidP="00C83B07">
            <w:pPr>
              <w:spacing w:after="0" w:line="240" w:lineRule="auto"/>
              <w:jc w:val="right"/>
              <w:rPr>
                <w:ins w:id="1824" w:author="Guilherme Rodrigues" w:date="2021-09-04T12:16:00Z"/>
                <w:rFonts w:ascii="Calibri" w:eastAsia="Times New Roman" w:hAnsi="Calibri" w:cs="Calibri"/>
                <w:color w:val="000000"/>
                <w:lang w:eastAsia="en-GB"/>
              </w:rPr>
            </w:pPr>
            <w:ins w:id="1825" w:author="Guilherme Rodrigues" w:date="2021-09-04T12:16:00Z">
              <w:r w:rsidRPr="00C83B07">
                <w:rPr>
                  <w:rFonts w:ascii="Calibri" w:eastAsia="Times New Roman" w:hAnsi="Calibri" w:cs="Calibri"/>
                  <w:color w:val="000000"/>
                  <w:lang w:eastAsia="en-GB"/>
                </w:rPr>
                <w:t>17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1E11D34" w14:textId="77777777" w:rsidR="00C83B07" w:rsidRPr="00C83B07" w:rsidRDefault="00C83B07" w:rsidP="00C83B07">
            <w:pPr>
              <w:spacing w:after="0" w:line="240" w:lineRule="auto"/>
              <w:jc w:val="right"/>
              <w:rPr>
                <w:ins w:id="1826" w:author="Guilherme Rodrigues" w:date="2021-09-04T12:16:00Z"/>
                <w:rFonts w:ascii="Calibri" w:eastAsia="Times New Roman" w:hAnsi="Calibri" w:cs="Calibri"/>
                <w:color w:val="000000"/>
                <w:lang w:eastAsia="en-GB"/>
              </w:rPr>
            </w:pPr>
            <w:ins w:id="1827" w:author="Guilherme Rodrigues" w:date="2021-09-04T12:16:00Z">
              <w:r w:rsidRPr="00C83B07">
                <w:rPr>
                  <w:rFonts w:ascii="Calibri" w:eastAsia="Times New Roman" w:hAnsi="Calibri" w:cs="Calibri"/>
                  <w:color w:val="000000"/>
                  <w:lang w:eastAsia="en-GB"/>
                </w:rPr>
                <w:t>1.3</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642A4B79" w14:textId="77777777" w:rsidR="00C83B07" w:rsidRPr="00C83B07" w:rsidRDefault="00C83B07" w:rsidP="00C83B07">
            <w:pPr>
              <w:spacing w:after="0" w:line="240" w:lineRule="auto"/>
              <w:jc w:val="right"/>
              <w:rPr>
                <w:ins w:id="1828" w:author="Guilherme Rodrigues" w:date="2021-09-04T12:16:00Z"/>
                <w:rFonts w:ascii="Calibri" w:eastAsia="Times New Roman" w:hAnsi="Calibri" w:cs="Calibri"/>
                <w:color w:val="000000"/>
                <w:lang w:eastAsia="en-GB"/>
              </w:rPr>
            </w:pPr>
            <w:ins w:id="1829" w:author="Guilherme Rodrigues" w:date="2021-09-04T12:16:00Z">
              <w:r w:rsidRPr="00C83B07">
                <w:rPr>
                  <w:rFonts w:ascii="Calibri" w:eastAsia="Times New Roman" w:hAnsi="Calibri" w:cs="Calibri"/>
                  <w:color w:val="000000"/>
                  <w:lang w:eastAsia="en-GB"/>
                </w:rPr>
                <w:t>9</w:t>
              </w:r>
            </w:ins>
          </w:p>
        </w:tc>
      </w:tr>
      <w:tr w:rsidR="00C83B07" w:rsidRPr="00C83B07" w14:paraId="4D51CD38" w14:textId="77777777" w:rsidTr="00C83B07">
        <w:trPr>
          <w:trHeight w:val="324"/>
          <w:ins w:id="183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676CBA4A" w14:textId="77777777" w:rsidR="00C83B07" w:rsidRPr="00C83B07" w:rsidRDefault="00C83B07" w:rsidP="00C83B07">
            <w:pPr>
              <w:spacing w:after="0" w:line="240" w:lineRule="auto"/>
              <w:rPr>
                <w:ins w:id="1831" w:author="Guilherme Rodrigues" w:date="2021-09-04T12:16:00Z"/>
                <w:rFonts w:ascii="Calibri" w:eastAsia="Times New Roman" w:hAnsi="Calibri" w:cs="Calibri"/>
                <w:color w:val="000000"/>
                <w:lang w:eastAsia="en-GB"/>
              </w:rPr>
            </w:pPr>
            <w:ins w:id="1832" w:author="Guilherme Rodrigues" w:date="2021-09-04T12:16:00Z">
              <w:r w:rsidRPr="00C83B07">
                <w:rPr>
                  <w:rFonts w:ascii="Calibri" w:eastAsia="Times New Roman" w:hAnsi="Calibri" w:cs="Calibri"/>
                  <w:color w:val="000000"/>
                  <w:lang w:eastAsia="en-GB"/>
                </w:rPr>
                <w:t>Aberdeen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13398C0" w14:textId="77777777" w:rsidR="00C83B07" w:rsidRPr="00C83B07" w:rsidRDefault="00C83B07" w:rsidP="00C83B07">
            <w:pPr>
              <w:spacing w:after="0" w:line="240" w:lineRule="auto"/>
              <w:jc w:val="right"/>
              <w:rPr>
                <w:ins w:id="1833" w:author="Guilherme Rodrigues" w:date="2021-09-04T12:16:00Z"/>
                <w:rFonts w:ascii="Calibri" w:eastAsia="Times New Roman" w:hAnsi="Calibri" w:cs="Calibri"/>
                <w:color w:val="000000"/>
                <w:lang w:eastAsia="en-GB"/>
              </w:rPr>
            </w:pPr>
            <w:ins w:id="1834"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EEF8E7"/>
            <w:vAlign w:val="bottom"/>
            <w:hideMark/>
          </w:tcPr>
          <w:p w14:paraId="4377DEDB" w14:textId="77777777" w:rsidR="00C83B07" w:rsidRPr="00C83B07" w:rsidRDefault="00C83B07" w:rsidP="00C83B07">
            <w:pPr>
              <w:spacing w:after="0" w:line="240" w:lineRule="auto"/>
              <w:jc w:val="right"/>
              <w:rPr>
                <w:ins w:id="1835" w:author="Guilherme Rodrigues" w:date="2021-09-04T12:16:00Z"/>
                <w:rFonts w:ascii="Calibri" w:eastAsia="Times New Roman" w:hAnsi="Calibri" w:cs="Calibri"/>
                <w:color w:val="000000"/>
                <w:lang w:eastAsia="en-GB"/>
              </w:rPr>
            </w:pPr>
            <w:ins w:id="1836" w:author="Guilherme Rodrigues" w:date="2021-09-04T12:16:00Z">
              <w:r w:rsidRPr="00C83B07">
                <w:rPr>
                  <w:rFonts w:ascii="Calibri" w:eastAsia="Times New Roman" w:hAnsi="Calibri" w:cs="Calibri"/>
                  <w:color w:val="000000"/>
                  <w:lang w:eastAsia="en-GB"/>
                </w:rPr>
                <w:t>18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8AD60FB" w14:textId="77777777" w:rsidR="00C83B07" w:rsidRPr="00C83B07" w:rsidRDefault="00C83B07" w:rsidP="00C83B07">
            <w:pPr>
              <w:spacing w:after="0" w:line="240" w:lineRule="auto"/>
              <w:jc w:val="right"/>
              <w:rPr>
                <w:ins w:id="1837" w:author="Guilherme Rodrigues" w:date="2021-09-04T12:16:00Z"/>
                <w:rFonts w:ascii="Calibri" w:eastAsia="Times New Roman" w:hAnsi="Calibri" w:cs="Calibri"/>
                <w:color w:val="000000"/>
                <w:lang w:eastAsia="en-GB"/>
              </w:rPr>
            </w:pPr>
            <w:ins w:id="1838"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5E6E6CD3" w14:textId="77777777" w:rsidR="00C83B07" w:rsidRPr="00C83B07" w:rsidRDefault="00C83B07" w:rsidP="00C83B07">
            <w:pPr>
              <w:spacing w:after="0" w:line="240" w:lineRule="auto"/>
              <w:jc w:val="right"/>
              <w:rPr>
                <w:ins w:id="1839" w:author="Guilherme Rodrigues" w:date="2021-09-04T12:16:00Z"/>
                <w:rFonts w:ascii="Calibri" w:eastAsia="Times New Roman" w:hAnsi="Calibri" w:cs="Calibri"/>
                <w:color w:val="000000"/>
                <w:lang w:eastAsia="en-GB"/>
              </w:rPr>
            </w:pPr>
            <w:ins w:id="1840" w:author="Guilherme Rodrigues" w:date="2021-09-04T12:16:00Z">
              <w:r w:rsidRPr="00C83B07">
                <w:rPr>
                  <w:rFonts w:ascii="Calibri" w:eastAsia="Times New Roman" w:hAnsi="Calibri" w:cs="Calibri"/>
                  <w:color w:val="000000"/>
                  <w:lang w:eastAsia="en-GB"/>
                </w:rPr>
                <w:t>32</w:t>
              </w:r>
            </w:ins>
          </w:p>
        </w:tc>
      </w:tr>
      <w:tr w:rsidR="00C83B07" w:rsidRPr="00C83B07" w14:paraId="71A9BB85" w14:textId="77777777" w:rsidTr="00C83B07">
        <w:trPr>
          <w:trHeight w:val="324"/>
          <w:ins w:id="1841"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563AACC4" w14:textId="77777777" w:rsidR="00C83B07" w:rsidRPr="00C83B07" w:rsidRDefault="00C83B07" w:rsidP="00C83B07">
            <w:pPr>
              <w:spacing w:after="0" w:line="240" w:lineRule="auto"/>
              <w:rPr>
                <w:ins w:id="1842" w:author="Guilherme Rodrigues" w:date="2021-09-04T12:16:00Z"/>
                <w:rFonts w:ascii="Calibri" w:eastAsia="Times New Roman" w:hAnsi="Calibri" w:cs="Calibri"/>
                <w:color w:val="000000"/>
                <w:lang w:eastAsia="en-GB"/>
              </w:rPr>
            </w:pPr>
            <w:ins w:id="1843" w:author="Guilherme Rodrigues" w:date="2021-09-04T12:16:00Z">
              <w:r w:rsidRPr="00C83B07">
                <w:rPr>
                  <w:rFonts w:ascii="Calibri" w:eastAsia="Times New Roman" w:hAnsi="Calibri" w:cs="Calibri"/>
                  <w:color w:val="000000"/>
                  <w:lang w:eastAsia="en-GB"/>
                </w:rPr>
                <w:t>Ipswich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402C9B9" w14:textId="77777777" w:rsidR="00C83B07" w:rsidRPr="00C83B07" w:rsidRDefault="00C83B07" w:rsidP="00C83B07">
            <w:pPr>
              <w:spacing w:after="0" w:line="240" w:lineRule="auto"/>
              <w:jc w:val="right"/>
              <w:rPr>
                <w:ins w:id="1844" w:author="Guilherme Rodrigues" w:date="2021-09-04T12:16:00Z"/>
                <w:rFonts w:ascii="Calibri" w:eastAsia="Times New Roman" w:hAnsi="Calibri" w:cs="Calibri"/>
                <w:color w:val="000000"/>
                <w:lang w:eastAsia="en-GB"/>
              </w:rPr>
            </w:pPr>
            <w:ins w:id="1845"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DCF1CB"/>
            <w:vAlign w:val="bottom"/>
            <w:hideMark/>
          </w:tcPr>
          <w:p w14:paraId="1A0194FA" w14:textId="77777777" w:rsidR="00C83B07" w:rsidRPr="00C83B07" w:rsidRDefault="00C83B07" w:rsidP="00C83B07">
            <w:pPr>
              <w:spacing w:after="0" w:line="240" w:lineRule="auto"/>
              <w:jc w:val="right"/>
              <w:rPr>
                <w:ins w:id="1846" w:author="Guilherme Rodrigues" w:date="2021-09-04T12:16:00Z"/>
                <w:rFonts w:ascii="Calibri" w:eastAsia="Times New Roman" w:hAnsi="Calibri" w:cs="Calibri"/>
                <w:color w:val="000000"/>
                <w:lang w:eastAsia="en-GB"/>
              </w:rPr>
            </w:pPr>
            <w:ins w:id="1847" w:author="Guilherme Rodrigues" w:date="2021-09-04T12:16:00Z">
              <w:r w:rsidRPr="00C83B07">
                <w:rPr>
                  <w:rFonts w:ascii="Calibri" w:eastAsia="Times New Roman" w:hAnsi="Calibri" w:cs="Calibri"/>
                  <w:color w:val="000000"/>
                  <w:lang w:eastAsia="en-GB"/>
                </w:rPr>
                <w:t>19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9BCFB55" w14:textId="77777777" w:rsidR="00C83B07" w:rsidRPr="00C83B07" w:rsidRDefault="00C83B07" w:rsidP="00C83B07">
            <w:pPr>
              <w:spacing w:after="0" w:line="240" w:lineRule="auto"/>
              <w:jc w:val="right"/>
              <w:rPr>
                <w:ins w:id="1848" w:author="Guilherme Rodrigues" w:date="2021-09-04T12:16:00Z"/>
                <w:rFonts w:ascii="Calibri" w:eastAsia="Times New Roman" w:hAnsi="Calibri" w:cs="Calibri"/>
                <w:color w:val="000000"/>
                <w:lang w:eastAsia="en-GB"/>
              </w:rPr>
            </w:pPr>
            <w:ins w:id="1849"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DCF1CB"/>
            <w:vAlign w:val="bottom"/>
            <w:hideMark/>
          </w:tcPr>
          <w:p w14:paraId="7202D4C7" w14:textId="77777777" w:rsidR="00C83B07" w:rsidRPr="00C83B07" w:rsidRDefault="00C83B07" w:rsidP="00C83B07">
            <w:pPr>
              <w:spacing w:after="0" w:line="240" w:lineRule="auto"/>
              <w:jc w:val="right"/>
              <w:rPr>
                <w:ins w:id="1850" w:author="Guilherme Rodrigues" w:date="2021-09-04T12:16:00Z"/>
                <w:rFonts w:ascii="Calibri" w:eastAsia="Times New Roman" w:hAnsi="Calibri" w:cs="Calibri"/>
                <w:color w:val="000000"/>
                <w:lang w:eastAsia="en-GB"/>
              </w:rPr>
            </w:pPr>
            <w:ins w:id="1851" w:author="Guilherme Rodrigues" w:date="2021-09-04T12:16:00Z">
              <w:r w:rsidRPr="00C83B07">
                <w:rPr>
                  <w:rFonts w:ascii="Calibri" w:eastAsia="Times New Roman" w:hAnsi="Calibri" w:cs="Calibri"/>
                  <w:color w:val="000000"/>
                  <w:lang w:eastAsia="en-GB"/>
                </w:rPr>
                <w:t>21</w:t>
              </w:r>
            </w:ins>
          </w:p>
        </w:tc>
      </w:tr>
      <w:tr w:rsidR="00C83B07" w:rsidRPr="00C83B07" w14:paraId="21840D52" w14:textId="77777777" w:rsidTr="00C83B07">
        <w:trPr>
          <w:trHeight w:val="324"/>
          <w:ins w:id="185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178BC672" w14:textId="77777777" w:rsidR="00C83B07" w:rsidRPr="00C83B07" w:rsidRDefault="00C83B07" w:rsidP="00C83B07">
            <w:pPr>
              <w:spacing w:after="0" w:line="240" w:lineRule="auto"/>
              <w:rPr>
                <w:ins w:id="1853" w:author="Guilherme Rodrigues" w:date="2021-09-04T12:16:00Z"/>
                <w:rFonts w:ascii="Calibri" w:eastAsia="Times New Roman" w:hAnsi="Calibri" w:cs="Calibri"/>
                <w:color w:val="000000"/>
                <w:lang w:eastAsia="en-GB"/>
              </w:rPr>
            </w:pPr>
            <w:ins w:id="1854" w:author="Guilherme Rodrigues" w:date="2021-09-04T12:16:00Z">
              <w:r w:rsidRPr="00C83B07">
                <w:rPr>
                  <w:rFonts w:ascii="Calibri" w:eastAsia="Times New Roman" w:hAnsi="Calibri" w:cs="Calibri"/>
                  <w:color w:val="000000"/>
                  <w:lang w:eastAsia="en-GB"/>
                </w:rPr>
                <w:t>Swindon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848B0E5" w14:textId="77777777" w:rsidR="00C83B07" w:rsidRPr="00C83B07" w:rsidRDefault="00C83B07" w:rsidP="00C83B07">
            <w:pPr>
              <w:spacing w:after="0" w:line="240" w:lineRule="auto"/>
              <w:jc w:val="right"/>
              <w:rPr>
                <w:ins w:id="1855" w:author="Guilherme Rodrigues" w:date="2021-09-04T12:16:00Z"/>
                <w:rFonts w:ascii="Calibri" w:eastAsia="Times New Roman" w:hAnsi="Calibri" w:cs="Calibri"/>
                <w:color w:val="000000"/>
                <w:lang w:eastAsia="en-GB"/>
              </w:rPr>
            </w:pPr>
            <w:ins w:id="1856"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EEF8E7"/>
            <w:vAlign w:val="bottom"/>
            <w:hideMark/>
          </w:tcPr>
          <w:p w14:paraId="47B724D9" w14:textId="77777777" w:rsidR="00C83B07" w:rsidRPr="00C83B07" w:rsidRDefault="00C83B07" w:rsidP="00C83B07">
            <w:pPr>
              <w:spacing w:after="0" w:line="240" w:lineRule="auto"/>
              <w:jc w:val="right"/>
              <w:rPr>
                <w:ins w:id="1857" w:author="Guilherme Rodrigues" w:date="2021-09-04T12:16:00Z"/>
                <w:rFonts w:ascii="Calibri" w:eastAsia="Times New Roman" w:hAnsi="Calibri" w:cs="Calibri"/>
                <w:color w:val="000000"/>
                <w:lang w:eastAsia="en-GB"/>
              </w:rPr>
            </w:pPr>
            <w:ins w:id="1858" w:author="Guilherme Rodrigues" w:date="2021-09-04T12:16:00Z">
              <w:r w:rsidRPr="00C83B07">
                <w:rPr>
                  <w:rFonts w:ascii="Calibri" w:eastAsia="Times New Roman" w:hAnsi="Calibri" w:cs="Calibri"/>
                  <w:color w:val="000000"/>
                  <w:lang w:eastAsia="en-GB"/>
                </w:rPr>
                <w:t>20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80D62A3" w14:textId="77777777" w:rsidR="00C83B07" w:rsidRPr="00C83B07" w:rsidRDefault="00C83B07" w:rsidP="00C83B07">
            <w:pPr>
              <w:spacing w:after="0" w:line="240" w:lineRule="auto"/>
              <w:jc w:val="right"/>
              <w:rPr>
                <w:ins w:id="1859" w:author="Guilherme Rodrigues" w:date="2021-09-04T12:16:00Z"/>
                <w:rFonts w:ascii="Calibri" w:eastAsia="Times New Roman" w:hAnsi="Calibri" w:cs="Calibri"/>
                <w:color w:val="000000"/>
                <w:lang w:eastAsia="en-GB"/>
              </w:rPr>
            </w:pPr>
            <w:ins w:id="1860" w:author="Guilherme Rodrigues" w:date="2021-09-04T12:16:00Z">
              <w:r w:rsidRPr="00C83B07">
                <w:rPr>
                  <w:rFonts w:ascii="Calibri" w:eastAsia="Times New Roman" w:hAnsi="Calibri" w:cs="Calibri"/>
                  <w:color w:val="000000"/>
                  <w:lang w:eastAsia="en-GB"/>
                </w:rPr>
                <w:t>0.8</w:t>
              </w:r>
            </w:ins>
          </w:p>
        </w:tc>
        <w:tc>
          <w:tcPr>
            <w:tcW w:w="1480" w:type="dxa"/>
            <w:tcBorders>
              <w:top w:val="nil"/>
              <w:left w:val="nil"/>
              <w:bottom w:val="single" w:sz="8" w:space="0" w:color="FFFFFF"/>
              <w:right w:val="single" w:sz="8" w:space="0" w:color="FFFFFF"/>
            </w:tcBorders>
            <w:shd w:val="clear" w:color="000000" w:fill="EEF8E7"/>
            <w:vAlign w:val="bottom"/>
            <w:hideMark/>
          </w:tcPr>
          <w:p w14:paraId="148DDDD6" w14:textId="77777777" w:rsidR="00C83B07" w:rsidRPr="00C83B07" w:rsidRDefault="00C83B07" w:rsidP="00C83B07">
            <w:pPr>
              <w:spacing w:after="0" w:line="240" w:lineRule="auto"/>
              <w:jc w:val="right"/>
              <w:rPr>
                <w:ins w:id="1861" w:author="Guilherme Rodrigues" w:date="2021-09-04T12:16:00Z"/>
                <w:rFonts w:ascii="Calibri" w:eastAsia="Times New Roman" w:hAnsi="Calibri" w:cs="Calibri"/>
                <w:color w:val="000000"/>
                <w:lang w:eastAsia="en-GB"/>
              </w:rPr>
            </w:pPr>
            <w:ins w:id="1862" w:author="Guilherme Rodrigues" w:date="2021-09-04T12:16:00Z">
              <w:r w:rsidRPr="00C83B07">
                <w:rPr>
                  <w:rFonts w:ascii="Calibri" w:eastAsia="Times New Roman" w:hAnsi="Calibri" w:cs="Calibri"/>
                  <w:color w:val="000000"/>
                  <w:lang w:eastAsia="en-GB"/>
                </w:rPr>
                <w:t>15</w:t>
              </w:r>
            </w:ins>
          </w:p>
        </w:tc>
      </w:tr>
      <w:tr w:rsidR="00C83B07" w:rsidRPr="00C83B07" w14:paraId="7B64EA02" w14:textId="77777777" w:rsidTr="00C83B07">
        <w:trPr>
          <w:trHeight w:val="324"/>
          <w:ins w:id="1863"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61FFCD91" w14:textId="77777777" w:rsidR="00C83B07" w:rsidRPr="00C83B07" w:rsidRDefault="00C83B07" w:rsidP="00C83B07">
            <w:pPr>
              <w:spacing w:after="0" w:line="240" w:lineRule="auto"/>
              <w:rPr>
                <w:ins w:id="1864" w:author="Guilherme Rodrigues" w:date="2021-09-04T12:16:00Z"/>
                <w:rFonts w:ascii="Calibri" w:eastAsia="Times New Roman" w:hAnsi="Calibri" w:cs="Calibri"/>
                <w:color w:val="000000"/>
                <w:lang w:eastAsia="en-GB"/>
              </w:rPr>
            </w:pPr>
            <w:ins w:id="1865" w:author="Guilherme Rodrigues" w:date="2021-09-04T12:16:00Z">
              <w:r w:rsidRPr="00C83B07">
                <w:rPr>
                  <w:rFonts w:ascii="Calibri" w:eastAsia="Times New Roman" w:hAnsi="Calibri" w:cs="Calibri"/>
                  <w:color w:val="000000"/>
                  <w:lang w:eastAsia="en-GB"/>
                </w:rPr>
                <w:t>Plymouth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D7E1828" w14:textId="77777777" w:rsidR="00C83B07" w:rsidRPr="00C83B07" w:rsidRDefault="00C83B07" w:rsidP="00C83B07">
            <w:pPr>
              <w:spacing w:after="0" w:line="240" w:lineRule="auto"/>
              <w:jc w:val="right"/>
              <w:rPr>
                <w:ins w:id="1866" w:author="Guilherme Rodrigues" w:date="2021-09-04T12:16:00Z"/>
                <w:rFonts w:ascii="Calibri" w:eastAsia="Times New Roman" w:hAnsi="Calibri" w:cs="Calibri"/>
                <w:color w:val="000000"/>
                <w:lang w:eastAsia="en-GB"/>
              </w:rPr>
            </w:pPr>
            <w:ins w:id="1867" w:author="Guilherme Rodrigues" w:date="2021-09-04T12:16:00Z">
              <w:r w:rsidRPr="00C83B07">
                <w:rPr>
                  <w:rFonts w:ascii="Calibri" w:eastAsia="Times New Roman" w:hAnsi="Calibri" w:cs="Calibri"/>
                  <w:color w:val="000000"/>
                  <w:lang w:eastAsia="en-GB"/>
                </w:rPr>
                <w:t>0.6</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59718042" w14:textId="77777777" w:rsidR="00C83B07" w:rsidRPr="00C83B07" w:rsidRDefault="00C83B07" w:rsidP="00C83B07">
            <w:pPr>
              <w:spacing w:after="0" w:line="240" w:lineRule="auto"/>
              <w:jc w:val="right"/>
              <w:rPr>
                <w:ins w:id="1868" w:author="Guilherme Rodrigues" w:date="2021-09-04T12:16:00Z"/>
                <w:rFonts w:ascii="Calibri" w:eastAsia="Times New Roman" w:hAnsi="Calibri" w:cs="Calibri"/>
                <w:color w:val="000000"/>
                <w:lang w:eastAsia="en-GB"/>
              </w:rPr>
            </w:pPr>
            <w:ins w:id="1869" w:author="Guilherme Rodrigues" w:date="2021-09-04T12:16:00Z">
              <w:r w:rsidRPr="00C83B07">
                <w:rPr>
                  <w:rFonts w:ascii="Calibri" w:eastAsia="Times New Roman" w:hAnsi="Calibri" w:cs="Calibri"/>
                  <w:color w:val="000000"/>
                  <w:lang w:eastAsia="en-GB"/>
                </w:rPr>
                <w:t>21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25259FC" w14:textId="77777777" w:rsidR="00C83B07" w:rsidRPr="00C83B07" w:rsidRDefault="00C83B07" w:rsidP="00C83B07">
            <w:pPr>
              <w:spacing w:after="0" w:line="240" w:lineRule="auto"/>
              <w:jc w:val="right"/>
              <w:rPr>
                <w:ins w:id="1870" w:author="Guilherme Rodrigues" w:date="2021-09-04T12:16:00Z"/>
                <w:rFonts w:ascii="Calibri" w:eastAsia="Times New Roman" w:hAnsi="Calibri" w:cs="Calibri"/>
                <w:color w:val="000000"/>
                <w:lang w:eastAsia="en-GB"/>
              </w:rPr>
            </w:pPr>
            <w:ins w:id="1871" w:author="Guilherme Rodrigues" w:date="2021-09-04T12:16:00Z">
              <w:r w:rsidRPr="00C83B07">
                <w:rPr>
                  <w:rFonts w:ascii="Calibri" w:eastAsia="Times New Roman" w:hAnsi="Calibri" w:cs="Calibri"/>
                  <w:color w:val="000000"/>
                  <w:lang w:eastAsia="en-GB"/>
                </w:rPr>
                <w:t>-0.5</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5C531BF8" w14:textId="77777777" w:rsidR="00C83B07" w:rsidRPr="00C83B07" w:rsidRDefault="00C83B07" w:rsidP="00C83B07">
            <w:pPr>
              <w:spacing w:after="0" w:line="240" w:lineRule="auto"/>
              <w:jc w:val="right"/>
              <w:rPr>
                <w:ins w:id="1872" w:author="Guilherme Rodrigues" w:date="2021-09-04T12:16:00Z"/>
                <w:rFonts w:ascii="Calibri" w:eastAsia="Times New Roman" w:hAnsi="Calibri" w:cs="Calibri"/>
                <w:color w:val="000000"/>
                <w:lang w:eastAsia="en-GB"/>
              </w:rPr>
            </w:pPr>
            <w:ins w:id="1873" w:author="Guilherme Rodrigues" w:date="2021-09-04T12:16:00Z">
              <w:r w:rsidRPr="00C83B07">
                <w:rPr>
                  <w:rFonts w:ascii="Calibri" w:eastAsia="Times New Roman" w:hAnsi="Calibri" w:cs="Calibri"/>
                  <w:color w:val="000000"/>
                  <w:lang w:eastAsia="en-GB"/>
                </w:rPr>
                <w:t>35</w:t>
              </w:r>
            </w:ins>
          </w:p>
        </w:tc>
      </w:tr>
      <w:tr w:rsidR="00C83B07" w:rsidRPr="00C83B07" w14:paraId="5071AFE6" w14:textId="77777777" w:rsidTr="00C83B07">
        <w:trPr>
          <w:trHeight w:val="324"/>
          <w:ins w:id="187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697244A9" w14:textId="77777777" w:rsidR="00C83B07" w:rsidRPr="00C83B07" w:rsidRDefault="00C83B07" w:rsidP="00C83B07">
            <w:pPr>
              <w:spacing w:after="0" w:line="240" w:lineRule="auto"/>
              <w:rPr>
                <w:ins w:id="1875" w:author="Guilherme Rodrigues" w:date="2021-09-04T12:16:00Z"/>
                <w:rFonts w:ascii="Calibri" w:eastAsia="Times New Roman" w:hAnsi="Calibri" w:cs="Calibri"/>
                <w:color w:val="000000"/>
                <w:lang w:eastAsia="en-GB"/>
              </w:rPr>
            </w:pPr>
            <w:ins w:id="1876" w:author="Guilherme Rodrigues" w:date="2021-09-04T12:16:00Z">
              <w:r w:rsidRPr="00C83B07">
                <w:rPr>
                  <w:rFonts w:ascii="Calibri" w:eastAsia="Times New Roman" w:hAnsi="Calibri" w:cs="Calibri"/>
                  <w:color w:val="000000"/>
                  <w:lang w:eastAsia="en-GB"/>
                </w:rPr>
                <w:t>Peterborough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FC10400" w14:textId="77777777" w:rsidR="00C83B07" w:rsidRPr="00C83B07" w:rsidRDefault="00C83B07" w:rsidP="00C83B07">
            <w:pPr>
              <w:spacing w:after="0" w:line="240" w:lineRule="auto"/>
              <w:jc w:val="right"/>
              <w:rPr>
                <w:ins w:id="1877" w:author="Guilherme Rodrigues" w:date="2021-09-04T12:16:00Z"/>
                <w:rFonts w:ascii="Calibri" w:eastAsia="Times New Roman" w:hAnsi="Calibri" w:cs="Calibri"/>
                <w:color w:val="000000"/>
                <w:lang w:eastAsia="en-GB"/>
              </w:rPr>
            </w:pPr>
            <w:ins w:id="1878"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DCF1CB"/>
            <w:vAlign w:val="bottom"/>
            <w:hideMark/>
          </w:tcPr>
          <w:p w14:paraId="0AC35077" w14:textId="77777777" w:rsidR="00C83B07" w:rsidRPr="00C83B07" w:rsidRDefault="00C83B07" w:rsidP="00C83B07">
            <w:pPr>
              <w:spacing w:after="0" w:line="240" w:lineRule="auto"/>
              <w:jc w:val="right"/>
              <w:rPr>
                <w:ins w:id="1879" w:author="Guilherme Rodrigues" w:date="2021-09-04T12:16:00Z"/>
                <w:rFonts w:ascii="Calibri" w:eastAsia="Times New Roman" w:hAnsi="Calibri" w:cs="Calibri"/>
                <w:color w:val="000000"/>
                <w:lang w:eastAsia="en-GB"/>
              </w:rPr>
            </w:pPr>
            <w:ins w:id="1880" w:author="Guilherme Rodrigues" w:date="2021-09-04T12:16:00Z">
              <w:r w:rsidRPr="00C83B07">
                <w:rPr>
                  <w:rFonts w:ascii="Calibri" w:eastAsia="Times New Roman" w:hAnsi="Calibri" w:cs="Calibri"/>
                  <w:color w:val="000000"/>
                  <w:lang w:eastAsia="en-GB"/>
                </w:rPr>
                <w:t>22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1F29E41" w14:textId="77777777" w:rsidR="00C83B07" w:rsidRPr="00C83B07" w:rsidRDefault="00C83B07" w:rsidP="00C83B07">
            <w:pPr>
              <w:spacing w:after="0" w:line="240" w:lineRule="auto"/>
              <w:jc w:val="right"/>
              <w:rPr>
                <w:ins w:id="1881" w:author="Guilherme Rodrigues" w:date="2021-09-04T12:16:00Z"/>
                <w:rFonts w:ascii="Calibri" w:eastAsia="Times New Roman" w:hAnsi="Calibri" w:cs="Calibri"/>
                <w:color w:val="000000"/>
                <w:lang w:eastAsia="en-GB"/>
              </w:rPr>
            </w:pPr>
            <w:ins w:id="1882"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53ADDFDB" w14:textId="77777777" w:rsidR="00C83B07" w:rsidRPr="00C83B07" w:rsidRDefault="00C83B07" w:rsidP="00C83B07">
            <w:pPr>
              <w:spacing w:after="0" w:line="240" w:lineRule="auto"/>
              <w:jc w:val="right"/>
              <w:rPr>
                <w:ins w:id="1883" w:author="Guilherme Rodrigues" w:date="2021-09-04T12:16:00Z"/>
                <w:rFonts w:ascii="Calibri" w:eastAsia="Times New Roman" w:hAnsi="Calibri" w:cs="Calibri"/>
                <w:color w:val="000000"/>
                <w:lang w:eastAsia="en-GB"/>
              </w:rPr>
            </w:pPr>
            <w:ins w:id="1884" w:author="Guilherme Rodrigues" w:date="2021-09-04T12:16:00Z">
              <w:r w:rsidRPr="00C83B07">
                <w:rPr>
                  <w:rFonts w:ascii="Calibri" w:eastAsia="Times New Roman" w:hAnsi="Calibri" w:cs="Calibri"/>
                  <w:color w:val="000000"/>
                  <w:lang w:eastAsia="en-GB"/>
                </w:rPr>
                <w:t>19</w:t>
              </w:r>
            </w:ins>
          </w:p>
        </w:tc>
      </w:tr>
      <w:tr w:rsidR="00C83B07" w:rsidRPr="00C83B07" w14:paraId="37DF2F93" w14:textId="77777777" w:rsidTr="00C83B07">
        <w:trPr>
          <w:trHeight w:val="324"/>
          <w:ins w:id="1885"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3475E525" w14:textId="77777777" w:rsidR="00C83B07" w:rsidRPr="00C83B07" w:rsidRDefault="00C83B07" w:rsidP="00C83B07">
            <w:pPr>
              <w:spacing w:after="0" w:line="240" w:lineRule="auto"/>
              <w:rPr>
                <w:ins w:id="1886" w:author="Guilherme Rodrigues" w:date="2021-09-04T12:16:00Z"/>
                <w:rFonts w:ascii="Calibri" w:eastAsia="Times New Roman" w:hAnsi="Calibri" w:cs="Calibri"/>
                <w:color w:val="000000"/>
                <w:lang w:eastAsia="en-GB"/>
              </w:rPr>
            </w:pPr>
            <w:ins w:id="1887" w:author="Guilherme Rodrigues" w:date="2021-09-04T12:16:00Z">
              <w:r w:rsidRPr="00C83B07">
                <w:rPr>
                  <w:rFonts w:ascii="Calibri" w:eastAsia="Times New Roman" w:hAnsi="Calibri" w:cs="Calibri"/>
                  <w:color w:val="000000"/>
                  <w:lang w:eastAsia="en-GB"/>
                </w:rPr>
                <w:t>Bournemouth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9E48712" w14:textId="77777777" w:rsidR="00C83B07" w:rsidRPr="00C83B07" w:rsidRDefault="00C83B07" w:rsidP="00C83B07">
            <w:pPr>
              <w:spacing w:after="0" w:line="240" w:lineRule="auto"/>
              <w:jc w:val="right"/>
              <w:rPr>
                <w:ins w:id="1888" w:author="Guilherme Rodrigues" w:date="2021-09-04T12:16:00Z"/>
                <w:rFonts w:ascii="Calibri" w:eastAsia="Times New Roman" w:hAnsi="Calibri" w:cs="Calibri"/>
                <w:color w:val="000000"/>
                <w:lang w:eastAsia="en-GB"/>
              </w:rPr>
            </w:pPr>
            <w:ins w:id="1889"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EEF8E7"/>
            <w:vAlign w:val="bottom"/>
            <w:hideMark/>
          </w:tcPr>
          <w:p w14:paraId="3F1E9415" w14:textId="77777777" w:rsidR="00C83B07" w:rsidRPr="00C83B07" w:rsidRDefault="00C83B07" w:rsidP="00C83B07">
            <w:pPr>
              <w:spacing w:after="0" w:line="240" w:lineRule="auto"/>
              <w:jc w:val="right"/>
              <w:rPr>
                <w:ins w:id="1890" w:author="Guilherme Rodrigues" w:date="2021-09-04T12:16:00Z"/>
                <w:rFonts w:ascii="Calibri" w:eastAsia="Times New Roman" w:hAnsi="Calibri" w:cs="Calibri"/>
                <w:color w:val="000000"/>
                <w:lang w:eastAsia="en-GB"/>
              </w:rPr>
            </w:pPr>
            <w:ins w:id="1891" w:author="Guilherme Rodrigues" w:date="2021-09-04T12:16:00Z">
              <w:r w:rsidRPr="00C83B07">
                <w:rPr>
                  <w:rFonts w:ascii="Calibri" w:eastAsia="Times New Roman" w:hAnsi="Calibri" w:cs="Calibri"/>
                  <w:color w:val="000000"/>
                  <w:lang w:eastAsia="en-GB"/>
                </w:rPr>
                <w:t>23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323BB9B" w14:textId="77777777" w:rsidR="00C83B07" w:rsidRPr="00C83B07" w:rsidRDefault="00C83B07" w:rsidP="00C83B07">
            <w:pPr>
              <w:spacing w:after="0" w:line="240" w:lineRule="auto"/>
              <w:jc w:val="right"/>
              <w:rPr>
                <w:ins w:id="1892" w:author="Guilherme Rodrigues" w:date="2021-09-04T12:16:00Z"/>
                <w:rFonts w:ascii="Calibri" w:eastAsia="Times New Roman" w:hAnsi="Calibri" w:cs="Calibri"/>
                <w:color w:val="000000"/>
                <w:lang w:eastAsia="en-GB"/>
              </w:rPr>
            </w:pPr>
            <w:ins w:id="1893"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EEF8E7"/>
            <w:vAlign w:val="bottom"/>
            <w:hideMark/>
          </w:tcPr>
          <w:p w14:paraId="5CE0D1D8" w14:textId="77777777" w:rsidR="00C83B07" w:rsidRPr="00C83B07" w:rsidRDefault="00C83B07" w:rsidP="00C83B07">
            <w:pPr>
              <w:spacing w:after="0" w:line="240" w:lineRule="auto"/>
              <w:jc w:val="right"/>
              <w:rPr>
                <w:ins w:id="1894" w:author="Guilherme Rodrigues" w:date="2021-09-04T12:16:00Z"/>
                <w:rFonts w:ascii="Calibri" w:eastAsia="Times New Roman" w:hAnsi="Calibri" w:cs="Calibri"/>
                <w:color w:val="000000"/>
                <w:lang w:eastAsia="en-GB"/>
              </w:rPr>
            </w:pPr>
            <w:ins w:id="1895" w:author="Guilherme Rodrigues" w:date="2021-09-04T12:16:00Z">
              <w:r w:rsidRPr="00C83B07">
                <w:rPr>
                  <w:rFonts w:ascii="Calibri" w:eastAsia="Times New Roman" w:hAnsi="Calibri" w:cs="Calibri"/>
                  <w:color w:val="000000"/>
                  <w:lang w:eastAsia="en-GB"/>
                </w:rPr>
                <w:t>22</w:t>
              </w:r>
            </w:ins>
          </w:p>
        </w:tc>
      </w:tr>
      <w:tr w:rsidR="00C83B07" w:rsidRPr="00C83B07" w14:paraId="2313B220" w14:textId="77777777" w:rsidTr="00C83B07">
        <w:trPr>
          <w:trHeight w:val="324"/>
          <w:ins w:id="189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830E7A8" w14:textId="77777777" w:rsidR="00C83B07" w:rsidRPr="00C83B07" w:rsidRDefault="00C83B07" w:rsidP="00C83B07">
            <w:pPr>
              <w:spacing w:after="0" w:line="240" w:lineRule="auto"/>
              <w:rPr>
                <w:ins w:id="1897" w:author="Guilherme Rodrigues" w:date="2021-09-04T12:16:00Z"/>
                <w:rFonts w:ascii="Calibri" w:eastAsia="Times New Roman" w:hAnsi="Calibri" w:cs="Calibri"/>
                <w:color w:val="000000"/>
                <w:lang w:eastAsia="en-GB"/>
              </w:rPr>
            </w:pPr>
            <w:ins w:id="1898" w:author="Guilherme Rodrigues" w:date="2021-09-04T12:16:00Z">
              <w:r w:rsidRPr="00C83B07">
                <w:rPr>
                  <w:rFonts w:ascii="Calibri" w:eastAsia="Times New Roman" w:hAnsi="Calibri" w:cs="Calibri"/>
                  <w:color w:val="000000"/>
                  <w:lang w:eastAsia="en-GB"/>
                </w:rPr>
                <w:t>Luton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733D5EC" w14:textId="77777777" w:rsidR="00C83B07" w:rsidRPr="00C83B07" w:rsidRDefault="00C83B07" w:rsidP="00C83B07">
            <w:pPr>
              <w:spacing w:after="0" w:line="240" w:lineRule="auto"/>
              <w:jc w:val="right"/>
              <w:rPr>
                <w:ins w:id="1899" w:author="Guilherme Rodrigues" w:date="2021-09-04T12:16:00Z"/>
                <w:rFonts w:ascii="Calibri" w:eastAsia="Times New Roman" w:hAnsi="Calibri" w:cs="Calibri"/>
                <w:color w:val="000000"/>
                <w:lang w:eastAsia="en-GB"/>
              </w:rPr>
            </w:pPr>
            <w:ins w:id="1900"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7AA299EB" w14:textId="77777777" w:rsidR="00C83B07" w:rsidRPr="00C83B07" w:rsidRDefault="00C83B07" w:rsidP="00C83B07">
            <w:pPr>
              <w:spacing w:after="0" w:line="240" w:lineRule="auto"/>
              <w:jc w:val="right"/>
              <w:rPr>
                <w:ins w:id="1901" w:author="Guilherme Rodrigues" w:date="2021-09-04T12:16:00Z"/>
                <w:rFonts w:ascii="Calibri" w:eastAsia="Times New Roman" w:hAnsi="Calibri" w:cs="Calibri"/>
                <w:color w:val="000000"/>
                <w:lang w:eastAsia="en-GB"/>
              </w:rPr>
            </w:pPr>
            <w:ins w:id="1902" w:author="Guilherme Rodrigues" w:date="2021-09-04T12:16:00Z">
              <w:r w:rsidRPr="00C83B07">
                <w:rPr>
                  <w:rFonts w:ascii="Calibri" w:eastAsia="Times New Roman" w:hAnsi="Calibri" w:cs="Calibri"/>
                  <w:color w:val="000000"/>
                  <w:lang w:eastAsia="en-GB"/>
                </w:rPr>
                <w:t>24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AF7CEBF" w14:textId="77777777" w:rsidR="00C83B07" w:rsidRPr="00C83B07" w:rsidRDefault="00C83B07" w:rsidP="00C83B07">
            <w:pPr>
              <w:spacing w:after="0" w:line="240" w:lineRule="auto"/>
              <w:jc w:val="right"/>
              <w:rPr>
                <w:ins w:id="1903" w:author="Guilherme Rodrigues" w:date="2021-09-04T12:16:00Z"/>
                <w:rFonts w:ascii="Calibri" w:eastAsia="Times New Roman" w:hAnsi="Calibri" w:cs="Calibri"/>
                <w:color w:val="000000"/>
                <w:lang w:eastAsia="en-GB"/>
              </w:rPr>
            </w:pPr>
            <w:ins w:id="1904" w:author="Guilherme Rodrigues" w:date="2021-09-04T12:16:00Z">
              <w:r w:rsidRPr="00C83B07">
                <w:rPr>
                  <w:rFonts w:ascii="Calibri" w:eastAsia="Times New Roman" w:hAnsi="Calibri" w:cs="Calibri"/>
                  <w:color w:val="000000"/>
                  <w:lang w:eastAsia="en-GB"/>
                </w:rPr>
                <w:t>0.0</w:t>
              </w:r>
            </w:ins>
          </w:p>
        </w:tc>
        <w:tc>
          <w:tcPr>
            <w:tcW w:w="1480" w:type="dxa"/>
            <w:tcBorders>
              <w:top w:val="nil"/>
              <w:left w:val="nil"/>
              <w:bottom w:val="single" w:sz="8" w:space="0" w:color="FFFFFF"/>
              <w:right w:val="single" w:sz="8" w:space="0" w:color="FFFFFF"/>
            </w:tcBorders>
            <w:shd w:val="clear" w:color="000000" w:fill="DCF1CB"/>
            <w:vAlign w:val="bottom"/>
            <w:hideMark/>
          </w:tcPr>
          <w:p w14:paraId="1FC35153" w14:textId="77777777" w:rsidR="00C83B07" w:rsidRPr="00C83B07" w:rsidRDefault="00C83B07" w:rsidP="00C83B07">
            <w:pPr>
              <w:spacing w:after="0" w:line="240" w:lineRule="auto"/>
              <w:jc w:val="right"/>
              <w:rPr>
                <w:ins w:id="1905" w:author="Guilherme Rodrigues" w:date="2021-09-04T12:16:00Z"/>
                <w:rFonts w:ascii="Calibri" w:eastAsia="Times New Roman" w:hAnsi="Calibri" w:cs="Calibri"/>
                <w:color w:val="000000"/>
                <w:lang w:eastAsia="en-GB"/>
              </w:rPr>
            </w:pPr>
            <w:ins w:id="1906" w:author="Guilherme Rodrigues" w:date="2021-09-04T12:16:00Z">
              <w:r w:rsidRPr="00C83B07">
                <w:rPr>
                  <w:rFonts w:ascii="Calibri" w:eastAsia="Times New Roman" w:hAnsi="Calibri" w:cs="Calibri"/>
                  <w:color w:val="000000"/>
                  <w:lang w:eastAsia="en-GB"/>
                </w:rPr>
                <w:t>31</w:t>
              </w:r>
            </w:ins>
          </w:p>
        </w:tc>
      </w:tr>
      <w:tr w:rsidR="00C83B07" w:rsidRPr="00C83B07" w14:paraId="4565E6E7" w14:textId="77777777" w:rsidTr="00C83B07">
        <w:trPr>
          <w:trHeight w:val="324"/>
          <w:ins w:id="1907"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45A5285A" w14:textId="77777777" w:rsidR="00C83B07" w:rsidRPr="00C83B07" w:rsidRDefault="00C83B07" w:rsidP="00C83B07">
            <w:pPr>
              <w:spacing w:after="0" w:line="240" w:lineRule="auto"/>
              <w:rPr>
                <w:ins w:id="1908" w:author="Guilherme Rodrigues" w:date="2021-09-04T12:16:00Z"/>
                <w:rFonts w:ascii="Calibri" w:eastAsia="Times New Roman" w:hAnsi="Calibri" w:cs="Calibri"/>
                <w:color w:val="000000"/>
                <w:lang w:eastAsia="en-GB"/>
              </w:rPr>
            </w:pPr>
            <w:ins w:id="1909" w:author="Guilherme Rodrigues" w:date="2021-09-04T12:16:00Z">
              <w:r w:rsidRPr="00C83B07">
                <w:rPr>
                  <w:rFonts w:ascii="Calibri" w:eastAsia="Times New Roman" w:hAnsi="Calibri" w:cs="Calibri"/>
                  <w:color w:val="000000"/>
                  <w:lang w:eastAsia="en-GB"/>
                </w:rPr>
                <w:t>Blackpool</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C09DD68" w14:textId="77777777" w:rsidR="00C83B07" w:rsidRPr="00C83B07" w:rsidRDefault="00C83B07" w:rsidP="00C83B07">
            <w:pPr>
              <w:spacing w:after="0" w:line="240" w:lineRule="auto"/>
              <w:jc w:val="right"/>
              <w:rPr>
                <w:ins w:id="1910" w:author="Guilherme Rodrigues" w:date="2021-09-04T12:16:00Z"/>
                <w:rFonts w:ascii="Calibri" w:eastAsia="Times New Roman" w:hAnsi="Calibri" w:cs="Calibri"/>
                <w:color w:val="000000"/>
                <w:lang w:eastAsia="en-GB"/>
              </w:rPr>
            </w:pPr>
            <w:ins w:id="1911" w:author="Guilherme Rodrigues" w:date="2021-09-04T12:16:00Z">
              <w:r w:rsidRPr="00C83B07">
                <w:rPr>
                  <w:rFonts w:ascii="Calibri" w:eastAsia="Times New Roman" w:hAnsi="Calibri" w:cs="Calibri"/>
                  <w:color w:val="000000"/>
                  <w:lang w:eastAsia="en-GB"/>
                </w:rPr>
                <w:t>0.5</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517FE161" w14:textId="77777777" w:rsidR="00C83B07" w:rsidRPr="00C83B07" w:rsidRDefault="00C83B07" w:rsidP="00C83B07">
            <w:pPr>
              <w:spacing w:after="0" w:line="240" w:lineRule="auto"/>
              <w:jc w:val="right"/>
              <w:rPr>
                <w:ins w:id="1912" w:author="Guilherme Rodrigues" w:date="2021-09-04T12:16:00Z"/>
                <w:rFonts w:ascii="Calibri" w:eastAsia="Times New Roman" w:hAnsi="Calibri" w:cs="Calibri"/>
                <w:color w:val="000000"/>
                <w:lang w:eastAsia="en-GB"/>
              </w:rPr>
            </w:pPr>
            <w:ins w:id="1913" w:author="Guilherme Rodrigues" w:date="2021-09-04T12:16:00Z">
              <w:r w:rsidRPr="00C83B07">
                <w:rPr>
                  <w:rFonts w:ascii="Calibri" w:eastAsia="Times New Roman" w:hAnsi="Calibri" w:cs="Calibri"/>
                  <w:color w:val="000000"/>
                  <w:lang w:eastAsia="en-GB"/>
                </w:rPr>
                <w:t>25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1F63728" w14:textId="77777777" w:rsidR="00C83B07" w:rsidRPr="00C83B07" w:rsidRDefault="00C83B07" w:rsidP="00C83B07">
            <w:pPr>
              <w:spacing w:after="0" w:line="240" w:lineRule="auto"/>
              <w:jc w:val="right"/>
              <w:rPr>
                <w:ins w:id="1914" w:author="Guilherme Rodrigues" w:date="2021-09-04T12:16:00Z"/>
                <w:rFonts w:ascii="Calibri" w:eastAsia="Times New Roman" w:hAnsi="Calibri" w:cs="Calibri"/>
                <w:color w:val="000000"/>
                <w:lang w:eastAsia="en-GB"/>
              </w:rPr>
            </w:pPr>
            <w:ins w:id="1915" w:author="Guilherme Rodrigues" w:date="2021-09-04T12:16:00Z">
              <w:r w:rsidRPr="00C83B07">
                <w:rPr>
                  <w:rFonts w:ascii="Calibri" w:eastAsia="Times New Roman" w:hAnsi="Calibri" w:cs="Calibri"/>
                  <w:color w:val="000000"/>
                  <w:lang w:eastAsia="en-GB"/>
                </w:rPr>
                <w:t>-1.0</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4DAEC91B" w14:textId="77777777" w:rsidR="00C83B07" w:rsidRPr="00C83B07" w:rsidRDefault="00C83B07" w:rsidP="00C83B07">
            <w:pPr>
              <w:spacing w:after="0" w:line="240" w:lineRule="auto"/>
              <w:jc w:val="right"/>
              <w:rPr>
                <w:ins w:id="1916" w:author="Guilherme Rodrigues" w:date="2021-09-04T12:16:00Z"/>
                <w:rFonts w:ascii="Calibri" w:eastAsia="Times New Roman" w:hAnsi="Calibri" w:cs="Calibri"/>
                <w:color w:val="000000"/>
                <w:lang w:eastAsia="en-GB"/>
              </w:rPr>
            </w:pPr>
            <w:ins w:id="1917" w:author="Guilherme Rodrigues" w:date="2021-09-04T12:16:00Z">
              <w:r w:rsidRPr="00C83B07">
                <w:rPr>
                  <w:rFonts w:ascii="Calibri" w:eastAsia="Times New Roman" w:hAnsi="Calibri" w:cs="Calibri"/>
                  <w:color w:val="000000"/>
                  <w:lang w:eastAsia="en-GB"/>
                </w:rPr>
                <w:t>45</w:t>
              </w:r>
            </w:ins>
          </w:p>
        </w:tc>
      </w:tr>
      <w:tr w:rsidR="00C83B07" w:rsidRPr="00C83B07" w14:paraId="6AEA9AEF" w14:textId="77777777" w:rsidTr="00C83B07">
        <w:trPr>
          <w:trHeight w:val="324"/>
          <w:ins w:id="191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7157FA71" w14:textId="77777777" w:rsidR="00C83B07" w:rsidRPr="00C83B07" w:rsidRDefault="00C83B07" w:rsidP="00C83B07">
            <w:pPr>
              <w:spacing w:after="0" w:line="240" w:lineRule="auto"/>
              <w:rPr>
                <w:ins w:id="1919" w:author="Guilherme Rodrigues" w:date="2021-09-04T12:16:00Z"/>
                <w:rFonts w:ascii="Calibri" w:eastAsia="Times New Roman" w:hAnsi="Calibri" w:cs="Calibri"/>
                <w:color w:val="000000"/>
                <w:lang w:eastAsia="en-GB"/>
              </w:rPr>
            </w:pPr>
            <w:ins w:id="1920" w:author="Guilherme Rodrigues" w:date="2021-09-04T12:16:00Z">
              <w:r w:rsidRPr="00C83B07">
                <w:rPr>
                  <w:rFonts w:ascii="Calibri" w:eastAsia="Times New Roman" w:hAnsi="Calibri" w:cs="Calibri"/>
                  <w:color w:val="000000"/>
                  <w:lang w:eastAsia="en-GB"/>
                </w:rPr>
                <w:t>Milton Keynes</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72FA8AD" w14:textId="77777777" w:rsidR="00C83B07" w:rsidRPr="00C83B07" w:rsidRDefault="00C83B07" w:rsidP="00C83B07">
            <w:pPr>
              <w:spacing w:after="0" w:line="240" w:lineRule="auto"/>
              <w:jc w:val="right"/>
              <w:rPr>
                <w:ins w:id="1921" w:author="Guilherme Rodrigues" w:date="2021-09-04T12:16:00Z"/>
                <w:rFonts w:ascii="Calibri" w:eastAsia="Times New Roman" w:hAnsi="Calibri" w:cs="Calibri"/>
                <w:color w:val="000000"/>
                <w:lang w:eastAsia="en-GB"/>
              </w:rPr>
            </w:pPr>
            <w:ins w:id="1922"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EEF8E7"/>
            <w:vAlign w:val="bottom"/>
            <w:hideMark/>
          </w:tcPr>
          <w:p w14:paraId="5A66D6C7" w14:textId="77777777" w:rsidR="00C83B07" w:rsidRPr="00C83B07" w:rsidRDefault="00C83B07" w:rsidP="00C83B07">
            <w:pPr>
              <w:spacing w:after="0" w:line="240" w:lineRule="auto"/>
              <w:jc w:val="right"/>
              <w:rPr>
                <w:ins w:id="1923" w:author="Guilherme Rodrigues" w:date="2021-09-04T12:16:00Z"/>
                <w:rFonts w:ascii="Calibri" w:eastAsia="Times New Roman" w:hAnsi="Calibri" w:cs="Calibri"/>
                <w:color w:val="000000"/>
                <w:lang w:eastAsia="en-GB"/>
              </w:rPr>
            </w:pPr>
            <w:ins w:id="1924" w:author="Guilherme Rodrigues" w:date="2021-09-04T12:16:00Z">
              <w:r w:rsidRPr="00C83B07">
                <w:rPr>
                  <w:rFonts w:ascii="Calibri" w:eastAsia="Times New Roman" w:hAnsi="Calibri" w:cs="Calibri"/>
                  <w:color w:val="000000"/>
                  <w:lang w:eastAsia="en-GB"/>
                </w:rPr>
                <w:t>26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64A79A5" w14:textId="77777777" w:rsidR="00C83B07" w:rsidRPr="00C83B07" w:rsidRDefault="00C83B07" w:rsidP="00C83B07">
            <w:pPr>
              <w:spacing w:after="0" w:line="240" w:lineRule="auto"/>
              <w:jc w:val="right"/>
              <w:rPr>
                <w:ins w:id="1925" w:author="Guilherme Rodrigues" w:date="2021-09-04T12:16:00Z"/>
                <w:rFonts w:ascii="Calibri" w:eastAsia="Times New Roman" w:hAnsi="Calibri" w:cs="Calibri"/>
                <w:color w:val="000000"/>
                <w:lang w:eastAsia="en-GB"/>
              </w:rPr>
            </w:pPr>
            <w:ins w:id="1926"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62297140" w14:textId="77777777" w:rsidR="00C83B07" w:rsidRPr="00C83B07" w:rsidRDefault="00C83B07" w:rsidP="00C83B07">
            <w:pPr>
              <w:spacing w:after="0" w:line="240" w:lineRule="auto"/>
              <w:jc w:val="right"/>
              <w:rPr>
                <w:ins w:id="1927" w:author="Guilherme Rodrigues" w:date="2021-09-04T12:16:00Z"/>
                <w:rFonts w:ascii="Calibri" w:eastAsia="Times New Roman" w:hAnsi="Calibri" w:cs="Calibri"/>
                <w:color w:val="000000"/>
                <w:lang w:eastAsia="en-GB"/>
              </w:rPr>
            </w:pPr>
            <w:ins w:id="1928" w:author="Guilherme Rodrigues" w:date="2021-09-04T12:16:00Z">
              <w:r w:rsidRPr="00C83B07">
                <w:rPr>
                  <w:rFonts w:ascii="Calibri" w:eastAsia="Times New Roman" w:hAnsi="Calibri" w:cs="Calibri"/>
                  <w:color w:val="000000"/>
                  <w:lang w:eastAsia="en-GB"/>
                </w:rPr>
                <w:t>27</w:t>
              </w:r>
            </w:ins>
          </w:p>
        </w:tc>
      </w:tr>
      <w:tr w:rsidR="00C83B07" w:rsidRPr="00C83B07" w14:paraId="19F4DB54" w14:textId="77777777" w:rsidTr="00C83B07">
        <w:trPr>
          <w:trHeight w:val="324"/>
          <w:ins w:id="1929"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4546B83D" w14:textId="77777777" w:rsidR="00C83B07" w:rsidRPr="00C83B07" w:rsidRDefault="00C83B07" w:rsidP="00C83B07">
            <w:pPr>
              <w:spacing w:after="0" w:line="240" w:lineRule="auto"/>
              <w:rPr>
                <w:ins w:id="1930" w:author="Guilherme Rodrigues" w:date="2021-09-04T12:16:00Z"/>
                <w:rFonts w:ascii="Calibri" w:eastAsia="Times New Roman" w:hAnsi="Calibri" w:cs="Calibri"/>
                <w:color w:val="000000"/>
                <w:lang w:eastAsia="en-GB"/>
              </w:rPr>
            </w:pPr>
            <w:ins w:id="1931" w:author="Guilherme Rodrigues" w:date="2021-09-04T12:16:00Z">
              <w:r w:rsidRPr="00C83B07">
                <w:rPr>
                  <w:rFonts w:ascii="Calibri" w:eastAsia="Times New Roman" w:hAnsi="Calibri" w:cs="Calibri"/>
                  <w:color w:val="000000"/>
                  <w:lang w:eastAsia="en-GB"/>
                </w:rPr>
                <w:t>Cardiff</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516C7EA" w14:textId="77777777" w:rsidR="00C83B07" w:rsidRPr="00C83B07" w:rsidRDefault="00C83B07" w:rsidP="00C83B07">
            <w:pPr>
              <w:spacing w:after="0" w:line="240" w:lineRule="auto"/>
              <w:jc w:val="right"/>
              <w:rPr>
                <w:ins w:id="1932" w:author="Guilherme Rodrigues" w:date="2021-09-04T12:16:00Z"/>
                <w:rFonts w:ascii="Calibri" w:eastAsia="Times New Roman" w:hAnsi="Calibri" w:cs="Calibri"/>
                <w:color w:val="000000"/>
                <w:lang w:eastAsia="en-GB"/>
              </w:rPr>
            </w:pPr>
            <w:ins w:id="1933"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DCF1CB"/>
            <w:vAlign w:val="bottom"/>
            <w:hideMark/>
          </w:tcPr>
          <w:p w14:paraId="160027FD" w14:textId="77777777" w:rsidR="00C83B07" w:rsidRPr="00C83B07" w:rsidRDefault="00C83B07" w:rsidP="00C83B07">
            <w:pPr>
              <w:spacing w:after="0" w:line="240" w:lineRule="auto"/>
              <w:jc w:val="right"/>
              <w:rPr>
                <w:ins w:id="1934" w:author="Guilherme Rodrigues" w:date="2021-09-04T12:16:00Z"/>
                <w:rFonts w:ascii="Calibri" w:eastAsia="Times New Roman" w:hAnsi="Calibri" w:cs="Calibri"/>
                <w:color w:val="000000"/>
                <w:lang w:eastAsia="en-GB"/>
              </w:rPr>
            </w:pPr>
            <w:ins w:id="1935" w:author="Guilherme Rodrigues" w:date="2021-09-04T12:16:00Z">
              <w:r w:rsidRPr="00C83B07">
                <w:rPr>
                  <w:rFonts w:ascii="Calibri" w:eastAsia="Times New Roman" w:hAnsi="Calibri" w:cs="Calibri"/>
                  <w:color w:val="000000"/>
                  <w:lang w:eastAsia="en-GB"/>
                </w:rPr>
                <w:t>27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F0ACF6E" w14:textId="77777777" w:rsidR="00C83B07" w:rsidRPr="00C83B07" w:rsidRDefault="00C83B07" w:rsidP="00C83B07">
            <w:pPr>
              <w:spacing w:after="0" w:line="240" w:lineRule="auto"/>
              <w:jc w:val="right"/>
              <w:rPr>
                <w:ins w:id="1936" w:author="Guilherme Rodrigues" w:date="2021-09-04T12:16:00Z"/>
                <w:rFonts w:ascii="Calibri" w:eastAsia="Times New Roman" w:hAnsi="Calibri" w:cs="Calibri"/>
                <w:color w:val="000000"/>
                <w:lang w:eastAsia="en-GB"/>
              </w:rPr>
            </w:pPr>
            <w:ins w:id="1937" w:author="Guilherme Rodrigues" w:date="2021-09-04T12:16:00Z">
              <w:r w:rsidRPr="00C83B07">
                <w:rPr>
                  <w:rFonts w:ascii="Calibri" w:eastAsia="Times New Roman" w:hAnsi="Calibri" w:cs="Calibri"/>
                  <w:color w:val="000000"/>
                  <w:lang w:eastAsia="en-GB"/>
                </w:rPr>
                <w:t>1.2</w:t>
              </w:r>
            </w:ins>
          </w:p>
        </w:tc>
        <w:tc>
          <w:tcPr>
            <w:tcW w:w="1480" w:type="dxa"/>
            <w:tcBorders>
              <w:top w:val="nil"/>
              <w:left w:val="nil"/>
              <w:bottom w:val="single" w:sz="8" w:space="0" w:color="FFFFFF"/>
              <w:right w:val="single" w:sz="8" w:space="0" w:color="FFFFFF"/>
            </w:tcBorders>
            <w:shd w:val="clear" w:color="000000" w:fill="DCF1CB"/>
            <w:vAlign w:val="bottom"/>
            <w:hideMark/>
          </w:tcPr>
          <w:p w14:paraId="7CC4837A" w14:textId="77777777" w:rsidR="00C83B07" w:rsidRPr="00C83B07" w:rsidRDefault="00C83B07" w:rsidP="00C83B07">
            <w:pPr>
              <w:spacing w:after="0" w:line="240" w:lineRule="auto"/>
              <w:jc w:val="right"/>
              <w:rPr>
                <w:ins w:id="1938" w:author="Guilherme Rodrigues" w:date="2021-09-04T12:16:00Z"/>
                <w:rFonts w:ascii="Calibri" w:eastAsia="Times New Roman" w:hAnsi="Calibri" w:cs="Calibri"/>
                <w:color w:val="000000"/>
                <w:lang w:eastAsia="en-GB"/>
              </w:rPr>
            </w:pPr>
            <w:ins w:id="1939" w:author="Guilherme Rodrigues" w:date="2021-09-04T12:16:00Z">
              <w:r w:rsidRPr="00C83B07">
                <w:rPr>
                  <w:rFonts w:ascii="Calibri" w:eastAsia="Times New Roman" w:hAnsi="Calibri" w:cs="Calibri"/>
                  <w:color w:val="000000"/>
                  <w:lang w:eastAsia="en-GB"/>
                </w:rPr>
                <w:t>10</w:t>
              </w:r>
            </w:ins>
          </w:p>
        </w:tc>
      </w:tr>
      <w:tr w:rsidR="00C83B07" w:rsidRPr="00C83B07" w14:paraId="6ED3F696" w14:textId="77777777" w:rsidTr="00C83B07">
        <w:trPr>
          <w:trHeight w:val="324"/>
          <w:ins w:id="194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618EF0AB" w14:textId="77777777" w:rsidR="00C83B07" w:rsidRPr="00C83B07" w:rsidRDefault="00C83B07" w:rsidP="00C83B07">
            <w:pPr>
              <w:spacing w:after="0" w:line="240" w:lineRule="auto"/>
              <w:rPr>
                <w:ins w:id="1941" w:author="Guilherme Rodrigues" w:date="2021-09-04T12:16:00Z"/>
                <w:rFonts w:ascii="Calibri" w:eastAsia="Times New Roman" w:hAnsi="Calibri" w:cs="Calibri"/>
                <w:color w:val="000000"/>
                <w:lang w:eastAsia="en-GB"/>
              </w:rPr>
            </w:pPr>
            <w:ins w:id="1942" w:author="Guilherme Rodrigues" w:date="2021-09-04T12:16:00Z">
              <w:r w:rsidRPr="00C83B07">
                <w:rPr>
                  <w:rFonts w:ascii="Calibri" w:eastAsia="Times New Roman" w:hAnsi="Calibri" w:cs="Calibri"/>
                  <w:color w:val="000000"/>
                  <w:lang w:eastAsia="en-GB"/>
                </w:rPr>
                <w:t>Basildon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3B3B114" w14:textId="77777777" w:rsidR="00C83B07" w:rsidRPr="00C83B07" w:rsidRDefault="00C83B07" w:rsidP="00C83B07">
            <w:pPr>
              <w:spacing w:after="0" w:line="240" w:lineRule="auto"/>
              <w:jc w:val="right"/>
              <w:rPr>
                <w:ins w:id="1943" w:author="Guilherme Rodrigues" w:date="2021-09-04T12:16:00Z"/>
                <w:rFonts w:ascii="Calibri" w:eastAsia="Times New Roman" w:hAnsi="Calibri" w:cs="Calibri"/>
                <w:color w:val="000000"/>
                <w:lang w:eastAsia="en-GB"/>
              </w:rPr>
            </w:pPr>
            <w:ins w:id="1944"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EEF8E7"/>
            <w:vAlign w:val="bottom"/>
            <w:hideMark/>
          </w:tcPr>
          <w:p w14:paraId="5F9D27C0" w14:textId="77777777" w:rsidR="00C83B07" w:rsidRPr="00C83B07" w:rsidRDefault="00C83B07" w:rsidP="00C83B07">
            <w:pPr>
              <w:spacing w:after="0" w:line="240" w:lineRule="auto"/>
              <w:jc w:val="right"/>
              <w:rPr>
                <w:ins w:id="1945" w:author="Guilherme Rodrigues" w:date="2021-09-04T12:16:00Z"/>
                <w:rFonts w:ascii="Calibri" w:eastAsia="Times New Roman" w:hAnsi="Calibri" w:cs="Calibri"/>
                <w:color w:val="000000"/>
                <w:lang w:eastAsia="en-GB"/>
              </w:rPr>
            </w:pPr>
            <w:ins w:id="1946" w:author="Guilherme Rodrigues" w:date="2021-09-04T12:16:00Z">
              <w:r w:rsidRPr="00C83B07">
                <w:rPr>
                  <w:rFonts w:ascii="Calibri" w:eastAsia="Times New Roman" w:hAnsi="Calibri" w:cs="Calibri"/>
                  <w:color w:val="000000"/>
                  <w:lang w:eastAsia="en-GB"/>
                </w:rPr>
                <w:t>28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B0AE8A3" w14:textId="77777777" w:rsidR="00C83B07" w:rsidRPr="00C83B07" w:rsidRDefault="00C83B07" w:rsidP="00C83B07">
            <w:pPr>
              <w:spacing w:after="0" w:line="240" w:lineRule="auto"/>
              <w:jc w:val="right"/>
              <w:rPr>
                <w:ins w:id="1947" w:author="Guilherme Rodrigues" w:date="2021-09-04T12:16:00Z"/>
                <w:rFonts w:ascii="Calibri" w:eastAsia="Times New Roman" w:hAnsi="Calibri" w:cs="Calibri"/>
                <w:color w:val="000000"/>
                <w:lang w:eastAsia="en-GB"/>
              </w:rPr>
            </w:pPr>
            <w:ins w:id="1948"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EEF8E7"/>
            <w:vAlign w:val="bottom"/>
            <w:hideMark/>
          </w:tcPr>
          <w:p w14:paraId="5C8B80AB" w14:textId="77777777" w:rsidR="00C83B07" w:rsidRPr="00C83B07" w:rsidRDefault="00C83B07" w:rsidP="00C83B07">
            <w:pPr>
              <w:spacing w:after="0" w:line="240" w:lineRule="auto"/>
              <w:jc w:val="right"/>
              <w:rPr>
                <w:ins w:id="1949" w:author="Guilherme Rodrigues" w:date="2021-09-04T12:16:00Z"/>
                <w:rFonts w:ascii="Calibri" w:eastAsia="Times New Roman" w:hAnsi="Calibri" w:cs="Calibri"/>
                <w:color w:val="000000"/>
                <w:lang w:eastAsia="en-GB"/>
              </w:rPr>
            </w:pPr>
            <w:ins w:id="1950" w:author="Guilherme Rodrigues" w:date="2021-09-04T12:16:00Z">
              <w:r w:rsidRPr="00C83B07">
                <w:rPr>
                  <w:rFonts w:ascii="Calibri" w:eastAsia="Times New Roman" w:hAnsi="Calibri" w:cs="Calibri"/>
                  <w:color w:val="000000"/>
                  <w:lang w:eastAsia="en-GB"/>
                </w:rPr>
                <w:t>33</w:t>
              </w:r>
            </w:ins>
          </w:p>
        </w:tc>
      </w:tr>
      <w:tr w:rsidR="00C83B07" w:rsidRPr="00C83B07" w14:paraId="026761D7" w14:textId="77777777" w:rsidTr="00C83B07">
        <w:trPr>
          <w:trHeight w:val="324"/>
          <w:ins w:id="1951"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54A7C9DC" w14:textId="77777777" w:rsidR="00C83B07" w:rsidRPr="00C83B07" w:rsidRDefault="00C83B07" w:rsidP="00C83B07">
            <w:pPr>
              <w:spacing w:after="0" w:line="240" w:lineRule="auto"/>
              <w:rPr>
                <w:ins w:id="1952" w:author="Guilherme Rodrigues" w:date="2021-09-04T12:16:00Z"/>
                <w:rFonts w:ascii="Calibri" w:eastAsia="Times New Roman" w:hAnsi="Calibri" w:cs="Calibri"/>
                <w:color w:val="000000"/>
                <w:lang w:eastAsia="en-GB"/>
              </w:rPr>
            </w:pPr>
            <w:ins w:id="1953" w:author="Guilherme Rodrigues" w:date="2021-09-04T12:16:00Z">
              <w:r w:rsidRPr="00C83B07">
                <w:rPr>
                  <w:rFonts w:ascii="Calibri" w:eastAsia="Times New Roman" w:hAnsi="Calibri" w:cs="Calibri"/>
                  <w:color w:val="000000"/>
                  <w:lang w:eastAsia="en-GB"/>
                </w:rPr>
                <w:t>Northampton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3F7D004" w14:textId="77777777" w:rsidR="00C83B07" w:rsidRPr="00C83B07" w:rsidRDefault="00C83B07" w:rsidP="00C83B07">
            <w:pPr>
              <w:spacing w:after="0" w:line="240" w:lineRule="auto"/>
              <w:jc w:val="right"/>
              <w:rPr>
                <w:ins w:id="1954" w:author="Guilherme Rodrigues" w:date="2021-09-04T12:16:00Z"/>
                <w:rFonts w:ascii="Calibri" w:eastAsia="Times New Roman" w:hAnsi="Calibri" w:cs="Calibri"/>
                <w:color w:val="000000"/>
                <w:lang w:eastAsia="en-GB"/>
              </w:rPr>
            </w:pPr>
            <w:ins w:id="1955" w:author="Guilherme Rodrigues" w:date="2021-09-04T12:16:00Z">
              <w:r w:rsidRPr="00C83B07">
                <w:rPr>
                  <w:rFonts w:ascii="Calibri" w:eastAsia="Times New Roman" w:hAnsi="Calibri" w:cs="Calibri"/>
                  <w:color w:val="000000"/>
                  <w:lang w:eastAsia="en-GB"/>
                </w:rPr>
                <w:t>0.2</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14F41427" w14:textId="77777777" w:rsidR="00C83B07" w:rsidRPr="00C83B07" w:rsidRDefault="00C83B07" w:rsidP="00C83B07">
            <w:pPr>
              <w:spacing w:after="0" w:line="240" w:lineRule="auto"/>
              <w:jc w:val="right"/>
              <w:rPr>
                <w:ins w:id="1956" w:author="Guilherme Rodrigues" w:date="2021-09-04T12:16:00Z"/>
                <w:rFonts w:ascii="Calibri" w:eastAsia="Times New Roman" w:hAnsi="Calibri" w:cs="Calibri"/>
                <w:color w:val="000000"/>
                <w:lang w:eastAsia="en-GB"/>
              </w:rPr>
            </w:pPr>
            <w:ins w:id="1957" w:author="Guilherme Rodrigues" w:date="2021-09-04T12:16:00Z">
              <w:r w:rsidRPr="00C83B07">
                <w:rPr>
                  <w:rFonts w:ascii="Calibri" w:eastAsia="Times New Roman" w:hAnsi="Calibri" w:cs="Calibri"/>
                  <w:color w:val="000000"/>
                  <w:lang w:eastAsia="en-GB"/>
                </w:rPr>
                <w:t>29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2B5E8D1" w14:textId="77777777" w:rsidR="00C83B07" w:rsidRPr="00C83B07" w:rsidRDefault="00C83B07" w:rsidP="00C83B07">
            <w:pPr>
              <w:spacing w:after="0" w:line="240" w:lineRule="auto"/>
              <w:jc w:val="right"/>
              <w:rPr>
                <w:ins w:id="1958" w:author="Guilherme Rodrigues" w:date="2021-09-04T12:16:00Z"/>
                <w:rFonts w:ascii="Calibri" w:eastAsia="Times New Roman" w:hAnsi="Calibri" w:cs="Calibri"/>
                <w:color w:val="000000"/>
                <w:lang w:eastAsia="en-GB"/>
              </w:rPr>
            </w:pPr>
            <w:ins w:id="1959" w:author="Guilherme Rodrigues" w:date="2021-09-04T12:16:00Z">
              <w:r w:rsidRPr="00C83B07">
                <w:rPr>
                  <w:rFonts w:ascii="Calibri" w:eastAsia="Times New Roman" w:hAnsi="Calibri" w:cs="Calibri"/>
                  <w:color w:val="000000"/>
                  <w:lang w:eastAsia="en-GB"/>
                </w:rPr>
                <w:t>-0.5</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47B19329" w14:textId="77777777" w:rsidR="00C83B07" w:rsidRPr="00C83B07" w:rsidRDefault="00C83B07" w:rsidP="00C83B07">
            <w:pPr>
              <w:spacing w:after="0" w:line="240" w:lineRule="auto"/>
              <w:jc w:val="right"/>
              <w:rPr>
                <w:ins w:id="1960" w:author="Guilherme Rodrigues" w:date="2021-09-04T12:16:00Z"/>
                <w:rFonts w:ascii="Calibri" w:eastAsia="Times New Roman" w:hAnsi="Calibri" w:cs="Calibri"/>
                <w:color w:val="000000"/>
                <w:lang w:eastAsia="en-GB"/>
              </w:rPr>
            </w:pPr>
            <w:ins w:id="1961" w:author="Guilherme Rodrigues" w:date="2021-09-04T12:16:00Z">
              <w:r w:rsidRPr="00C83B07">
                <w:rPr>
                  <w:rFonts w:ascii="Calibri" w:eastAsia="Times New Roman" w:hAnsi="Calibri" w:cs="Calibri"/>
                  <w:color w:val="000000"/>
                  <w:lang w:eastAsia="en-GB"/>
                </w:rPr>
                <w:t>34</w:t>
              </w:r>
            </w:ins>
          </w:p>
        </w:tc>
      </w:tr>
      <w:tr w:rsidR="00C83B07" w:rsidRPr="00C83B07" w14:paraId="098DDDD3" w14:textId="77777777" w:rsidTr="00C83B07">
        <w:trPr>
          <w:trHeight w:val="324"/>
          <w:ins w:id="196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532135B1" w14:textId="77777777" w:rsidR="00C83B07" w:rsidRPr="00C83B07" w:rsidRDefault="00C83B07" w:rsidP="00C83B07">
            <w:pPr>
              <w:spacing w:after="0" w:line="240" w:lineRule="auto"/>
              <w:rPr>
                <w:ins w:id="1963" w:author="Guilherme Rodrigues" w:date="2021-09-04T12:16:00Z"/>
                <w:rFonts w:ascii="Calibri" w:eastAsia="Times New Roman" w:hAnsi="Calibri" w:cs="Calibri"/>
                <w:color w:val="000000"/>
                <w:lang w:eastAsia="en-GB"/>
              </w:rPr>
            </w:pPr>
            <w:ins w:id="1964" w:author="Guilherme Rodrigues" w:date="2021-09-04T12:16:00Z">
              <w:r w:rsidRPr="00C83B07">
                <w:rPr>
                  <w:rFonts w:ascii="Calibri" w:eastAsia="Times New Roman" w:hAnsi="Calibri" w:cs="Calibri"/>
                  <w:color w:val="000000"/>
                  <w:lang w:eastAsia="en-GB"/>
                </w:rPr>
                <w:t>Portsmouth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C15B72C" w14:textId="77777777" w:rsidR="00C83B07" w:rsidRPr="00C83B07" w:rsidRDefault="00C83B07" w:rsidP="00C83B07">
            <w:pPr>
              <w:spacing w:after="0" w:line="240" w:lineRule="auto"/>
              <w:jc w:val="right"/>
              <w:rPr>
                <w:ins w:id="1965" w:author="Guilherme Rodrigues" w:date="2021-09-04T12:16:00Z"/>
                <w:rFonts w:ascii="Calibri" w:eastAsia="Times New Roman" w:hAnsi="Calibri" w:cs="Calibri"/>
                <w:color w:val="000000"/>
                <w:lang w:eastAsia="en-GB"/>
              </w:rPr>
            </w:pPr>
            <w:ins w:id="1966"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2820E4BC" w14:textId="77777777" w:rsidR="00C83B07" w:rsidRPr="00C83B07" w:rsidRDefault="00C83B07" w:rsidP="00C83B07">
            <w:pPr>
              <w:spacing w:after="0" w:line="240" w:lineRule="auto"/>
              <w:jc w:val="right"/>
              <w:rPr>
                <w:ins w:id="1967" w:author="Guilherme Rodrigues" w:date="2021-09-04T12:16:00Z"/>
                <w:rFonts w:ascii="Calibri" w:eastAsia="Times New Roman" w:hAnsi="Calibri" w:cs="Calibri"/>
                <w:color w:val="000000"/>
                <w:lang w:eastAsia="en-GB"/>
              </w:rPr>
            </w:pPr>
            <w:ins w:id="1968" w:author="Guilherme Rodrigues" w:date="2021-09-04T12:16:00Z">
              <w:r w:rsidRPr="00C83B07">
                <w:rPr>
                  <w:rFonts w:ascii="Calibri" w:eastAsia="Times New Roman" w:hAnsi="Calibri" w:cs="Calibri"/>
                  <w:color w:val="000000"/>
                  <w:lang w:eastAsia="en-GB"/>
                </w:rPr>
                <w:t>30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0F3BA4B" w14:textId="77777777" w:rsidR="00C83B07" w:rsidRPr="00C83B07" w:rsidRDefault="00C83B07" w:rsidP="00C83B07">
            <w:pPr>
              <w:spacing w:after="0" w:line="240" w:lineRule="auto"/>
              <w:jc w:val="right"/>
              <w:rPr>
                <w:ins w:id="1969" w:author="Guilherme Rodrigues" w:date="2021-09-04T12:16:00Z"/>
                <w:rFonts w:ascii="Calibri" w:eastAsia="Times New Roman" w:hAnsi="Calibri" w:cs="Calibri"/>
                <w:color w:val="000000"/>
                <w:lang w:eastAsia="en-GB"/>
              </w:rPr>
            </w:pPr>
            <w:ins w:id="1970" w:author="Guilherme Rodrigues" w:date="2021-09-04T12:16:00Z">
              <w:r w:rsidRPr="00C83B07">
                <w:rPr>
                  <w:rFonts w:ascii="Calibri" w:eastAsia="Times New Roman" w:hAnsi="Calibri" w:cs="Calibri"/>
                  <w:color w:val="000000"/>
                  <w:lang w:eastAsia="en-GB"/>
                </w:rPr>
                <w:t>0.3</w:t>
              </w:r>
            </w:ins>
          </w:p>
        </w:tc>
        <w:tc>
          <w:tcPr>
            <w:tcW w:w="1480" w:type="dxa"/>
            <w:tcBorders>
              <w:top w:val="nil"/>
              <w:left w:val="nil"/>
              <w:bottom w:val="single" w:sz="8" w:space="0" w:color="FFFFFF"/>
              <w:right w:val="single" w:sz="8" w:space="0" w:color="FFFFFF"/>
            </w:tcBorders>
            <w:shd w:val="clear" w:color="000000" w:fill="EEF8E7"/>
            <w:vAlign w:val="bottom"/>
            <w:hideMark/>
          </w:tcPr>
          <w:p w14:paraId="713E9959" w14:textId="77777777" w:rsidR="00C83B07" w:rsidRPr="00C83B07" w:rsidRDefault="00C83B07" w:rsidP="00C83B07">
            <w:pPr>
              <w:spacing w:after="0" w:line="240" w:lineRule="auto"/>
              <w:jc w:val="right"/>
              <w:rPr>
                <w:ins w:id="1971" w:author="Guilherme Rodrigues" w:date="2021-09-04T12:16:00Z"/>
                <w:rFonts w:ascii="Calibri" w:eastAsia="Times New Roman" w:hAnsi="Calibri" w:cs="Calibri"/>
                <w:color w:val="000000"/>
                <w:lang w:eastAsia="en-GB"/>
              </w:rPr>
            </w:pPr>
            <w:ins w:id="1972" w:author="Guilherme Rodrigues" w:date="2021-09-04T12:16:00Z">
              <w:r w:rsidRPr="00C83B07">
                <w:rPr>
                  <w:rFonts w:ascii="Calibri" w:eastAsia="Times New Roman" w:hAnsi="Calibri" w:cs="Calibri"/>
                  <w:color w:val="000000"/>
                  <w:lang w:eastAsia="en-GB"/>
                </w:rPr>
                <w:t>24</w:t>
              </w:r>
            </w:ins>
          </w:p>
        </w:tc>
      </w:tr>
      <w:tr w:rsidR="00C83B07" w:rsidRPr="00C83B07" w14:paraId="7865FC5B" w14:textId="77777777" w:rsidTr="00C83B07">
        <w:trPr>
          <w:trHeight w:val="324"/>
          <w:ins w:id="1973"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2283B01C" w14:textId="77777777" w:rsidR="00C83B07" w:rsidRPr="00C83B07" w:rsidRDefault="00C83B07" w:rsidP="00C83B07">
            <w:pPr>
              <w:spacing w:after="0" w:line="240" w:lineRule="auto"/>
              <w:rPr>
                <w:ins w:id="1974" w:author="Guilherme Rodrigues" w:date="2021-09-04T12:16:00Z"/>
                <w:rFonts w:ascii="Calibri" w:eastAsia="Times New Roman" w:hAnsi="Calibri" w:cs="Calibri"/>
                <w:color w:val="000000"/>
                <w:lang w:eastAsia="en-GB"/>
              </w:rPr>
            </w:pPr>
            <w:ins w:id="1975" w:author="Guilherme Rodrigues" w:date="2021-09-04T12:16:00Z">
              <w:r w:rsidRPr="00C83B07">
                <w:rPr>
                  <w:rFonts w:ascii="Calibri" w:eastAsia="Times New Roman" w:hAnsi="Calibri" w:cs="Calibri"/>
                  <w:color w:val="000000"/>
                  <w:lang w:eastAsia="en-GB"/>
                </w:rPr>
                <w:t>Swansea</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107EE73" w14:textId="77777777" w:rsidR="00C83B07" w:rsidRPr="00C83B07" w:rsidRDefault="00C83B07" w:rsidP="00C83B07">
            <w:pPr>
              <w:spacing w:after="0" w:line="240" w:lineRule="auto"/>
              <w:jc w:val="right"/>
              <w:rPr>
                <w:ins w:id="1976" w:author="Guilherme Rodrigues" w:date="2021-09-04T12:16:00Z"/>
                <w:rFonts w:ascii="Calibri" w:eastAsia="Times New Roman" w:hAnsi="Calibri" w:cs="Calibri"/>
                <w:color w:val="000000"/>
                <w:lang w:eastAsia="en-GB"/>
              </w:rPr>
            </w:pPr>
            <w:ins w:id="1977"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1853882C" w14:textId="77777777" w:rsidR="00C83B07" w:rsidRPr="00C83B07" w:rsidRDefault="00C83B07" w:rsidP="00C83B07">
            <w:pPr>
              <w:spacing w:after="0" w:line="240" w:lineRule="auto"/>
              <w:jc w:val="right"/>
              <w:rPr>
                <w:ins w:id="1978" w:author="Guilherme Rodrigues" w:date="2021-09-04T12:16:00Z"/>
                <w:rFonts w:ascii="Calibri" w:eastAsia="Times New Roman" w:hAnsi="Calibri" w:cs="Calibri"/>
                <w:color w:val="000000"/>
                <w:lang w:eastAsia="en-GB"/>
              </w:rPr>
            </w:pPr>
            <w:ins w:id="1979" w:author="Guilherme Rodrigues" w:date="2021-09-04T12:16:00Z">
              <w:r w:rsidRPr="00C83B07">
                <w:rPr>
                  <w:rFonts w:ascii="Calibri" w:eastAsia="Times New Roman" w:hAnsi="Calibri" w:cs="Calibri"/>
                  <w:color w:val="000000"/>
                  <w:lang w:eastAsia="en-GB"/>
                </w:rPr>
                <w:t>31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79BC405" w14:textId="77777777" w:rsidR="00C83B07" w:rsidRPr="00C83B07" w:rsidRDefault="00C83B07" w:rsidP="00C83B07">
            <w:pPr>
              <w:spacing w:after="0" w:line="240" w:lineRule="auto"/>
              <w:jc w:val="right"/>
              <w:rPr>
                <w:ins w:id="1980" w:author="Guilherme Rodrigues" w:date="2021-09-04T12:16:00Z"/>
                <w:rFonts w:ascii="Calibri" w:eastAsia="Times New Roman" w:hAnsi="Calibri" w:cs="Calibri"/>
                <w:color w:val="000000"/>
                <w:lang w:eastAsia="en-GB"/>
              </w:rPr>
            </w:pPr>
            <w:ins w:id="1981" w:author="Guilherme Rodrigues" w:date="2021-09-04T12:16:00Z">
              <w:r w:rsidRPr="00C83B07">
                <w:rPr>
                  <w:rFonts w:ascii="Calibri" w:eastAsia="Times New Roman" w:hAnsi="Calibri" w:cs="Calibri"/>
                  <w:color w:val="000000"/>
                  <w:lang w:eastAsia="en-GB"/>
                </w:rPr>
                <w:t>-1.4</w:t>
              </w:r>
            </w:ins>
          </w:p>
        </w:tc>
        <w:tc>
          <w:tcPr>
            <w:tcW w:w="1480" w:type="dxa"/>
            <w:tcBorders>
              <w:top w:val="nil"/>
              <w:left w:val="nil"/>
              <w:bottom w:val="single" w:sz="8" w:space="0" w:color="FFFFFF"/>
              <w:right w:val="single" w:sz="8" w:space="0" w:color="FFFFFF"/>
            </w:tcBorders>
            <w:shd w:val="clear" w:color="000000" w:fill="EEF8E7"/>
            <w:vAlign w:val="bottom"/>
            <w:hideMark/>
          </w:tcPr>
          <w:p w14:paraId="0DBBCAF6" w14:textId="77777777" w:rsidR="00C83B07" w:rsidRPr="00C83B07" w:rsidRDefault="00C83B07" w:rsidP="00C83B07">
            <w:pPr>
              <w:spacing w:after="0" w:line="240" w:lineRule="auto"/>
              <w:jc w:val="right"/>
              <w:rPr>
                <w:ins w:id="1982" w:author="Guilherme Rodrigues" w:date="2021-09-04T12:16:00Z"/>
                <w:rFonts w:ascii="Calibri" w:eastAsia="Times New Roman" w:hAnsi="Calibri" w:cs="Calibri"/>
                <w:color w:val="000000"/>
                <w:lang w:eastAsia="en-GB"/>
              </w:rPr>
            </w:pPr>
            <w:ins w:id="1983" w:author="Guilherme Rodrigues" w:date="2021-09-04T12:16:00Z">
              <w:r w:rsidRPr="00C83B07">
                <w:rPr>
                  <w:rFonts w:ascii="Calibri" w:eastAsia="Times New Roman" w:hAnsi="Calibri" w:cs="Calibri"/>
                  <w:color w:val="000000"/>
                  <w:lang w:eastAsia="en-GB"/>
                </w:rPr>
                <w:t>56</w:t>
              </w:r>
            </w:ins>
          </w:p>
        </w:tc>
      </w:tr>
      <w:tr w:rsidR="00C83B07" w:rsidRPr="00C83B07" w14:paraId="2687BA87" w14:textId="77777777" w:rsidTr="00C83B07">
        <w:trPr>
          <w:trHeight w:val="324"/>
          <w:ins w:id="198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7B8F29B7" w14:textId="77777777" w:rsidR="00C83B07" w:rsidRPr="00C83B07" w:rsidRDefault="00C83B07" w:rsidP="00C83B07">
            <w:pPr>
              <w:spacing w:after="0" w:line="240" w:lineRule="auto"/>
              <w:rPr>
                <w:ins w:id="1985" w:author="Guilherme Rodrigues" w:date="2021-09-04T12:16:00Z"/>
                <w:rFonts w:ascii="Calibri" w:eastAsia="Times New Roman" w:hAnsi="Calibri" w:cs="Calibri"/>
                <w:color w:val="000000"/>
                <w:lang w:eastAsia="en-GB"/>
              </w:rPr>
            </w:pPr>
            <w:ins w:id="1986" w:author="Guilherme Rodrigues" w:date="2021-09-04T12:16:00Z">
              <w:r w:rsidRPr="00C83B07">
                <w:rPr>
                  <w:rFonts w:ascii="Calibri" w:eastAsia="Times New Roman" w:hAnsi="Calibri" w:cs="Calibri"/>
                  <w:color w:val="000000"/>
                  <w:lang w:eastAsia="en-GB"/>
                </w:rPr>
                <w:t>Telford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E4038A8" w14:textId="77777777" w:rsidR="00C83B07" w:rsidRPr="00C83B07" w:rsidRDefault="00C83B07" w:rsidP="00C83B07">
            <w:pPr>
              <w:spacing w:after="0" w:line="240" w:lineRule="auto"/>
              <w:jc w:val="right"/>
              <w:rPr>
                <w:ins w:id="1987" w:author="Guilherme Rodrigues" w:date="2021-09-04T12:16:00Z"/>
                <w:rFonts w:ascii="Calibri" w:eastAsia="Times New Roman" w:hAnsi="Calibri" w:cs="Calibri"/>
                <w:color w:val="000000"/>
                <w:lang w:eastAsia="en-GB"/>
              </w:rPr>
            </w:pPr>
            <w:ins w:id="1988" w:author="Guilherme Rodrigues" w:date="2021-09-04T12:16:00Z">
              <w:r w:rsidRPr="00C83B07">
                <w:rPr>
                  <w:rFonts w:ascii="Calibri" w:eastAsia="Times New Roman" w:hAnsi="Calibri" w:cs="Calibri"/>
                  <w:color w:val="000000"/>
                  <w:lang w:eastAsia="en-GB"/>
                </w:rPr>
                <w:t>0.0</w:t>
              </w:r>
            </w:ins>
          </w:p>
        </w:tc>
        <w:tc>
          <w:tcPr>
            <w:tcW w:w="1480" w:type="dxa"/>
            <w:tcBorders>
              <w:top w:val="nil"/>
              <w:left w:val="nil"/>
              <w:bottom w:val="single" w:sz="8" w:space="0" w:color="FFFFFF"/>
              <w:right w:val="single" w:sz="8" w:space="0" w:color="FFFFFF"/>
            </w:tcBorders>
            <w:shd w:val="clear" w:color="000000" w:fill="EEF8E7"/>
            <w:vAlign w:val="bottom"/>
            <w:hideMark/>
          </w:tcPr>
          <w:p w14:paraId="40CA6384" w14:textId="77777777" w:rsidR="00C83B07" w:rsidRPr="00C83B07" w:rsidRDefault="00C83B07" w:rsidP="00C83B07">
            <w:pPr>
              <w:spacing w:after="0" w:line="240" w:lineRule="auto"/>
              <w:jc w:val="right"/>
              <w:rPr>
                <w:ins w:id="1989" w:author="Guilherme Rodrigues" w:date="2021-09-04T12:16:00Z"/>
                <w:rFonts w:ascii="Calibri" w:eastAsia="Times New Roman" w:hAnsi="Calibri" w:cs="Calibri"/>
                <w:color w:val="000000"/>
                <w:lang w:eastAsia="en-GB"/>
              </w:rPr>
            </w:pPr>
            <w:ins w:id="1990" w:author="Guilherme Rodrigues" w:date="2021-09-04T12:16:00Z">
              <w:r w:rsidRPr="00C83B07">
                <w:rPr>
                  <w:rFonts w:ascii="Calibri" w:eastAsia="Times New Roman" w:hAnsi="Calibri" w:cs="Calibri"/>
                  <w:color w:val="000000"/>
                  <w:lang w:eastAsia="en-GB"/>
                </w:rPr>
                <w:t>32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F589AAB" w14:textId="77777777" w:rsidR="00C83B07" w:rsidRPr="00C83B07" w:rsidRDefault="00C83B07" w:rsidP="00C83B07">
            <w:pPr>
              <w:spacing w:after="0" w:line="240" w:lineRule="auto"/>
              <w:jc w:val="right"/>
              <w:rPr>
                <w:ins w:id="1991" w:author="Guilherme Rodrigues" w:date="2021-09-04T12:16:00Z"/>
                <w:rFonts w:ascii="Calibri" w:eastAsia="Times New Roman" w:hAnsi="Calibri" w:cs="Calibri"/>
                <w:color w:val="000000"/>
                <w:lang w:eastAsia="en-GB"/>
              </w:rPr>
            </w:pPr>
            <w:ins w:id="1992" w:author="Guilherme Rodrigues" w:date="2021-09-04T12:16:00Z">
              <w:r w:rsidRPr="00C83B07">
                <w:rPr>
                  <w:rFonts w:ascii="Calibri" w:eastAsia="Times New Roman" w:hAnsi="Calibri" w:cs="Calibri"/>
                  <w:color w:val="000000"/>
                  <w:lang w:eastAsia="en-GB"/>
                </w:rPr>
                <w:t>-1.4</w:t>
              </w:r>
            </w:ins>
          </w:p>
        </w:tc>
        <w:tc>
          <w:tcPr>
            <w:tcW w:w="1480" w:type="dxa"/>
            <w:tcBorders>
              <w:top w:val="nil"/>
              <w:left w:val="nil"/>
              <w:bottom w:val="single" w:sz="8" w:space="0" w:color="FFFFFF"/>
              <w:right w:val="single" w:sz="8" w:space="0" w:color="FFFFFF"/>
            </w:tcBorders>
            <w:shd w:val="clear" w:color="000000" w:fill="EEF8E7"/>
            <w:vAlign w:val="bottom"/>
            <w:hideMark/>
          </w:tcPr>
          <w:p w14:paraId="7532522F" w14:textId="77777777" w:rsidR="00C83B07" w:rsidRPr="00C83B07" w:rsidRDefault="00C83B07" w:rsidP="00C83B07">
            <w:pPr>
              <w:spacing w:after="0" w:line="240" w:lineRule="auto"/>
              <w:jc w:val="right"/>
              <w:rPr>
                <w:ins w:id="1993" w:author="Guilherme Rodrigues" w:date="2021-09-04T12:16:00Z"/>
                <w:rFonts w:ascii="Calibri" w:eastAsia="Times New Roman" w:hAnsi="Calibri" w:cs="Calibri"/>
                <w:color w:val="000000"/>
                <w:lang w:eastAsia="en-GB"/>
              </w:rPr>
            </w:pPr>
            <w:ins w:id="1994" w:author="Guilherme Rodrigues" w:date="2021-09-04T12:16:00Z">
              <w:r w:rsidRPr="00C83B07">
                <w:rPr>
                  <w:rFonts w:ascii="Calibri" w:eastAsia="Times New Roman" w:hAnsi="Calibri" w:cs="Calibri"/>
                  <w:color w:val="000000"/>
                  <w:lang w:eastAsia="en-GB"/>
                </w:rPr>
                <w:t>55</w:t>
              </w:r>
            </w:ins>
          </w:p>
        </w:tc>
      </w:tr>
      <w:tr w:rsidR="00C83B07" w:rsidRPr="00C83B07" w14:paraId="1B201AEE" w14:textId="77777777" w:rsidTr="00C83B07">
        <w:trPr>
          <w:trHeight w:val="324"/>
          <w:ins w:id="1995"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00BA4C9" w14:textId="77777777" w:rsidR="00C83B07" w:rsidRPr="00C83B07" w:rsidRDefault="00C83B07" w:rsidP="00C83B07">
            <w:pPr>
              <w:spacing w:after="0" w:line="240" w:lineRule="auto"/>
              <w:rPr>
                <w:ins w:id="1996" w:author="Guilherme Rodrigues" w:date="2021-09-04T12:16:00Z"/>
                <w:rFonts w:ascii="Calibri" w:eastAsia="Times New Roman" w:hAnsi="Calibri" w:cs="Calibri"/>
                <w:color w:val="000000"/>
                <w:lang w:eastAsia="en-GB"/>
              </w:rPr>
            </w:pPr>
            <w:ins w:id="1997" w:author="Guilherme Rodrigues" w:date="2021-09-04T12:16:00Z">
              <w:r w:rsidRPr="00C83B07">
                <w:rPr>
                  <w:rFonts w:ascii="Calibri" w:eastAsia="Times New Roman" w:hAnsi="Calibri" w:cs="Calibri"/>
                  <w:color w:val="000000"/>
                  <w:lang w:eastAsia="en-GB"/>
                </w:rPr>
                <w:t>Leicester</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9BD8166" w14:textId="77777777" w:rsidR="00C83B07" w:rsidRPr="00C83B07" w:rsidRDefault="00C83B07" w:rsidP="00C83B07">
            <w:pPr>
              <w:spacing w:after="0" w:line="240" w:lineRule="auto"/>
              <w:jc w:val="right"/>
              <w:rPr>
                <w:ins w:id="1998" w:author="Guilherme Rodrigues" w:date="2021-09-04T12:16:00Z"/>
                <w:rFonts w:ascii="Calibri" w:eastAsia="Times New Roman" w:hAnsi="Calibri" w:cs="Calibri"/>
                <w:color w:val="000000"/>
                <w:lang w:eastAsia="en-GB"/>
              </w:rPr>
            </w:pPr>
            <w:ins w:id="1999" w:author="Guilherme Rodrigues" w:date="2021-09-04T12:16:00Z">
              <w:r w:rsidRPr="00C83B07">
                <w:rPr>
                  <w:rFonts w:ascii="Calibri" w:eastAsia="Times New Roman" w:hAnsi="Calibri" w:cs="Calibri"/>
                  <w:color w:val="000000"/>
                  <w:lang w:eastAsia="en-GB"/>
                </w:rPr>
                <w:t>0.0</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1619D962" w14:textId="77777777" w:rsidR="00C83B07" w:rsidRPr="00C83B07" w:rsidRDefault="00C83B07" w:rsidP="00C83B07">
            <w:pPr>
              <w:spacing w:after="0" w:line="240" w:lineRule="auto"/>
              <w:jc w:val="right"/>
              <w:rPr>
                <w:ins w:id="2000" w:author="Guilherme Rodrigues" w:date="2021-09-04T12:16:00Z"/>
                <w:rFonts w:ascii="Calibri" w:eastAsia="Times New Roman" w:hAnsi="Calibri" w:cs="Calibri"/>
                <w:color w:val="000000"/>
                <w:lang w:eastAsia="en-GB"/>
              </w:rPr>
            </w:pPr>
            <w:ins w:id="2001" w:author="Guilherme Rodrigues" w:date="2021-09-04T12:16:00Z">
              <w:r w:rsidRPr="00C83B07">
                <w:rPr>
                  <w:rFonts w:ascii="Calibri" w:eastAsia="Times New Roman" w:hAnsi="Calibri" w:cs="Calibri"/>
                  <w:color w:val="000000"/>
                  <w:lang w:eastAsia="en-GB"/>
                </w:rPr>
                <w:t>33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8B54855" w14:textId="77777777" w:rsidR="00C83B07" w:rsidRPr="00C83B07" w:rsidRDefault="00C83B07" w:rsidP="00C83B07">
            <w:pPr>
              <w:spacing w:after="0" w:line="240" w:lineRule="auto"/>
              <w:jc w:val="right"/>
              <w:rPr>
                <w:ins w:id="2002" w:author="Guilherme Rodrigues" w:date="2021-09-04T12:16:00Z"/>
                <w:rFonts w:ascii="Calibri" w:eastAsia="Times New Roman" w:hAnsi="Calibri" w:cs="Calibri"/>
                <w:color w:val="000000"/>
                <w:lang w:eastAsia="en-GB"/>
              </w:rPr>
            </w:pPr>
            <w:ins w:id="2003" w:author="Guilherme Rodrigues" w:date="2021-09-04T12:16:00Z">
              <w:r w:rsidRPr="00C83B07">
                <w:rPr>
                  <w:rFonts w:ascii="Calibri" w:eastAsia="Times New Roman" w:hAnsi="Calibri" w:cs="Calibri"/>
                  <w:color w:val="000000"/>
                  <w:lang w:eastAsia="en-GB"/>
                </w:rPr>
                <w:t>-0.9</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5DA4ECDF" w14:textId="77777777" w:rsidR="00C83B07" w:rsidRPr="00C83B07" w:rsidRDefault="00C83B07" w:rsidP="00C83B07">
            <w:pPr>
              <w:spacing w:after="0" w:line="240" w:lineRule="auto"/>
              <w:jc w:val="right"/>
              <w:rPr>
                <w:ins w:id="2004" w:author="Guilherme Rodrigues" w:date="2021-09-04T12:16:00Z"/>
                <w:rFonts w:ascii="Calibri" w:eastAsia="Times New Roman" w:hAnsi="Calibri" w:cs="Calibri"/>
                <w:color w:val="000000"/>
                <w:lang w:eastAsia="en-GB"/>
              </w:rPr>
            </w:pPr>
            <w:ins w:id="2005" w:author="Guilherme Rodrigues" w:date="2021-09-04T12:16:00Z">
              <w:r w:rsidRPr="00C83B07">
                <w:rPr>
                  <w:rFonts w:ascii="Calibri" w:eastAsia="Times New Roman" w:hAnsi="Calibri" w:cs="Calibri"/>
                  <w:color w:val="000000"/>
                  <w:lang w:eastAsia="en-GB"/>
                </w:rPr>
                <w:t>41</w:t>
              </w:r>
            </w:ins>
          </w:p>
        </w:tc>
      </w:tr>
      <w:tr w:rsidR="00C83B07" w:rsidRPr="00C83B07" w14:paraId="4C1B7349" w14:textId="77777777" w:rsidTr="00C83B07">
        <w:trPr>
          <w:trHeight w:val="324"/>
          <w:ins w:id="200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39B5CFDD" w14:textId="77777777" w:rsidR="00C83B07" w:rsidRPr="00C83B07" w:rsidRDefault="00C83B07" w:rsidP="00C83B07">
            <w:pPr>
              <w:spacing w:after="0" w:line="240" w:lineRule="auto"/>
              <w:rPr>
                <w:ins w:id="2007" w:author="Guilherme Rodrigues" w:date="2021-09-04T12:16:00Z"/>
                <w:rFonts w:ascii="Calibri" w:eastAsia="Times New Roman" w:hAnsi="Calibri" w:cs="Calibri"/>
                <w:color w:val="000000"/>
                <w:lang w:eastAsia="en-GB"/>
              </w:rPr>
            </w:pPr>
            <w:ins w:id="2008" w:author="Guilherme Rodrigues" w:date="2021-09-04T12:16:00Z">
              <w:r w:rsidRPr="00C83B07">
                <w:rPr>
                  <w:rFonts w:ascii="Calibri" w:eastAsia="Times New Roman" w:hAnsi="Calibri" w:cs="Calibri"/>
                  <w:color w:val="000000"/>
                  <w:lang w:eastAsia="en-GB"/>
                </w:rPr>
                <w:t>Newport</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EF41BFE" w14:textId="77777777" w:rsidR="00C83B07" w:rsidRPr="00C83B07" w:rsidRDefault="00C83B07" w:rsidP="00C83B07">
            <w:pPr>
              <w:spacing w:after="0" w:line="240" w:lineRule="auto"/>
              <w:jc w:val="right"/>
              <w:rPr>
                <w:ins w:id="2009" w:author="Guilherme Rodrigues" w:date="2021-09-04T12:16:00Z"/>
                <w:rFonts w:ascii="Calibri" w:eastAsia="Times New Roman" w:hAnsi="Calibri" w:cs="Calibri"/>
                <w:color w:val="000000"/>
                <w:lang w:eastAsia="en-GB"/>
              </w:rPr>
            </w:pPr>
            <w:ins w:id="2010"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DCF1CB"/>
            <w:vAlign w:val="bottom"/>
            <w:hideMark/>
          </w:tcPr>
          <w:p w14:paraId="45E2966C" w14:textId="77777777" w:rsidR="00C83B07" w:rsidRPr="00C83B07" w:rsidRDefault="00C83B07" w:rsidP="00C83B07">
            <w:pPr>
              <w:spacing w:after="0" w:line="240" w:lineRule="auto"/>
              <w:jc w:val="right"/>
              <w:rPr>
                <w:ins w:id="2011" w:author="Guilherme Rodrigues" w:date="2021-09-04T12:16:00Z"/>
                <w:rFonts w:ascii="Calibri" w:eastAsia="Times New Roman" w:hAnsi="Calibri" w:cs="Calibri"/>
                <w:color w:val="000000"/>
                <w:lang w:eastAsia="en-GB"/>
              </w:rPr>
            </w:pPr>
            <w:ins w:id="2012" w:author="Guilherme Rodrigues" w:date="2021-09-04T12:16:00Z">
              <w:r w:rsidRPr="00C83B07">
                <w:rPr>
                  <w:rFonts w:ascii="Calibri" w:eastAsia="Times New Roman" w:hAnsi="Calibri" w:cs="Calibri"/>
                  <w:color w:val="000000"/>
                  <w:lang w:eastAsia="en-GB"/>
                </w:rPr>
                <w:t>34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0B17B16" w14:textId="77777777" w:rsidR="00C83B07" w:rsidRPr="00C83B07" w:rsidRDefault="00C83B07" w:rsidP="00C83B07">
            <w:pPr>
              <w:spacing w:after="0" w:line="240" w:lineRule="auto"/>
              <w:jc w:val="right"/>
              <w:rPr>
                <w:ins w:id="2013" w:author="Guilherme Rodrigues" w:date="2021-09-04T12:16:00Z"/>
                <w:rFonts w:ascii="Calibri" w:eastAsia="Times New Roman" w:hAnsi="Calibri" w:cs="Calibri"/>
                <w:color w:val="000000"/>
                <w:lang w:eastAsia="en-GB"/>
              </w:rPr>
            </w:pPr>
            <w:ins w:id="2014" w:author="Guilherme Rodrigues" w:date="2021-09-04T12:16:00Z">
              <w:r w:rsidRPr="00C83B07">
                <w:rPr>
                  <w:rFonts w:ascii="Calibri" w:eastAsia="Times New Roman" w:hAnsi="Calibri" w:cs="Calibri"/>
                  <w:color w:val="000000"/>
                  <w:lang w:eastAsia="en-GB"/>
                </w:rPr>
                <w:t>-1.1</w:t>
              </w:r>
            </w:ins>
          </w:p>
        </w:tc>
        <w:tc>
          <w:tcPr>
            <w:tcW w:w="1480" w:type="dxa"/>
            <w:tcBorders>
              <w:top w:val="nil"/>
              <w:left w:val="nil"/>
              <w:bottom w:val="single" w:sz="8" w:space="0" w:color="FFFFFF"/>
              <w:right w:val="single" w:sz="8" w:space="0" w:color="FFFFFF"/>
            </w:tcBorders>
            <w:shd w:val="clear" w:color="000000" w:fill="DCF1CB"/>
            <w:vAlign w:val="bottom"/>
            <w:hideMark/>
          </w:tcPr>
          <w:p w14:paraId="53CBCA44" w14:textId="77777777" w:rsidR="00C83B07" w:rsidRPr="00C83B07" w:rsidRDefault="00C83B07" w:rsidP="00C83B07">
            <w:pPr>
              <w:spacing w:after="0" w:line="240" w:lineRule="auto"/>
              <w:jc w:val="right"/>
              <w:rPr>
                <w:ins w:id="2015" w:author="Guilherme Rodrigues" w:date="2021-09-04T12:16:00Z"/>
                <w:rFonts w:ascii="Calibri" w:eastAsia="Times New Roman" w:hAnsi="Calibri" w:cs="Calibri"/>
                <w:color w:val="000000"/>
                <w:lang w:eastAsia="en-GB"/>
              </w:rPr>
            </w:pPr>
            <w:ins w:id="2016" w:author="Guilherme Rodrigues" w:date="2021-09-04T12:16:00Z">
              <w:r w:rsidRPr="00C83B07">
                <w:rPr>
                  <w:rFonts w:ascii="Calibri" w:eastAsia="Times New Roman" w:hAnsi="Calibri" w:cs="Calibri"/>
                  <w:color w:val="000000"/>
                  <w:lang w:eastAsia="en-GB"/>
                </w:rPr>
                <w:t>47</w:t>
              </w:r>
            </w:ins>
          </w:p>
        </w:tc>
      </w:tr>
      <w:tr w:rsidR="00C83B07" w:rsidRPr="00C83B07" w14:paraId="50341FB8" w14:textId="77777777" w:rsidTr="00C83B07">
        <w:trPr>
          <w:trHeight w:val="324"/>
          <w:ins w:id="2017"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54229687" w14:textId="77777777" w:rsidR="00C83B07" w:rsidRPr="00C83B07" w:rsidRDefault="00C83B07" w:rsidP="00C83B07">
            <w:pPr>
              <w:spacing w:after="0" w:line="240" w:lineRule="auto"/>
              <w:rPr>
                <w:ins w:id="2018" w:author="Guilherme Rodrigues" w:date="2021-09-04T12:16:00Z"/>
                <w:rFonts w:ascii="Calibri" w:eastAsia="Times New Roman" w:hAnsi="Calibri" w:cs="Calibri"/>
                <w:color w:val="000000"/>
                <w:lang w:eastAsia="en-GB"/>
              </w:rPr>
            </w:pPr>
            <w:ins w:id="2019" w:author="Guilherme Rodrigues" w:date="2021-09-04T12:16:00Z">
              <w:r w:rsidRPr="00C83B07">
                <w:rPr>
                  <w:rFonts w:ascii="Calibri" w:eastAsia="Times New Roman" w:hAnsi="Calibri" w:cs="Calibri"/>
                  <w:color w:val="000000"/>
                  <w:lang w:eastAsia="en-GB"/>
                </w:rPr>
                <w:lastRenderedPageBreak/>
                <w:t>Hull</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DF59F2B" w14:textId="77777777" w:rsidR="00C83B07" w:rsidRPr="00C83B07" w:rsidRDefault="00C83B07" w:rsidP="00C83B07">
            <w:pPr>
              <w:spacing w:after="0" w:line="240" w:lineRule="auto"/>
              <w:jc w:val="right"/>
              <w:rPr>
                <w:ins w:id="2020" w:author="Guilherme Rodrigues" w:date="2021-09-04T12:16:00Z"/>
                <w:rFonts w:ascii="Calibri" w:eastAsia="Times New Roman" w:hAnsi="Calibri" w:cs="Calibri"/>
                <w:color w:val="000000"/>
                <w:lang w:eastAsia="en-GB"/>
              </w:rPr>
            </w:pPr>
            <w:ins w:id="2021"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EEF8E7"/>
            <w:vAlign w:val="bottom"/>
            <w:hideMark/>
          </w:tcPr>
          <w:p w14:paraId="62E82490" w14:textId="77777777" w:rsidR="00C83B07" w:rsidRPr="00C83B07" w:rsidRDefault="00C83B07" w:rsidP="00C83B07">
            <w:pPr>
              <w:spacing w:after="0" w:line="240" w:lineRule="auto"/>
              <w:jc w:val="right"/>
              <w:rPr>
                <w:ins w:id="2022" w:author="Guilherme Rodrigues" w:date="2021-09-04T12:16:00Z"/>
                <w:rFonts w:ascii="Calibri" w:eastAsia="Times New Roman" w:hAnsi="Calibri" w:cs="Calibri"/>
                <w:color w:val="000000"/>
                <w:lang w:eastAsia="en-GB"/>
              </w:rPr>
            </w:pPr>
            <w:ins w:id="2023" w:author="Guilherme Rodrigues" w:date="2021-09-04T12:16:00Z">
              <w:r w:rsidRPr="00C83B07">
                <w:rPr>
                  <w:rFonts w:ascii="Calibri" w:eastAsia="Times New Roman" w:hAnsi="Calibri" w:cs="Calibri"/>
                  <w:color w:val="000000"/>
                  <w:lang w:eastAsia="en-GB"/>
                </w:rPr>
                <w:t>35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ECF9062" w14:textId="77777777" w:rsidR="00C83B07" w:rsidRPr="00C83B07" w:rsidRDefault="00C83B07" w:rsidP="00C83B07">
            <w:pPr>
              <w:spacing w:after="0" w:line="240" w:lineRule="auto"/>
              <w:jc w:val="right"/>
              <w:rPr>
                <w:ins w:id="2024" w:author="Guilherme Rodrigues" w:date="2021-09-04T12:16:00Z"/>
                <w:rFonts w:ascii="Calibri" w:eastAsia="Times New Roman" w:hAnsi="Calibri" w:cs="Calibri"/>
                <w:color w:val="000000"/>
                <w:lang w:eastAsia="en-GB"/>
              </w:rPr>
            </w:pPr>
            <w:ins w:id="2025" w:author="Guilherme Rodrigues" w:date="2021-09-04T12:16:00Z">
              <w:r w:rsidRPr="00C83B07">
                <w:rPr>
                  <w:rFonts w:ascii="Calibri" w:eastAsia="Times New Roman" w:hAnsi="Calibri" w:cs="Calibri"/>
                  <w:color w:val="000000"/>
                  <w:lang w:eastAsia="en-GB"/>
                </w:rPr>
                <w:t>-1.1</w:t>
              </w:r>
            </w:ins>
          </w:p>
        </w:tc>
        <w:tc>
          <w:tcPr>
            <w:tcW w:w="1480" w:type="dxa"/>
            <w:tcBorders>
              <w:top w:val="nil"/>
              <w:left w:val="nil"/>
              <w:bottom w:val="single" w:sz="8" w:space="0" w:color="FFFFFF"/>
              <w:right w:val="single" w:sz="8" w:space="0" w:color="FFFFFF"/>
            </w:tcBorders>
            <w:shd w:val="clear" w:color="000000" w:fill="EEF8E7"/>
            <w:vAlign w:val="bottom"/>
            <w:hideMark/>
          </w:tcPr>
          <w:p w14:paraId="7BE30B44" w14:textId="77777777" w:rsidR="00C83B07" w:rsidRPr="00C83B07" w:rsidRDefault="00C83B07" w:rsidP="00C83B07">
            <w:pPr>
              <w:spacing w:after="0" w:line="240" w:lineRule="auto"/>
              <w:jc w:val="right"/>
              <w:rPr>
                <w:ins w:id="2026" w:author="Guilherme Rodrigues" w:date="2021-09-04T12:16:00Z"/>
                <w:rFonts w:ascii="Calibri" w:eastAsia="Times New Roman" w:hAnsi="Calibri" w:cs="Calibri"/>
                <w:color w:val="000000"/>
                <w:lang w:eastAsia="en-GB"/>
              </w:rPr>
            </w:pPr>
            <w:ins w:id="2027" w:author="Guilherme Rodrigues" w:date="2021-09-04T12:16:00Z">
              <w:r w:rsidRPr="00C83B07">
                <w:rPr>
                  <w:rFonts w:ascii="Calibri" w:eastAsia="Times New Roman" w:hAnsi="Calibri" w:cs="Calibri"/>
                  <w:color w:val="000000"/>
                  <w:lang w:eastAsia="en-GB"/>
                </w:rPr>
                <w:t>46</w:t>
              </w:r>
            </w:ins>
          </w:p>
        </w:tc>
      </w:tr>
      <w:tr w:rsidR="00C83B07" w:rsidRPr="00C83B07" w14:paraId="20DCF7DA" w14:textId="77777777" w:rsidTr="00C83B07">
        <w:trPr>
          <w:trHeight w:val="324"/>
          <w:ins w:id="202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7AB1C4F6" w14:textId="77777777" w:rsidR="00C83B07" w:rsidRPr="00C83B07" w:rsidRDefault="00C83B07" w:rsidP="00C83B07">
            <w:pPr>
              <w:spacing w:after="0" w:line="240" w:lineRule="auto"/>
              <w:rPr>
                <w:ins w:id="2029" w:author="Guilherme Rodrigues" w:date="2021-09-04T12:16:00Z"/>
                <w:rFonts w:ascii="Calibri" w:eastAsia="Times New Roman" w:hAnsi="Calibri" w:cs="Calibri"/>
                <w:color w:val="000000"/>
                <w:lang w:eastAsia="en-GB"/>
              </w:rPr>
            </w:pPr>
            <w:ins w:id="2030" w:author="Guilherme Rodrigues" w:date="2021-09-04T12:16:00Z">
              <w:r w:rsidRPr="00C83B07">
                <w:rPr>
                  <w:rFonts w:ascii="Calibri" w:eastAsia="Times New Roman" w:hAnsi="Calibri" w:cs="Calibri"/>
                  <w:color w:val="000000"/>
                  <w:lang w:eastAsia="en-GB"/>
                </w:rPr>
                <w:t>Liverpool</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0DDF985" w14:textId="77777777" w:rsidR="00C83B07" w:rsidRPr="00C83B07" w:rsidRDefault="00C83B07" w:rsidP="00C83B07">
            <w:pPr>
              <w:spacing w:after="0" w:line="240" w:lineRule="auto"/>
              <w:jc w:val="right"/>
              <w:rPr>
                <w:ins w:id="2031" w:author="Guilherme Rodrigues" w:date="2021-09-04T12:16:00Z"/>
                <w:rFonts w:ascii="Calibri" w:eastAsia="Times New Roman" w:hAnsi="Calibri" w:cs="Calibri"/>
                <w:color w:val="000000"/>
                <w:lang w:eastAsia="en-GB"/>
              </w:rPr>
            </w:pPr>
            <w:ins w:id="2032" w:author="Guilherme Rodrigues" w:date="2021-09-04T12:16:00Z">
              <w:r w:rsidRPr="00C83B07">
                <w:rPr>
                  <w:rFonts w:ascii="Calibri" w:eastAsia="Times New Roman" w:hAnsi="Calibri" w:cs="Calibri"/>
                  <w:color w:val="000000"/>
                  <w:lang w:eastAsia="en-GB"/>
                </w:rPr>
                <w:t>-0.3</w:t>
              </w:r>
            </w:ins>
          </w:p>
        </w:tc>
        <w:tc>
          <w:tcPr>
            <w:tcW w:w="1480" w:type="dxa"/>
            <w:tcBorders>
              <w:top w:val="nil"/>
              <w:left w:val="nil"/>
              <w:bottom w:val="single" w:sz="8" w:space="0" w:color="FFFFFF"/>
              <w:right w:val="single" w:sz="8" w:space="0" w:color="FFFFFF"/>
            </w:tcBorders>
            <w:shd w:val="clear" w:color="000000" w:fill="DCF1CB"/>
            <w:vAlign w:val="bottom"/>
            <w:hideMark/>
          </w:tcPr>
          <w:p w14:paraId="2EBA2960" w14:textId="77777777" w:rsidR="00C83B07" w:rsidRPr="00C83B07" w:rsidRDefault="00C83B07" w:rsidP="00C83B07">
            <w:pPr>
              <w:spacing w:after="0" w:line="240" w:lineRule="auto"/>
              <w:jc w:val="right"/>
              <w:rPr>
                <w:ins w:id="2033" w:author="Guilherme Rodrigues" w:date="2021-09-04T12:16:00Z"/>
                <w:rFonts w:ascii="Calibri" w:eastAsia="Times New Roman" w:hAnsi="Calibri" w:cs="Calibri"/>
                <w:color w:val="000000"/>
                <w:lang w:eastAsia="en-GB"/>
              </w:rPr>
            </w:pPr>
            <w:ins w:id="2034" w:author="Guilherme Rodrigues" w:date="2021-09-04T12:16:00Z">
              <w:r w:rsidRPr="00C83B07">
                <w:rPr>
                  <w:rFonts w:ascii="Calibri" w:eastAsia="Times New Roman" w:hAnsi="Calibri" w:cs="Calibri"/>
                  <w:color w:val="000000"/>
                  <w:lang w:eastAsia="en-GB"/>
                </w:rPr>
                <w:t>36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6D21B59" w14:textId="77777777" w:rsidR="00C83B07" w:rsidRPr="00C83B07" w:rsidRDefault="00C83B07" w:rsidP="00C83B07">
            <w:pPr>
              <w:spacing w:after="0" w:line="240" w:lineRule="auto"/>
              <w:jc w:val="right"/>
              <w:rPr>
                <w:ins w:id="2035" w:author="Guilherme Rodrigues" w:date="2021-09-04T12:16:00Z"/>
                <w:rFonts w:ascii="Calibri" w:eastAsia="Times New Roman" w:hAnsi="Calibri" w:cs="Calibri"/>
                <w:color w:val="000000"/>
                <w:lang w:eastAsia="en-GB"/>
              </w:rPr>
            </w:pPr>
            <w:ins w:id="2036"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356FE625" w14:textId="77777777" w:rsidR="00C83B07" w:rsidRPr="00C83B07" w:rsidRDefault="00C83B07" w:rsidP="00C83B07">
            <w:pPr>
              <w:spacing w:after="0" w:line="240" w:lineRule="auto"/>
              <w:jc w:val="right"/>
              <w:rPr>
                <w:ins w:id="2037" w:author="Guilherme Rodrigues" w:date="2021-09-04T12:16:00Z"/>
                <w:rFonts w:ascii="Calibri" w:eastAsia="Times New Roman" w:hAnsi="Calibri" w:cs="Calibri"/>
                <w:color w:val="000000"/>
                <w:lang w:eastAsia="en-GB"/>
              </w:rPr>
            </w:pPr>
            <w:ins w:id="2038" w:author="Guilherme Rodrigues" w:date="2021-09-04T12:16:00Z">
              <w:r w:rsidRPr="00C83B07">
                <w:rPr>
                  <w:rFonts w:ascii="Calibri" w:eastAsia="Times New Roman" w:hAnsi="Calibri" w:cs="Calibri"/>
                  <w:color w:val="000000"/>
                  <w:lang w:eastAsia="en-GB"/>
                </w:rPr>
                <w:t>17</w:t>
              </w:r>
            </w:ins>
          </w:p>
        </w:tc>
      </w:tr>
      <w:tr w:rsidR="00C83B07" w:rsidRPr="00C83B07" w14:paraId="6DB17D96" w14:textId="77777777" w:rsidTr="00C83B07">
        <w:trPr>
          <w:trHeight w:val="324"/>
          <w:ins w:id="2039"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581D3AF0" w14:textId="77777777" w:rsidR="00C83B07" w:rsidRPr="00C83B07" w:rsidRDefault="00C83B07" w:rsidP="00C83B07">
            <w:pPr>
              <w:spacing w:after="0" w:line="240" w:lineRule="auto"/>
              <w:rPr>
                <w:ins w:id="2040" w:author="Guilherme Rodrigues" w:date="2021-09-04T12:16:00Z"/>
                <w:rFonts w:ascii="Calibri" w:eastAsia="Times New Roman" w:hAnsi="Calibri" w:cs="Calibri"/>
                <w:color w:val="000000"/>
                <w:lang w:eastAsia="en-GB"/>
              </w:rPr>
            </w:pPr>
            <w:ins w:id="2041" w:author="Guilherme Rodrigues" w:date="2021-09-04T12:16:00Z">
              <w:r w:rsidRPr="00C83B07">
                <w:rPr>
                  <w:rFonts w:ascii="Calibri" w:eastAsia="Times New Roman" w:hAnsi="Calibri" w:cs="Calibri"/>
                  <w:color w:val="000000"/>
                  <w:lang w:eastAsia="en-GB"/>
                </w:rPr>
                <w:t>Birkenhead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46AF3BC" w14:textId="77777777" w:rsidR="00C83B07" w:rsidRPr="00C83B07" w:rsidRDefault="00C83B07" w:rsidP="00C83B07">
            <w:pPr>
              <w:spacing w:after="0" w:line="240" w:lineRule="auto"/>
              <w:jc w:val="right"/>
              <w:rPr>
                <w:ins w:id="2042" w:author="Guilherme Rodrigues" w:date="2021-09-04T12:16:00Z"/>
                <w:rFonts w:ascii="Calibri" w:eastAsia="Times New Roman" w:hAnsi="Calibri" w:cs="Calibri"/>
                <w:color w:val="000000"/>
                <w:lang w:eastAsia="en-GB"/>
              </w:rPr>
            </w:pPr>
            <w:ins w:id="2043" w:author="Guilherme Rodrigues" w:date="2021-09-04T12:16:00Z">
              <w:r w:rsidRPr="00C83B07">
                <w:rPr>
                  <w:rFonts w:ascii="Calibri" w:eastAsia="Times New Roman" w:hAnsi="Calibri" w:cs="Calibri"/>
                  <w:color w:val="000000"/>
                  <w:lang w:eastAsia="en-GB"/>
                </w:rPr>
                <w:t>-0.3</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46155860" w14:textId="77777777" w:rsidR="00C83B07" w:rsidRPr="00C83B07" w:rsidRDefault="00C83B07" w:rsidP="00C83B07">
            <w:pPr>
              <w:spacing w:after="0" w:line="240" w:lineRule="auto"/>
              <w:jc w:val="right"/>
              <w:rPr>
                <w:ins w:id="2044" w:author="Guilherme Rodrigues" w:date="2021-09-04T12:16:00Z"/>
                <w:rFonts w:ascii="Calibri" w:eastAsia="Times New Roman" w:hAnsi="Calibri" w:cs="Calibri"/>
                <w:color w:val="000000"/>
                <w:lang w:eastAsia="en-GB"/>
              </w:rPr>
            </w:pPr>
            <w:ins w:id="2045" w:author="Guilherme Rodrigues" w:date="2021-09-04T12:16:00Z">
              <w:r w:rsidRPr="00C83B07">
                <w:rPr>
                  <w:rFonts w:ascii="Calibri" w:eastAsia="Times New Roman" w:hAnsi="Calibri" w:cs="Calibri"/>
                  <w:color w:val="000000"/>
                  <w:lang w:eastAsia="en-GB"/>
                </w:rPr>
                <w:t>37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BEC3610" w14:textId="77777777" w:rsidR="00C83B07" w:rsidRPr="00C83B07" w:rsidRDefault="00C83B07" w:rsidP="00C83B07">
            <w:pPr>
              <w:spacing w:after="0" w:line="240" w:lineRule="auto"/>
              <w:jc w:val="right"/>
              <w:rPr>
                <w:ins w:id="2046" w:author="Guilherme Rodrigues" w:date="2021-09-04T12:16:00Z"/>
                <w:rFonts w:ascii="Calibri" w:eastAsia="Times New Roman" w:hAnsi="Calibri" w:cs="Calibri"/>
                <w:color w:val="000000"/>
                <w:lang w:eastAsia="en-GB"/>
              </w:rPr>
            </w:pPr>
            <w:ins w:id="2047" w:author="Guilherme Rodrigues" w:date="2021-09-04T12:16:00Z">
              <w:r w:rsidRPr="00C83B07">
                <w:rPr>
                  <w:rFonts w:ascii="Calibri" w:eastAsia="Times New Roman" w:hAnsi="Calibri" w:cs="Calibri"/>
                  <w:color w:val="000000"/>
                  <w:lang w:eastAsia="en-GB"/>
                </w:rPr>
                <w:t>-0.5</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6FE2DFD2" w14:textId="77777777" w:rsidR="00C83B07" w:rsidRPr="00C83B07" w:rsidRDefault="00C83B07" w:rsidP="00C83B07">
            <w:pPr>
              <w:spacing w:after="0" w:line="240" w:lineRule="auto"/>
              <w:jc w:val="right"/>
              <w:rPr>
                <w:ins w:id="2048" w:author="Guilherme Rodrigues" w:date="2021-09-04T12:16:00Z"/>
                <w:rFonts w:ascii="Calibri" w:eastAsia="Times New Roman" w:hAnsi="Calibri" w:cs="Calibri"/>
                <w:color w:val="000000"/>
                <w:lang w:eastAsia="en-GB"/>
              </w:rPr>
            </w:pPr>
            <w:ins w:id="2049" w:author="Guilherme Rodrigues" w:date="2021-09-04T12:16:00Z">
              <w:r w:rsidRPr="00C83B07">
                <w:rPr>
                  <w:rFonts w:ascii="Calibri" w:eastAsia="Times New Roman" w:hAnsi="Calibri" w:cs="Calibri"/>
                  <w:color w:val="000000"/>
                  <w:lang w:eastAsia="en-GB"/>
                </w:rPr>
                <w:t>38</w:t>
              </w:r>
            </w:ins>
          </w:p>
        </w:tc>
      </w:tr>
      <w:tr w:rsidR="00C83B07" w:rsidRPr="00C83B07" w14:paraId="6C409626" w14:textId="77777777" w:rsidTr="00C83B07">
        <w:trPr>
          <w:trHeight w:val="324"/>
          <w:ins w:id="205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4D2BDEE6" w14:textId="77777777" w:rsidR="00C83B07" w:rsidRPr="00C83B07" w:rsidRDefault="00C83B07" w:rsidP="00C83B07">
            <w:pPr>
              <w:spacing w:after="0" w:line="240" w:lineRule="auto"/>
              <w:rPr>
                <w:ins w:id="2051" w:author="Guilherme Rodrigues" w:date="2021-09-04T12:16:00Z"/>
                <w:rFonts w:ascii="Calibri" w:eastAsia="Times New Roman" w:hAnsi="Calibri" w:cs="Calibri"/>
                <w:color w:val="000000"/>
                <w:lang w:eastAsia="en-GB"/>
              </w:rPr>
            </w:pPr>
            <w:ins w:id="2052" w:author="Guilherme Rodrigues" w:date="2021-09-04T12:16:00Z">
              <w:r w:rsidRPr="00C83B07">
                <w:rPr>
                  <w:rFonts w:ascii="Calibri" w:eastAsia="Times New Roman" w:hAnsi="Calibri" w:cs="Calibri"/>
                  <w:color w:val="000000"/>
                  <w:lang w:eastAsia="en-GB"/>
                </w:rPr>
                <w:t>Glasgow</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712FDB1" w14:textId="77777777" w:rsidR="00C83B07" w:rsidRPr="00C83B07" w:rsidRDefault="00C83B07" w:rsidP="00C83B07">
            <w:pPr>
              <w:spacing w:after="0" w:line="240" w:lineRule="auto"/>
              <w:jc w:val="right"/>
              <w:rPr>
                <w:ins w:id="2053" w:author="Guilherme Rodrigues" w:date="2021-09-04T12:16:00Z"/>
                <w:rFonts w:ascii="Calibri" w:eastAsia="Times New Roman" w:hAnsi="Calibri" w:cs="Calibri"/>
                <w:color w:val="000000"/>
                <w:lang w:eastAsia="en-GB"/>
              </w:rPr>
            </w:pPr>
            <w:ins w:id="2054" w:author="Guilherme Rodrigues" w:date="2021-09-04T12:16:00Z">
              <w:r w:rsidRPr="00C83B07">
                <w:rPr>
                  <w:rFonts w:ascii="Calibri" w:eastAsia="Times New Roman" w:hAnsi="Calibri" w:cs="Calibri"/>
                  <w:color w:val="000000"/>
                  <w:lang w:eastAsia="en-GB"/>
                </w:rPr>
                <w:t>-0.3</w:t>
              </w:r>
            </w:ins>
          </w:p>
        </w:tc>
        <w:tc>
          <w:tcPr>
            <w:tcW w:w="1480" w:type="dxa"/>
            <w:tcBorders>
              <w:top w:val="nil"/>
              <w:left w:val="nil"/>
              <w:bottom w:val="single" w:sz="8" w:space="0" w:color="FFFFFF"/>
              <w:right w:val="single" w:sz="8" w:space="0" w:color="FFFFFF"/>
            </w:tcBorders>
            <w:shd w:val="clear" w:color="000000" w:fill="EEF8E7"/>
            <w:vAlign w:val="bottom"/>
            <w:hideMark/>
          </w:tcPr>
          <w:p w14:paraId="1E9B2481" w14:textId="77777777" w:rsidR="00C83B07" w:rsidRPr="00C83B07" w:rsidRDefault="00C83B07" w:rsidP="00C83B07">
            <w:pPr>
              <w:spacing w:after="0" w:line="240" w:lineRule="auto"/>
              <w:jc w:val="right"/>
              <w:rPr>
                <w:ins w:id="2055" w:author="Guilherme Rodrigues" w:date="2021-09-04T12:16:00Z"/>
                <w:rFonts w:ascii="Calibri" w:eastAsia="Times New Roman" w:hAnsi="Calibri" w:cs="Calibri"/>
                <w:color w:val="000000"/>
                <w:lang w:eastAsia="en-GB"/>
              </w:rPr>
            </w:pPr>
            <w:ins w:id="2056" w:author="Guilherme Rodrigues" w:date="2021-09-04T12:16:00Z">
              <w:r w:rsidRPr="00C83B07">
                <w:rPr>
                  <w:rFonts w:ascii="Calibri" w:eastAsia="Times New Roman" w:hAnsi="Calibri" w:cs="Calibri"/>
                  <w:color w:val="000000"/>
                  <w:lang w:eastAsia="en-GB"/>
                </w:rPr>
                <w:t>38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0D41AFE" w14:textId="77777777" w:rsidR="00C83B07" w:rsidRPr="00C83B07" w:rsidRDefault="00C83B07" w:rsidP="00C83B07">
            <w:pPr>
              <w:spacing w:after="0" w:line="240" w:lineRule="auto"/>
              <w:jc w:val="right"/>
              <w:rPr>
                <w:ins w:id="2057" w:author="Guilherme Rodrigues" w:date="2021-09-04T12:16:00Z"/>
                <w:rFonts w:ascii="Calibri" w:eastAsia="Times New Roman" w:hAnsi="Calibri" w:cs="Calibri"/>
                <w:color w:val="000000"/>
                <w:lang w:eastAsia="en-GB"/>
              </w:rPr>
            </w:pPr>
            <w:ins w:id="2058" w:author="Guilherme Rodrigues" w:date="2021-09-04T12:16:00Z">
              <w:r w:rsidRPr="00C83B07">
                <w:rPr>
                  <w:rFonts w:ascii="Calibri" w:eastAsia="Times New Roman" w:hAnsi="Calibri" w:cs="Calibri"/>
                  <w:color w:val="000000"/>
                  <w:lang w:eastAsia="en-GB"/>
                </w:rPr>
                <w:t>1.8</w:t>
              </w:r>
            </w:ins>
          </w:p>
        </w:tc>
        <w:tc>
          <w:tcPr>
            <w:tcW w:w="1480" w:type="dxa"/>
            <w:tcBorders>
              <w:top w:val="nil"/>
              <w:left w:val="nil"/>
              <w:bottom w:val="single" w:sz="8" w:space="0" w:color="FFFFFF"/>
              <w:right w:val="single" w:sz="8" w:space="0" w:color="FFFFFF"/>
            </w:tcBorders>
            <w:shd w:val="clear" w:color="000000" w:fill="EEF8E7"/>
            <w:vAlign w:val="bottom"/>
            <w:hideMark/>
          </w:tcPr>
          <w:p w14:paraId="241C499B" w14:textId="77777777" w:rsidR="00C83B07" w:rsidRPr="00C83B07" w:rsidRDefault="00C83B07" w:rsidP="00C83B07">
            <w:pPr>
              <w:spacing w:after="0" w:line="240" w:lineRule="auto"/>
              <w:jc w:val="right"/>
              <w:rPr>
                <w:ins w:id="2059" w:author="Guilherme Rodrigues" w:date="2021-09-04T12:16:00Z"/>
                <w:rFonts w:ascii="Calibri" w:eastAsia="Times New Roman" w:hAnsi="Calibri" w:cs="Calibri"/>
                <w:color w:val="000000"/>
                <w:lang w:eastAsia="en-GB"/>
              </w:rPr>
            </w:pPr>
            <w:ins w:id="2060" w:author="Guilherme Rodrigues" w:date="2021-09-04T12:16:00Z">
              <w:r w:rsidRPr="00C83B07">
                <w:rPr>
                  <w:rFonts w:ascii="Calibri" w:eastAsia="Times New Roman" w:hAnsi="Calibri" w:cs="Calibri"/>
                  <w:color w:val="000000"/>
                  <w:lang w:eastAsia="en-GB"/>
                </w:rPr>
                <w:t>7</w:t>
              </w:r>
            </w:ins>
          </w:p>
        </w:tc>
      </w:tr>
      <w:tr w:rsidR="00C83B07" w:rsidRPr="00C83B07" w14:paraId="65528584" w14:textId="77777777" w:rsidTr="00C83B07">
        <w:trPr>
          <w:trHeight w:val="324"/>
          <w:ins w:id="2061"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4CD1DA7" w14:textId="77777777" w:rsidR="00C83B07" w:rsidRPr="00C83B07" w:rsidRDefault="00C83B07" w:rsidP="00C83B07">
            <w:pPr>
              <w:spacing w:after="0" w:line="240" w:lineRule="auto"/>
              <w:rPr>
                <w:ins w:id="2062" w:author="Guilherme Rodrigues" w:date="2021-09-04T12:16:00Z"/>
                <w:rFonts w:ascii="Calibri" w:eastAsia="Times New Roman" w:hAnsi="Calibri" w:cs="Calibri"/>
                <w:color w:val="000000"/>
                <w:lang w:eastAsia="en-GB"/>
              </w:rPr>
            </w:pPr>
            <w:ins w:id="2063" w:author="Guilherme Rodrigues" w:date="2021-09-04T12:16:00Z">
              <w:r w:rsidRPr="00C83B07">
                <w:rPr>
                  <w:rFonts w:ascii="Calibri" w:eastAsia="Times New Roman" w:hAnsi="Calibri" w:cs="Calibri"/>
                  <w:color w:val="000000"/>
                  <w:lang w:eastAsia="en-GB"/>
                </w:rPr>
                <w:t>Birmingham</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BF74E3C" w14:textId="77777777" w:rsidR="00C83B07" w:rsidRPr="00C83B07" w:rsidRDefault="00C83B07" w:rsidP="00C83B07">
            <w:pPr>
              <w:spacing w:after="0" w:line="240" w:lineRule="auto"/>
              <w:jc w:val="right"/>
              <w:rPr>
                <w:ins w:id="2064" w:author="Guilherme Rodrigues" w:date="2021-09-04T12:16:00Z"/>
                <w:rFonts w:ascii="Calibri" w:eastAsia="Times New Roman" w:hAnsi="Calibri" w:cs="Calibri"/>
                <w:color w:val="000000"/>
                <w:lang w:eastAsia="en-GB"/>
              </w:rPr>
            </w:pPr>
            <w:ins w:id="2065"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DCF1CB"/>
            <w:vAlign w:val="bottom"/>
            <w:hideMark/>
          </w:tcPr>
          <w:p w14:paraId="698120F9" w14:textId="77777777" w:rsidR="00C83B07" w:rsidRPr="00C83B07" w:rsidRDefault="00C83B07" w:rsidP="00C83B07">
            <w:pPr>
              <w:spacing w:after="0" w:line="240" w:lineRule="auto"/>
              <w:jc w:val="right"/>
              <w:rPr>
                <w:ins w:id="2066" w:author="Guilherme Rodrigues" w:date="2021-09-04T12:16:00Z"/>
                <w:rFonts w:ascii="Calibri" w:eastAsia="Times New Roman" w:hAnsi="Calibri" w:cs="Calibri"/>
                <w:color w:val="000000"/>
                <w:lang w:eastAsia="en-GB"/>
              </w:rPr>
            </w:pPr>
            <w:ins w:id="2067" w:author="Guilherme Rodrigues" w:date="2021-09-04T12:16:00Z">
              <w:r w:rsidRPr="00C83B07">
                <w:rPr>
                  <w:rFonts w:ascii="Calibri" w:eastAsia="Times New Roman" w:hAnsi="Calibri" w:cs="Calibri"/>
                  <w:color w:val="000000"/>
                  <w:lang w:eastAsia="en-GB"/>
                </w:rPr>
                <w:t>39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9DACDBF" w14:textId="77777777" w:rsidR="00C83B07" w:rsidRPr="00C83B07" w:rsidRDefault="00C83B07" w:rsidP="00C83B07">
            <w:pPr>
              <w:spacing w:after="0" w:line="240" w:lineRule="auto"/>
              <w:jc w:val="right"/>
              <w:rPr>
                <w:ins w:id="2068" w:author="Guilherme Rodrigues" w:date="2021-09-04T12:16:00Z"/>
                <w:rFonts w:ascii="Calibri" w:eastAsia="Times New Roman" w:hAnsi="Calibri" w:cs="Calibri"/>
                <w:color w:val="000000"/>
                <w:lang w:eastAsia="en-GB"/>
              </w:rPr>
            </w:pPr>
            <w:ins w:id="2069"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DCF1CB"/>
            <w:vAlign w:val="bottom"/>
            <w:hideMark/>
          </w:tcPr>
          <w:p w14:paraId="7A13D154" w14:textId="77777777" w:rsidR="00C83B07" w:rsidRPr="00C83B07" w:rsidRDefault="00C83B07" w:rsidP="00C83B07">
            <w:pPr>
              <w:spacing w:after="0" w:line="240" w:lineRule="auto"/>
              <w:jc w:val="right"/>
              <w:rPr>
                <w:ins w:id="2070" w:author="Guilherme Rodrigues" w:date="2021-09-04T12:16:00Z"/>
                <w:rFonts w:ascii="Calibri" w:eastAsia="Times New Roman" w:hAnsi="Calibri" w:cs="Calibri"/>
                <w:color w:val="000000"/>
                <w:lang w:eastAsia="en-GB"/>
              </w:rPr>
            </w:pPr>
            <w:ins w:id="2071" w:author="Guilherme Rodrigues" w:date="2021-09-04T12:16:00Z">
              <w:r w:rsidRPr="00C83B07">
                <w:rPr>
                  <w:rFonts w:ascii="Calibri" w:eastAsia="Times New Roman" w:hAnsi="Calibri" w:cs="Calibri"/>
                  <w:color w:val="000000"/>
                  <w:lang w:eastAsia="en-GB"/>
                </w:rPr>
                <w:t>44</w:t>
              </w:r>
            </w:ins>
          </w:p>
        </w:tc>
      </w:tr>
      <w:tr w:rsidR="00C83B07" w:rsidRPr="00C83B07" w14:paraId="7CD7ABD3" w14:textId="77777777" w:rsidTr="00C83B07">
        <w:trPr>
          <w:trHeight w:val="324"/>
          <w:ins w:id="207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29D8F87D" w14:textId="77777777" w:rsidR="00C83B07" w:rsidRPr="00C83B07" w:rsidRDefault="00C83B07" w:rsidP="00C83B07">
            <w:pPr>
              <w:spacing w:after="0" w:line="240" w:lineRule="auto"/>
              <w:rPr>
                <w:ins w:id="2073" w:author="Guilherme Rodrigues" w:date="2021-09-04T12:16:00Z"/>
                <w:rFonts w:ascii="Calibri" w:eastAsia="Times New Roman" w:hAnsi="Calibri" w:cs="Calibri"/>
                <w:color w:val="000000"/>
                <w:lang w:eastAsia="en-GB"/>
              </w:rPr>
            </w:pPr>
            <w:ins w:id="2074" w:author="Guilherme Rodrigues" w:date="2021-09-04T12:16:00Z">
              <w:r w:rsidRPr="00C83B07">
                <w:rPr>
                  <w:rFonts w:ascii="Calibri" w:eastAsia="Times New Roman" w:hAnsi="Calibri" w:cs="Calibri"/>
                  <w:color w:val="000000"/>
                  <w:lang w:eastAsia="en-GB"/>
                </w:rPr>
                <w:t>Leeds</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3C19D98" w14:textId="77777777" w:rsidR="00C83B07" w:rsidRPr="00C83B07" w:rsidRDefault="00C83B07" w:rsidP="00C83B07">
            <w:pPr>
              <w:spacing w:after="0" w:line="240" w:lineRule="auto"/>
              <w:jc w:val="right"/>
              <w:rPr>
                <w:ins w:id="2075" w:author="Guilherme Rodrigues" w:date="2021-09-04T12:16:00Z"/>
                <w:rFonts w:ascii="Calibri" w:eastAsia="Times New Roman" w:hAnsi="Calibri" w:cs="Calibri"/>
                <w:color w:val="000000"/>
                <w:lang w:eastAsia="en-GB"/>
              </w:rPr>
            </w:pPr>
            <w:ins w:id="2076"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35C77CF4" w14:textId="77777777" w:rsidR="00C83B07" w:rsidRPr="00C83B07" w:rsidRDefault="00C83B07" w:rsidP="00C83B07">
            <w:pPr>
              <w:spacing w:after="0" w:line="240" w:lineRule="auto"/>
              <w:jc w:val="right"/>
              <w:rPr>
                <w:ins w:id="2077" w:author="Guilherme Rodrigues" w:date="2021-09-04T12:16:00Z"/>
                <w:rFonts w:ascii="Calibri" w:eastAsia="Times New Roman" w:hAnsi="Calibri" w:cs="Calibri"/>
                <w:color w:val="000000"/>
                <w:lang w:eastAsia="en-GB"/>
              </w:rPr>
            </w:pPr>
            <w:ins w:id="2078" w:author="Guilherme Rodrigues" w:date="2021-09-04T12:16:00Z">
              <w:r w:rsidRPr="00C83B07">
                <w:rPr>
                  <w:rFonts w:ascii="Calibri" w:eastAsia="Times New Roman" w:hAnsi="Calibri" w:cs="Calibri"/>
                  <w:color w:val="000000"/>
                  <w:lang w:eastAsia="en-GB"/>
                </w:rPr>
                <w:t>40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11160FA" w14:textId="77777777" w:rsidR="00C83B07" w:rsidRPr="00C83B07" w:rsidRDefault="00C83B07" w:rsidP="00C83B07">
            <w:pPr>
              <w:spacing w:after="0" w:line="240" w:lineRule="auto"/>
              <w:jc w:val="right"/>
              <w:rPr>
                <w:ins w:id="2079" w:author="Guilherme Rodrigues" w:date="2021-09-04T12:16:00Z"/>
                <w:rFonts w:ascii="Calibri" w:eastAsia="Times New Roman" w:hAnsi="Calibri" w:cs="Calibri"/>
                <w:color w:val="000000"/>
                <w:lang w:eastAsia="en-GB"/>
              </w:rPr>
            </w:pPr>
            <w:ins w:id="2080" w:author="Guilherme Rodrigues" w:date="2021-09-04T12:16:00Z">
              <w:r w:rsidRPr="00C83B07">
                <w:rPr>
                  <w:rFonts w:ascii="Calibri" w:eastAsia="Times New Roman" w:hAnsi="Calibri" w:cs="Calibri"/>
                  <w:color w:val="000000"/>
                  <w:lang w:eastAsia="en-GB"/>
                </w:rPr>
                <w:t>1.1</w:t>
              </w:r>
            </w:ins>
          </w:p>
        </w:tc>
        <w:tc>
          <w:tcPr>
            <w:tcW w:w="1480" w:type="dxa"/>
            <w:tcBorders>
              <w:top w:val="nil"/>
              <w:left w:val="nil"/>
              <w:bottom w:val="single" w:sz="8" w:space="0" w:color="FFFFFF"/>
              <w:right w:val="single" w:sz="8" w:space="0" w:color="FFFFFF"/>
            </w:tcBorders>
            <w:shd w:val="clear" w:color="000000" w:fill="DCF1CB"/>
            <w:vAlign w:val="bottom"/>
            <w:hideMark/>
          </w:tcPr>
          <w:p w14:paraId="52C22379" w14:textId="77777777" w:rsidR="00C83B07" w:rsidRPr="00C83B07" w:rsidRDefault="00C83B07" w:rsidP="00C83B07">
            <w:pPr>
              <w:spacing w:after="0" w:line="240" w:lineRule="auto"/>
              <w:jc w:val="right"/>
              <w:rPr>
                <w:ins w:id="2081" w:author="Guilherme Rodrigues" w:date="2021-09-04T12:16:00Z"/>
                <w:rFonts w:ascii="Calibri" w:eastAsia="Times New Roman" w:hAnsi="Calibri" w:cs="Calibri"/>
                <w:color w:val="000000"/>
                <w:lang w:eastAsia="en-GB"/>
              </w:rPr>
            </w:pPr>
            <w:ins w:id="2082" w:author="Guilherme Rodrigues" w:date="2021-09-04T12:16:00Z">
              <w:r w:rsidRPr="00C83B07">
                <w:rPr>
                  <w:rFonts w:ascii="Calibri" w:eastAsia="Times New Roman" w:hAnsi="Calibri" w:cs="Calibri"/>
                  <w:color w:val="000000"/>
                  <w:lang w:eastAsia="en-GB"/>
                </w:rPr>
                <w:t>13</w:t>
              </w:r>
            </w:ins>
          </w:p>
        </w:tc>
      </w:tr>
      <w:tr w:rsidR="00C83B07" w:rsidRPr="00C83B07" w14:paraId="53CF0144" w14:textId="77777777" w:rsidTr="00C83B07">
        <w:trPr>
          <w:trHeight w:val="324"/>
          <w:ins w:id="2083"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78E7B9CE" w14:textId="77777777" w:rsidR="00C83B07" w:rsidRPr="00C83B07" w:rsidRDefault="00C83B07" w:rsidP="00C83B07">
            <w:pPr>
              <w:spacing w:after="0" w:line="240" w:lineRule="auto"/>
              <w:rPr>
                <w:ins w:id="2084" w:author="Guilherme Rodrigues" w:date="2021-09-04T12:16:00Z"/>
                <w:rFonts w:ascii="Calibri" w:eastAsia="Times New Roman" w:hAnsi="Calibri" w:cs="Calibri"/>
                <w:color w:val="000000"/>
                <w:lang w:eastAsia="en-GB"/>
              </w:rPr>
            </w:pPr>
            <w:ins w:id="2085" w:author="Guilherme Rodrigues" w:date="2021-09-04T12:16:00Z">
              <w:r w:rsidRPr="00C83B07">
                <w:rPr>
                  <w:rFonts w:ascii="Calibri" w:eastAsia="Times New Roman" w:hAnsi="Calibri" w:cs="Calibri"/>
                  <w:color w:val="000000"/>
                  <w:lang w:eastAsia="en-GB"/>
                </w:rPr>
                <w:t>Preston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CD01349" w14:textId="77777777" w:rsidR="00C83B07" w:rsidRPr="00C83B07" w:rsidRDefault="00C83B07" w:rsidP="00C83B07">
            <w:pPr>
              <w:spacing w:after="0" w:line="240" w:lineRule="auto"/>
              <w:jc w:val="right"/>
              <w:rPr>
                <w:ins w:id="2086" w:author="Guilherme Rodrigues" w:date="2021-09-04T12:16:00Z"/>
                <w:rFonts w:ascii="Calibri" w:eastAsia="Times New Roman" w:hAnsi="Calibri" w:cs="Calibri"/>
                <w:color w:val="000000"/>
                <w:lang w:eastAsia="en-GB"/>
              </w:rPr>
            </w:pPr>
            <w:ins w:id="2087" w:author="Guilherme Rodrigues" w:date="2021-09-04T12:16:00Z">
              <w:r w:rsidRPr="00C83B07">
                <w:rPr>
                  <w:rFonts w:ascii="Calibri" w:eastAsia="Times New Roman" w:hAnsi="Calibri" w:cs="Calibri"/>
                  <w:color w:val="000000"/>
                  <w:lang w:eastAsia="en-GB"/>
                </w:rPr>
                <w:t>-0.6</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0580D6AD" w14:textId="77777777" w:rsidR="00C83B07" w:rsidRPr="00C83B07" w:rsidRDefault="00C83B07" w:rsidP="00C83B07">
            <w:pPr>
              <w:spacing w:after="0" w:line="240" w:lineRule="auto"/>
              <w:jc w:val="right"/>
              <w:rPr>
                <w:ins w:id="2088" w:author="Guilherme Rodrigues" w:date="2021-09-04T12:16:00Z"/>
                <w:rFonts w:ascii="Calibri" w:eastAsia="Times New Roman" w:hAnsi="Calibri" w:cs="Calibri"/>
                <w:color w:val="000000"/>
                <w:lang w:eastAsia="en-GB"/>
              </w:rPr>
            </w:pPr>
            <w:ins w:id="2089" w:author="Guilherme Rodrigues" w:date="2021-09-04T12:16:00Z">
              <w:r w:rsidRPr="00C83B07">
                <w:rPr>
                  <w:rFonts w:ascii="Calibri" w:eastAsia="Times New Roman" w:hAnsi="Calibri" w:cs="Calibri"/>
                  <w:color w:val="000000"/>
                  <w:lang w:eastAsia="en-GB"/>
                </w:rPr>
                <w:t>41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AB867C4" w14:textId="77777777" w:rsidR="00C83B07" w:rsidRPr="00C83B07" w:rsidRDefault="00C83B07" w:rsidP="00C83B07">
            <w:pPr>
              <w:spacing w:after="0" w:line="240" w:lineRule="auto"/>
              <w:jc w:val="right"/>
              <w:rPr>
                <w:ins w:id="2090" w:author="Guilherme Rodrigues" w:date="2021-09-04T12:16:00Z"/>
                <w:rFonts w:ascii="Calibri" w:eastAsia="Times New Roman" w:hAnsi="Calibri" w:cs="Calibri"/>
                <w:color w:val="000000"/>
                <w:lang w:eastAsia="en-GB"/>
              </w:rPr>
            </w:pPr>
            <w:ins w:id="2091" w:author="Guilherme Rodrigues" w:date="2021-09-04T12:16:00Z">
              <w:r w:rsidRPr="00C83B07">
                <w:rPr>
                  <w:rFonts w:ascii="Calibri" w:eastAsia="Times New Roman" w:hAnsi="Calibri" w:cs="Calibri"/>
                  <w:color w:val="000000"/>
                  <w:lang w:eastAsia="en-GB"/>
                </w:rPr>
                <w:t>-0.8</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4F719787" w14:textId="77777777" w:rsidR="00C83B07" w:rsidRPr="00C83B07" w:rsidRDefault="00C83B07" w:rsidP="00C83B07">
            <w:pPr>
              <w:spacing w:after="0" w:line="240" w:lineRule="auto"/>
              <w:jc w:val="right"/>
              <w:rPr>
                <w:ins w:id="2092" w:author="Guilherme Rodrigues" w:date="2021-09-04T12:16:00Z"/>
                <w:rFonts w:ascii="Calibri" w:eastAsia="Times New Roman" w:hAnsi="Calibri" w:cs="Calibri"/>
                <w:color w:val="000000"/>
                <w:lang w:eastAsia="en-GB"/>
              </w:rPr>
            </w:pPr>
            <w:ins w:id="2093" w:author="Guilherme Rodrigues" w:date="2021-09-04T12:16:00Z">
              <w:r w:rsidRPr="00C83B07">
                <w:rPr>
                  <w:rFonts w:ascii="Calibri" w:eastAsia="Times New Roman" w:hAnsi="Calibri" w:cs="Calibri"/>
                  <w:color w:val="000000"/>
                  <w:lang w:eastAsia="en-GB"/>
                </w:rPr>
                <w:t>40</w:t>
              </w:r>
            </w:ins>
          </w:p>
        </w:tc>
      </w:tr>
      <w:tr w:rsidR="00C83B07" w:rsidRPr="00C83B07" w14:paraId="412B1919" w14:textId="77777777" w:rsidTr="00C83B07">
        <w:trPr>
          <w:trHeight w:val="324"/>
          <w:ins w:id="209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477064C5" w14:textId="77777777" w:rsidR="00C83B07" w:rsidRPr="00C83B07" w:rsidRDefault="00C83B07" w:rsidP="00C83B07">
            <w:pPr>
              <w:spacing w:after="0" w:line="240" w:lineRule="auto"/>
              <w:rPr>
                <w:ins w:id="2095" w:author="Guilherme Rodrigues" w:date="2021-09-04T12:16:00Z"/>
                <w:rFonts w:ascii="Calibri" w:eastAsia="Times New Roman" w:hAnsi="Calibri" w:cs="Calibri"/>
                <w:color w:val="000000"/>
                <w:lang w:eastAsia="en-GB"/>
              </w:rPr>
            </w:pPr>
            <w:ins w:id="2096" w:author="Guilherme Rodrigues" w:date="2021-09-04T12:16:00Z">
              <w:r w:rsidRPr="00C83B07">
                <w:rPr>
                  <w:rFonts w:ascii="Calibri" w:eastAsia="Times New Roman" w:hAnsi="Calibri" w:cs="Calibri"/>
                  <w:color w:val="000000"/>
                  <w:lang w:eastAsia="en-GB"/>
                </w:rPr>
                <w:t>Middlesbrough</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DD6B5F4" w14:textId="77777777" w:rsidR="00C83B07" w:rsidRPr="00C83B07" w:rsidRDefault="00C83B07" w:rsidP="00C83B07">
            <w:pPr>
              <w:spacing w:after="0" w:line="240" w:lineRule="auto"/>
              <w:jc w:val="right"/>
              <w:rPr>
                <w:ins w:id="2097" w:author="Guilherme Rodrigues" w:date="2021-09-04T12:16:00Z"/>
                <w:rFonts w:ascii="Calibri" w:eastAsia="Times New Roman" w:hAnsi="Calibri" w:cs="Calibri"/>
                <w:color w:val="000000"/>
                <w:lang w:eastAsia="en-GB"/>
              </w:rPr>
            </w:pPr>
            <w:ins w:id="2098"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EEF8E7"/>
            <w:vAlign w:val="bottom"/>
            <w:hideMark/>
          </w:tcPr>
          <w:p w14:paraId="710F2A0E" w14:textId="77777777" w:rsidR="00C83B07" w:rsidRPr="00C83B07" w:rsidRDefault="00C83B07" w:rsidP="00C83B07">
            <w:pPr>
              <w:spacing w:after="0" w:line="240" w:lineRule="auto"/>
              <w:jc w:val="right"/>
              <w:rPr>
                <w:ins w:id="2099" w:author="Guilherme Rodrigues" w:date="2021-09-04T12:16:00Z"/>
                <w:rFonts w:ascii="Calibri" w:eastAsia="Times New Roman" w:hAnsi="Calibri" w:cs="Calibri"/>
                <w:color w:val="000000"/>
                <w:lang w:eastAsia="en-GB"/>
              </w:rPr>
            </w:pPr>
            <w:ins w:id="2100" w:author="Guilherme Rodrigues" w:date="2021-09-04T12:16:00Z">
              <w:r w:rsidRPr="00C83B07">
                <w:rPr>
                  <w:rFonts w:ascii="Calibri" w:eastAsia="Times New Roman" w:hAnsi="Calibri" w:cs="Calibri"/>
                  <w:color w:val="000000"/>
                  <w:lang w:eastAsia="en-GB"/>
                </w:rPr>
                <w:t>42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DCD41CF" w14:textId="77777777" w:rsidR="00C83B07" w:rsidRPr="00C83B07" w:rsidRDefault="00C83B07" w:rsidP="00C83B07">
            <w:pPr>
              <w:spacing w:after="0" w:line="240" w:lineRule="auto"/>
              <w:jc w:val="right"/>
              <w:rPr>
                <w:ins w:id="2101" w:author="Guilherme Rodrigues" w:date="2021-09-04T12:16:00Z"/>
                <w:rFonts w:ascii="Calibri" w:eastAsia="Times New Roman" w:hAnsi="Calibri" w:cs="Calibri"/>
                <w:color w:val="000000"/>
                <w:lang w:eastAsia="en-GB"/>
              </w:rPr>
            </w:pPr>
            <w:ins w:id="2102" w:author="Guilherme Rodrigues" w:date="2021-09-04T12:16:00Z">
              <w:r w:rsidRPr="00C83B07">
                <w:rPr>
                  <w:rFonts w:ascii="Calibri" w:eastAsia="Times New Roman" w:hAnsi="Calibri" w:cs="Calibri"/>
                  <w:color w:val="000000"/>
                  <w:lang w:eastAsia="en-GB"/>
                </w:rPr>
                <w:t>-1.5</w:t>
              </w:r>
            </w:ins>
          </w:p>
        </w:tc>
        <w:tc>
          <w:tcPr>
            <w:tcW w:w="1480" w:type="dxa"/>
            <w:tcBorders>
              <w:top w:val="nil"/>
              <w:left w:val="nil"/>
              <w:bottom w:val="single" w:sz="8" w:space="0" w:color="FFFFFF"/>
              <w:right w:val="single" w:sz="8" w:space="0" w:color="FFFFFF"/>
            </w:tcBorders>
            <w:shd w:val="clear" w:color="000000" w:fill="EEF8E7"/>
            <w:vAlign w:val="bottom"/>
            <w:hideMark/>
          </w:tcPr>
          <w:p w14:paraId="7662A399" w14:textId="77777777" w:rsidR="00C83B07" w:rsidRPr="00C83B07" w:rsidRDefault="00C83B07" w:rsidP="00C83B07">
            <w:pPr>
              <w:spacing w:after="0" w:line="240" w:lineRule="auto"/>
              <w:jc w:val="right"/>
              <w:rPr>
                <w:ins w:id="2103" w:author="Guilherme Rodrigues" w:date="2021-09-04T12:16:00Z"/>
                <w:rFonts w:ascii="Calibri" w:eastAsia="Times New Roman" w:hAnsi="Calibri" w:cs="Calibri"/>
                <w:color w:val="000000"/>
                <w:lang w:eastAsia="en-GB"/>
              </w:rPr>
            </w:pPr>
            <w:ins w:id="2104" w:author="Guilherme Rodrigues" w:date="2021-09-04T12:16:00Z">
              <w:r w:rsidRPr="00C83B07">
                <w:rPr>
                  <w:rFonts w:ascii="Calibri" w:eastAsia="Times New Roman" w:hAnsi="Calibri" w:cs="Calibri"/>
                  <w:color w:val="000000"/>
                  <w:lang w:eastAsia="en-GB"/>
                </w:rPr>
                <w:t>57</w:t>
              </w:r>
            </w:ins>
          </w:p>
        </w:tc>
      </w:tr>
      <w:tr w:rsidR="00C83B07" w:rsidRPr="00C83B07" w14:paraId="271B1AC3" w14:textId="77777777" w:rsidTr="00C83B07">
        <w:trPr>
          <w:trHeight w:val="324"/>
          <w:ins w:id="2105"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2D6E98F1" w14:textId="77777777" w:rsidR="00C83B07" w:rsidRPr="00C83B07" w:rsidRDefault="00C83B07" w:rsidP="00C83B07">
            <w:pPr>
              <w:spacing w:after="0" w:line="240" w:lineRule="auto"/>
              <w:rPr>
                <w:ins w:id="2106" w:author="Guilherme Rodrigues" w:date="2021-09-04T12:16:00Z"/>
                <w:rFonts w:ascii="Calibri" w:eastAsia="Times New Roman" w:hAnsi="Calibri" w:cs="Calibri"/>
                <w:color w:val="000000"/>
                <w:lang w:eastAsia="en-GB"/>
              </w:rPr>
            </w:pPr>
            <w:ins w:id="2107" w:author="Guilherme Rodrigues" w:date="2021-09-04T12:16:00Z">
              <w:r w:rsidRPr="00C83B07">
                <w:rPr>
                  <w:rFonts w:ascii="Calibri" w:eastAsia="Times New Roman" w:hAnsi="Calibri" w:cs="Calibri"/>
                  <w:color w:val="000000"/>
                  <w:lang w:eastAsia="en-GB"/>
                </w:rPr>
                <w:t>Warrington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6EE2C9F" w14:textId="77777777" w:rsidR="00C83B07" w:rsidRPr="00C83B07" w:rsidRDefault="00C83B07" w:rsidP="00C83B07">
            <w:pPr>
              <w:spacing w:after="0" w:line="240" w:lineRule="auto"/>
              <w:jc w:val="right"/>
              <w:rPr>
                <w:ins w:id="2108" w:author="Guilherme Rodrigues" w:date="2021-09-04T12:16:00Z"/>
                <w:rFonts w:ascii="Calibri" w:eastAsia="Times New Roman" w:hAnsi="Calibri" w:cs="Calibri"/>
                <w:color w:val="000000"/>
                <w:lang w:eastAsia="en-GB"/>
              </w:rPr>
            </w:pPr>
            <w:ins w:id="2109" w:author="Guilherme Rodrigues" w:date="2021-09-04T12:16:00Z">
              <w:r w:rsidRPr="00C83B07">
                <w:rPr>
                  <w:rFonts w:ascii="Calibri" w:eastAsia="Times New Roman" w:hAnsi="Calibri" w:cs="Calibri"/>
                  <w:color w:val="000000"/>
                  <w:lang w:eastAsia="en-GB"/>
                </w:rPr>
                <w:t>-0.6</w:t>
              </w:r>
            </w:ins>
          </w:p>
        </w:tc>
        <w:tc>
          <w:tcPr>
            <w:tcW w:w="1480" w:type="dxa"/>
            <w:tcBorders>
              <w:top w:val="nil"/>
              <w:left w:val="nil"/>
              <w:bottom w:val="single" w:sz="8" w:space="0" w:color="FFFFFF"/>
              <w:right w:val="single" w:sz="8" w:space="0" w:color="FFFFFF"/>
            </w:tcBorders>
            <w:shd w:val="clear" w:color="000000" w:fill="DCF1CB"/>
            <w:vAlign w:val="bottom"/>
            <w:hideMark/>
          </w:tcPr>
          <w:p w14:paraId="7A3285C8" w14:textId="77777777" w:rsidR="00C83B07" w:rsidRPr="00C83B07" w:rsidRDefault="00C83B07" w:rsidP="00C83B07">
            <w:pPr>
              <w:spacing w:after="0" w:line="240" w:lineRule="auto"/>
              <w:jc w:val="right"/>
              <w:rPr>
                <w:ins w:id="2110" w:author="Guilherme Rodrigues" w:date="2021-09-04T12:16:00Z"/>
                <w:rFonts w:ascii="Calibri" w:eastAsia="Times New Roman" w:hAnsi="Calibri" w:cs="Calibri"/>
                <w:color w:val="000000"/>
                <w:lang w:eastAsia="en-GB"/>
              </w:rPr>
            </w:pPr>
            <w:ins w:id="2111" w:author="Guilherme Rodrigues" w:date="2021-09-04T12:16:00Z">
              <w:r w:rsidRPr="00C83B07">
                <w:rPr>
                  <w:rFonts w:ascii="Calibri" w:eastAsia="Times New Roman" w:hAnsi="Calibri" w:cs="Calibri"/>
                  <w:color w:val="000000"/>
                  <w:lang w:eastAsia="en-GB"/>
                </w:rPr>
                <w:t>43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F43486E" w14:textId="77777777" w:rsidR="00C83B07" w:rsidRPr="00C83B07" w:rsidRDefault="00C83B07" w:rsidP="00C83B07">
            <w:pPr>
              <w:spacing w:after="0" w:line="240" w:lineRule="auto"/>
              <w:jc w:val="right"/>
              <w:rPr>
                <w:ins w:id="2112" w:author="Guilherme Rodrigues" w:date="2021-09-04T12:16:00Z"/>
                <w:rFonts w:ascii="Calibri" w:eastAsia="Times New Roman" w:hAnsi="Calibri" w:cs="Calibri"/>
                <w:color w:val="000000"/>
                <w:lang w:eastAsia="en-GB"/>
              </w:rPr>
            </w:pPr>
            <w:ins w:id="2113" w:author="Guilherme Rodrigues" w:date="2021-09-04T12:16:00Z">
              <w:r w:rsidRPr="00C83B07">
                <w:rPr>
                  <w:rFonts w:ascii="Calibri" w:eastAsia="Times New Roman" w:hAnsi="Calibri" w:cs="Calibri"/>
                  <w:color w:val="000000"/>
                  <w:lang w:eastAsia="en-GB"/>
                </w:rPr>
                <w:t>0.2</w:t>
              </w:r>
            </w:ins>
          </w:p>
        </w:tc>
        <w:tc>
          <w:tcPr>
            <w:tcW w:w="1480" w:type="dxa"/>
            <w:tcBorders>
              <w:top w:val="nil"/>
              <w:left w:val="nil"/>
              <w:bottom w:val="single" w:sz="8" w:space="0" w:color="FFFFFF"/>
              <w:right w:val="single" w:sz="8" w:space="0" w:color="FFFFFF"/>
            </w:tcBorders>
            <w:shd w:val="clear" w:color="000000" w:fill="DCF1CB"/>
            <w:vAlign w:val="bottom"/>
            <w:hideMark/>
          </w:tcPr>
          <w:p w14:paraId="533EB10D" w14:textId="77777777" w:rsidR="00C83B07" w:rsidRPr="00C83B07" w:rsidRDefault="00C83B07" w:rsidP="00C83B07">
            <w:pPr>
              <w:spacing w:after="0" w:line="240" w:lineRule="auto"/>
              <w:jc w:val="right"/>
              <w:rPr>
                <w:ins w:id="2114" w:author="Guilherme Rodrigues" w:date="2021-09-04T12:16:00Z"/>
                <w:rFonts w:ascii="Calibri" w:eastAsia="Times New Roman" w:hAnsi="Calibri" w:cs="Calibri"/>
                <w:color w:val="000000"/>
                <w:lang w:eastAsia="en-GB"/>
              </w:rPr>
            </w:pPr>
            <w:ins w:id="2115" w:author="Guilherme Rodrigues" w:date="2021-09-04T12:16:00Z">
              <w:r w:rsidRPr="00C83B07">
                <w:rPr>
                  <w:rFonts w:ascii="Calibri" w:eastAsia="Times New Roman" w:hAnsi="Calibri" w:cs="Calibri"/>
                  <w:color w:val="000000"/>
                  <w:lang w:eastAsia="en-GB"/>
                </w:rPr>
                <w:t>26</w:t>
              </w:r>
            </w:ins>
          </w:p>
        </w:tc>
      </w:tr>
      <w:tr w:rsidR="00C83B07" w:rsidRPr="00C83B07" w14:paraId="3B5989C8" w14:textId="77777777" w:rsidTr="00C83B07">
        <w:trPr>
          <w:trHeight w:val="324"/>
          <w:ins w:id="211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55DE78EA" w14:textId="77777777" w:rsidR="00C83B07" w:rsidRPr="00C83B07" w:rsidRDefault="00C83B07" w:rsidP="00C83B07">
            <w:pPr>
              <w:spacing w:after="0" w:line="240" w:lineRule="auto"/>
              <w:rPr>
                <w:ins w:id="2117" w:author="Guilherme Rodrigues" w:date="2021-09-04T12:16:00Z"/>
                <w:rFonts w:ascii="Calibri" w:eastAsia="Times New Roman" w:hAnsi="Calibri" w:cs="Calibri"/>
                <w:color w:val="000000"/>
                <w:lang w:eastAsia="en-GB"/>
              </w:rPr>
            </w:pPr>
            <w:ins w:id="2118" w:author="Guilherme Rodrigues" w:date="2021-09-04T12:16:00Z">
              <w:r w:rsidRPr="00C83B07">
                <w:rPr>
                  <w:rFonts w:ascii="Calibri" w:eastAsia="Times New Roman" w:hAnsi="Calibri" w:cs="Calibri"/>
                  <w:color w:val="000000"/>
                  <w:lang w:eastAsia="en-GB"/>
                </w:rPr>
                <w:t>Sunderland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2D18D30" w14:textId="77777777" w:rsidR="00C83B07" w:rsidRPr="00C83B07" w:rsidRDefault="00C83B07" w:rsidP="00C83B07">
            <w:pPr>
              <w:spacing w:after="0" w:line="240" w:lineRule="auto"/>
              <w:jc w:val="right"/>
              <w:rPr>
                <w:ins w:id="2119" w:author="Guilherme Rodrigues" w:date="2021-09-04T12:16:00Z"/>
                <w:rFonts w:ascii="Calibri" w:eastAsia="Times New Roman" w:hAnsi="Calibri" w:cs="Calibri"/>
                <w:color w:val="000000"/>
                <w:lang w:eastAsia="en-GB"/>
              </w:rPr>
            </w:pPr>
            <w:ins w:id="2120"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EEF8E7"/>
            <w:vAlign w:val="bottom"/>
            <w:hideMark/>
          </w:tcPr>
          <w:p w14:paraId="4C223EA8" w14:textId="77777777" w:rsidR="00C83B07" w:rsidRPr="00C83B07" w:rsidRDefault="00C83B07" w:rsidP="00C83B07">
            <w:pPr>
              <w:spacing w:after="0" w:line="240" w:lineRule="auto"/>
              <w:jc w:val="right"/>
              <w:rPr>
                <w:ins w:id="2121" w:author="Guilherme Rodrigues" w:date="2021-09-04T12:16:00Z"/>
                <w:rFonts w:ascii="Calibri" w:eastAsia="Times New Roman" w:hAnsi="Calibri" w:cs="Calibri"/>
                <w:color w:val="000000"/>
                <w:lang w:eastAsia="en-GB"/>
              </w:rPr>
            </w:pPr>
            <w:ins w:id="2122" w:author="Guilherme Rodrigues" w:date="2021-09-04T12:16:00Z">
              <w:r w:rsidRPr="00C83B07">
                <w:rPr>
                  <w:rFonts w:ascii="Calibri" w:eastAsia="Times New Roman" w:hAnsi="Calibri" w:cs="Calibri"/>
                  <w:color w:val="000000"/>
                  <w:lang w:eastAsia="en-GB"/>
                </w:rPr>
                <w:t>44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8CA932A" w14:textId="77777777" w:rsidR="00C83B07" w:rsidRPr="00C83B07" w:rsidRDefault="00C83B07" w:rsidP="00C83B07">
            <w:pPr>
              <w:spacing w:after="0" w:line="240" w:lineRule="auto"/>
              <w:jc w:val="right"/>
              <w:rPr>
                <w:ins w:id="2123" w:author="Guilherme Rodrigues" w:date="2021-09-04T12:16:00Z"/>
                <w:rFonts w:ascii="Calibri" w:eastAsia="Times New Roman" w:hAnsi="Calibri" w:cs="Calibri"/>
                <w:color w:val="000000"/>
                <w:lang w:eastAsia="en-GB"/>
              </w:rPr>
            </w:pPr>
            <w:ins w:id="2124" w:author="Guilherme Rodrigues" w:date="2021-09-04T12:16:00Z">
              <w:r w:rsidRPr="00C83B07">
                <w:rPr>
                  <w:rFonts w:ascii="Calibri" w:eastAsia="Times New Roman" w:hAnsi="Calibri" w:cs="Calibri"/>
                  <w:color w:val="000000"/>
                  <w:lang w:eastAsia="en-GB"/>
                </w:rPr>
                <w:t>-1.2</w:t>
              </w:r>
            </w:ins>
          </w:p>
        </w:tc>
        <w:tc>
          <w:tcPr>
            <w:tcW w:w="1480" w:type="dxa"/>
            <w:tcBorders>
              <w:top w:val="nil"/>
              <w:left w:val="nil"/>
              <w:bottom w:val="single" w:sz="8" w:space="0" w:color="FFFFFF"/>
              <w:right w:val="single" w:sz="8" w:space="0" w:color="FFFFFF"/>
            </w:tcBorders>
            <w:shd w:val="clear" w:color="000000" w:fill="EEF8E7"/>
            <w:vAlign w:val="bottom"/>
            <w:hideMark/>
          </w:tcPr>
          <w:p w14:paraId="6E7C8DD1" w14:textId="77777777" w:rsidR="00C83B07" w:rsidRPr="00C83B07" w:rsidRDefault="00C83B07" w:rsidP="00C83B07">
            <w:pPr>
              <w:spacing w:after="0" w:line="240" w:lineRule="auto"/>
              <w:jc w:val="right"/>
              <w:rPr>
                <w:ins w:id="2125" w:author="Guilherme Rodrigues" w:date="2021-09-04T12:16:00Z"/>
                <w:rFonts w:ascii="Calibri" w:eastAsia="Times New Roman" w:hAnsi="Calibri" w:cs="Calibri"/>
                <w:color w:val="000000"/>
                <w:lang w:eastAsia="en-GB"/>
              </w:rPr>
            </w:pPr>
            <w:ins w:id="2126" w:author="Guilherme Rodrigues" w:date="2021-09-04T12:16:00Z">
              <w:r w:rsidRPr="00C83B07">
                <w:rPr>
                  <w:rFonts w:ascii="Calibri" w:eastAsia="Times New Roman" w:hAnsi="Calibri" w:cs="Calibri"/>
                  <w:color w:val="000000"/>
                  <w:lang w:eastAsia="en-GB"/>
                </w:rPr>
                <w:t>50</w:t>
              </w:r>
            </w:ins>
          </w:p>
        </w:tc>
      </w:tr>
      <w:tr w:rsidR="00C83B07" w:rsidRPr="00C83B07" w14:paraId="6DB22E98" w14:textId="77777777" w:rsidTr="00C83B07">
        <w:trPr>
          <w:trHeight w:val="324"/>
          <w:ins w:id="2127"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7507850F" w14:textId="77777777" w:rsidR="00C83B07" w:rsidRPr="00C83B07" w:rsidRDefault="00C83B07" w:rsidP="00C83B07">
            <w:pPr>
              <w:spacing w:after="0" w:line="240" w:lineRule="auto"/>
              <w:rPr>
                <w:ins w:id="2128" w:author="Guilherme Rodrigues" w:date="2021-09-04T12:16:00Z"/>
                <w:rFonts w:ascii="Calibri" w:eastAsia="Times New Roman" w:hAnsi="Calibri" w:cs="Calibri"/>
                <w:color w:val="000000"/>
                <w:lang w:eastAsia="en-GB"/>
              </w:rPr>
            </w:pPr>
            <w:ins w:id="2129" w:author="Guilherme Rodrigues" w:date="2021-09-04T12:16:00Z">
              <w:r w:rsidRPr="00C83B07">
                <w:rPr>
                  <w:rFonts w:ascii="Calibri" w:eastAsia="Times New Roman" w:hAnsi="Calibri" w:cs="Calibri"/>
                  <w:color w:val="000000"/>
                  <w:lang w:eastAsia="en-GB"/>
                </w:rPr>
                <w:t>Sheffield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C8894A0" w14:textId="77777777" w:rsidR="00C83B07" w:rsidRPr="00C83B07" w:rsidRDefault="00C83B07" w:rsidP="00C83B07">
            <w:pPr>
              <w:spacing w:after="0" w:line="240" w:lineRule="auto"/>
              <w:jc w:val="right"/>
              <w:rPr>
                <w:ins w:id="2130" w:author="Guilherme Rodrigues" w:date="2021-09-04T12:16:00Z"/>
                <w:rFonts w:ascii="Calibri" w:eastAsia="Times New Roman" w:hAnsi="Calibri" w:cs="Calibri"/>
                <w:color w:val="000000"/>
                <w:lang w:eastAsia="en-GB"/>
              </w:rPr>
            </w:pPr>
            <w:ins w:id="2131" w:author="Guilherme Rodrigues" w:date="2021-09-04T12:16:00Z">
              <w:r w:rsidRPr="00C83B07">
                <w:rPr>
                  <w:rFonts w:ascii="Calibri" w:eastAsia="Times New Roman" w:hAnsi="Calibri" w:cs="Calibri"/>
                  <w:color w:val="000000"/>
                  <w:lang w:eastAsia="en-GB"/>
                </w:rPr>
                <w:t>-0.7</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5EBA817C" w14:textId="77777777" w:rsidR="00C83B07" w:rsidRPr="00C83B07" w:rsidRDefault="00C83B07" w:rsidP="00C83B07">
            <w:pPr>
              <w:spacing w:after="0" w:line="240" w:lineRule="auto"/>
              <w:jc w:val="right"/>
              <w:rPr>
                <w:ins w:id="2132" w:author="Guilherme Rodrigues" w:date="2021-09-04T12:16:00Z"/>
                <w:rFonts w:ascii="Calibri" w:eastAsia="Times New Roman" w:hAnsi="Calibri" w:cs="Calibri"/>
                <w:color w:val="000000"/>
                <w:lang w:eastAsia="en-GB"/>
              </w:rPr>
            </w:pPr>
            <w:ins w:id="2133" w:author="Guilherme Rodrigues" w:date="2021-09-04T12:16:00Z">
              <w:r w:rsidRPr="00C83B07">
                <w:rPr>
                  <w:rFonts w:ascii="Calibri" w:eastAsia="Times New Roman" w:hAnsi="Calibri" w:cs="Calibri"/>
                  <w:color w:val="000000"/>
                  <w:lang w:eastAsia="en-GB"/>
                </w:rPr>
                <w:t>45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4065733" w14:textId="77777777" w:rsidR="00C83B07" w:rsidRPr="00C83B07" w:rsidRDefault="00C83B07" w:rsidP="00C83B07">
            <w:pPr>
              <w:spacing w:after="0" w:line="240" w:lineRule="auto"/>
              <w:jc w:val="right"/>
              <w:rPr>
                <w:ins w:id="2134" w:author="Guilherme Rodrigues" w:date="2021-09-04T12:16:00Z"/>
                <w:rFonts w:ascii="Calibri" w:eastAsia="Times New Roman" w:hAnsi="Calibri" w:cs="Calibri"/>
                <w:color w:val="000000"/>
                <w:lang w:eastAsia="en-GB"/>
              </w:rPr>
            </w:pPr>
            <w:ins w:id="2135" w:author="Guilherme Rodrigues" w:date="2021-09-04T12:16:00Z">
              <w:r w:rsidRPr="00C83B07">
                <w:rPr>
                  <w:rFonts w:ascii="Calibri" w:eastAsia="Times New Roman" w:hAnsi="Calibri" w:cs="Calibri"/>
                  <w:color w:val="000000"/>
                  <w:lang w:eastAsia="en-GB"/>
                </w:rPr>
                <w:t>-0.9</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724C219B" w14:textId="77777777" w:rsidR="00C83B07" w:rsidRPr="00C83B07" w:rsidRDefault="00C83B07" w:rsidP="00C83B07">
            <w:pPr>
              <w:spacing w:after="0" w:line="240" w:lineRule="auto"/>
              <w:jc w:val="right"/>
              <w:rPr>
                <w:ins w:id="2136" w:author="Guilherme Rodrigues" w:date="2021-09-04T12:16:00Z"/>
                <w:rFonts w:ascii="Calibri" w:eastAsia="Times New Roman" w:hAnsi="Calibri" w:cs="Calibri"/>
                <w:color w:val="000000"/>
                <w:lang w:eastAsia="en-GB"/>
              </w:rPr>
            </w:pPr>
            <w:ins w:id="2137" w:author="Guilherme Rodrigues" w:date="2021-09-04T12:16:00Z">
              <w:r w:rsidRPr="00C83B07">
                <w:rPr>
                  <w:rFonts w:ascii="Calibri" w:eastAsia="Times New Roman" w:hAnsi="Calibri" w:cs="Calibri"/>
                  <w:color w:val="000000"/>
                  <w:lang w:eastAsia="en-GB"/>
                </w:rPr>
                <w:t>43</w:t>
              </w:r>
            </w:ins>
          </w:p>
        </w:tc>
      </w:tr>
      <w:tr w:rsidR="00C83B07" w:rsidRPr="00C83B07" w14:paraId="3A5F6907" w14:textId="77777777" w:rsidTr="00C83B07">
        <w:trPr>
          <w:trHeight w:val="324"/>
          <w:ins w:id="213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67B25DA6" w14:textId="77777777" w:rsidR="00C83B07" w:rsidRPr="00C83B07" w:rsidRDefault="00C83B07" w:rsidP="00C83B07">
            <w:pPr>
              <w:spacing w:after="0" w:line="240" w:lineRule="auto"/>
              <w:rPr>
                <w:ins w:id="2139" w:author="Guilherme Rodrigues" w:date="2021-09-04T12:16:00Z"/>
                <w:rFonts w:ascii="Calibri" w:eastAsia="Times New Roman" w:hAnsi="Calibri" w:cs="Calibri"/>
                <w:color w:val="000000"/>
                <w:lang w:eastAsia="en-GB"/>
              </w:rPr>
            </w:pPr>
            <w:ins w:id="2140" w:author="Guilherme Rodrigues" w:date="2021-09-04T12:16:00Z">
              <w:r w:rsidRPr="00C83B07">
                <w:rPr>
                  <w:rFonts w:ascii="Calibri" w:eastAsia="Times New Roman" w:hAnsi="Calibri" w:cs="Calibri"/>
                  <w:color w:val="000000"/>
                  <w:lang w:eastAsia="en-GB"/>
                </w:rPr>
                <w:t>Newcastle</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0BFA0D1" w14:textId="77777777" w:rsidR="00C83B07" w:rsidRPr="00C83B07" w:rsidRDefault="00C83B07" w:rsidP="00C83B07">
            <w:pPr>
              <w:spacing w:after="0" w:line="240" w:lineRule="auto"/>
              <w:jc w:val="right"/>
              <w:rPr>
                <w:ins w:id="2141" w:author="Guilherme Rodrigues" w:date="2021-09-04T12:16:00Z"/>
                <w:rFonts w:ascii="Calibri" w:eastAsia="Times New Roman" w:hAnsi="Calibri" w:cs="Calibri"/>
                <w:color w:val="000000"/>
                <w:lang w:eastAsia="en-GB"/>
              </w:rPr>
            </w:pPr>
            <w:ins w:id="2142"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DCF1CB"/>
            <w:vAlign w:val="bottom"/>
            <w:hideMark/>
          </w:tcPr>
          <w:p w14:paraId="128940E7" w14:textId="77777777" w:rsidR="00C83B07" w:rsidRPr="00C83B07" w:rsidRDefault="00C83B07" w:rsidP="00C83B07">
            <w:pPr>
              <w:spacing w:after="0" w:line="240" w:lineRule="auto"/>
              <w:jc w:val="right"/>
              <w:rPr>
                <w:ins w:id="2143" w:author="Guilherme Rodrigues" w:date="2021-09-04T12:16:00Z"/>
                <w:rFonts w:ascii="Calibri" w:eastAsia="Times New Roman" w:hAnsi="Calibri" w:cs="Calibri"/>
                <w:color w:val="000000"/>
                <w:lang w:eastAsia="en-GB"/>
              </w:rPr>
            </w:pPr>
            <w:ins w:id="2144" w:author="Guilherme Rodrigues" w:date="2021-09-04T12:16:00Z">
              <w:r w:rsidRPr="00C83B07">
                <w:rPr>
                  <w:rFonts w:ascii="Calibri" w:eastAsia="Times New Roman" w:hAnsi="Calibri" w:cs="Calibri"/>
                  <w:color w:val="000000"/>
                  <w:lang w:eastAsia="en-GB"/>
                </w:rPr>
                <w:t>46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368BA2A1" w14:textId="77777777" w:rsidR="00C83B07" w:rsidRPr="00C83B07" w:rsidRDefault="00C83B07" w:rsidP="00C83B07">
            <w:pPr>
              <w:spacing w:after="0" w:line="240" w:lineRule="auto"/>
              <w:jc w:val="right"/>
              <w:rPr>
                <w:ins w:id="2145" w:author="Guilherme Rodrigues" w:date="2021-09-04T12:16:00Z"/>
                <w:rFonts w:ascii="Calibri" w:eastAsia="Times New Roman" w:hAnsi="Calibri" w:cs="Calibri"/>
                <w:color w:val="000000"/>
                <w:lang w:eastAsia="en-GB"/>
              </w:rPr>
            </w:pPr>
            <w:ins w:id="2146"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25EAC39F" w14:textId="77777777" w:rsidR="00C83B07" w:rsidRPr="00C83B07" w:rsidRDefault="00C83B07" w:rsidP="00C83B07">
            <w:pPr>
              <w:spacing w:after="0" w:line="240" w:lineRule="auto"/>
              <w:jc w:val="right"/>
              <w:rPr>
                <w:ins w:id="2147" w:author="Guilherme Rodrigues" w:date="2021-09-04T12:16:00Z"/>
                <w:rFonts w:ascii="Calibri" w:eastAsia="Times New Roman" w:hAnsi="Calibri" w:cs="Calibri"/>
                <w:color w:val="000000"/>
                <w:lang w:eastAsia="en-GB"/>
              </w:rPr>
            </w:pPr>
            <w:ins w:id="2148" w:author="Guilherme Rodrigues" w:date="2021-09-04T12:16:00Z">
              <w:r w:rsidRPr="00C83B07">
                <w:rPr>
                  <w:rFonts w:ascii="Calibri" w:eastAsia="Times New Roman" w:hAnsi="Calibri" w:cs="Calibri"/>
                  <w:color w:val="000000"/>
                  <w:lang w:eastAsia="en-GB"/>
                </w:rPr>
                <w:t>37</w:t>
              </w:r>
            </w:ins>
          </w:p>
        </w:tc>
      </w:tr>
      <w:tr w:rsidR="00C83B07" w:rsidRPr="00C83B07" w14:paraId="2C5E32B9" w14:textId="77777777" w:rsidTr="00C83B07">
        <w:trPr>
          <w:trHeight w:val="324"/>
          <w:ins w:id="2149"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794D0935" w14:textId="77777777" w:rsidR="00C83B07" w:rsidRPr="00C83B07" w:rsidRDefault="00C83B07" w:rsidP="00C83B07">
            <w:pPr>
              <w:spacing w:after="0" w:line="240" w:lineRule="auto"/>
              <w:rPr>
                <w:ins w:id="2150" w:author="Guilherme Rodrigues" w:date="2021-09-04T12:16:00Z"/>
                <w:rFonts w:ascii="Calibri" w:eastAsia="Times New Roman" w:hAnsi="Calibri" w:cs="Calibri"/>
                <w:color w:val="000000"/>
                <w:lang w:eastAsia="en-GB"/>
              </w:rPr>
            </w:pPr>
            <w:ins w:id="2151" w:author="Guilherme Rodrigues" w:date="2021-09-04T12:16:00Z">
              <w:r w:rsidRPr="00C83B07">
                <w:rPr>
                  <w:rFonts w:ascii="Calibri" w:eastAsia="Times New Roman" w:hAnsi="Calibri" w:cs="Calibri"/>
                  <w:color w:val="000000"/>
                  <w:lang w:eastAsia="en-GB"/>
                </w:rPr>
                <w:t>Dundee</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B672407" w14:textId="77777777" w:rsidR="00C83B07" w:rsidRPr="00C83B07" w:rsidRDefault="00C83B07" w:rsidP="00C83B07">
            <w:pPr>
              <w:spacing w:after="0" w:line="240" w:lineRule="auto"/>
              <w:jc w:val="right"/>
              <w:rPr>
                <w:ins w:id="2152" w:author="Guilherme Rodrigues" w:date="2021-09-04T12:16:00Z"/>
                <w:rFonts w:ascii="Calibri" w:eastAsia="Times New Roman" w:hAnsi="Calibri" w:cs="Calibri"/>
                <w:color w:val="000000"/>
                <w:lang w:eastAsia="en-GB"/>
              </w:rPr>
            </w:pPr>
            <w:ins w:id="2153" w:author="Guilherme Rodrigues" w:date="2021-09-04T12:16:00Z">
              <w:r w:rsidRPr="00C83B07">
                <w:rPr>
                  <w:rFonts w:ascii="Calibri" w:eastAsia="Times New Roman" w:hAnsi="Calibri" w:cs="Calibri"/>
                  <w:color w:val="000000"/>
                  <w:lang w:eastAsia="en-GB"/>
                </w:rPr>
                <w:t>-0.7</w:t>
              </w:r>
            </w:ins>
          </w:p>
        </w:tc>
        <w:tc>
          <w:tcPr>
            <w:tcW w:w="1480" w:type="dxa"/>
            <w:tcBorders>
              <w:top w:val="nil"/>
              <w:left w:val="nil"/>
              <w:bottom w:val="single" w:sz="8" w:space="0" w:color="FFFFFF"/>
              <w:right w:val="single" w:sz="8" w:space="0" w:color="FFFFFF"/>
            </w:tcBorders>
            <w:shd w:val="clear" w:color="000000" w:fill="DCF1CB"/>
            <w:vAlign w:val="bottom"/>
            <w:hideMark/>
          </w:tcPr>
          <w:p w14:paraId="5EDDD810" w14:textId="77777777" w:rsidR="00C83B07" w:rsidRPr="00C83B07" w:rsidRDefault="00C83B07" w:rsidP="00C83B07">
            <w:pPr>
              <w:spacing w:after="0" w:line="240" w:lineRule="auto"/>
              <w:jc w:val="right"/>
              <w:rPr>
                <w:ins w:id="2154" w:author="Guilherme Rodrigues" w:date="2021-09-04T12:16:00Z"/>
                <w:rFonts w:ascii="Calibri" w:eastAsia="Times New Roman" w:hAnsi="Calibri" w:cs="Calibri"/>
                <w:color w:val="000000"/>
                <w:lang w:eastAsia="en-GB"/>
              </w:rPr>
            </w:pPr>
            <w:ins w:id="2155" w:author="Guilherme Rodrigues" w:date="2021-09-04T12:16:00Z">
              <w:r w:rsidRPr="00C83B07">
                <w:rPr>
                  <w:rFonts w:ascii="Calibri" w:eastAsia="Times New Roman" w:hAnsi="Calibri" w:cs="Calibri"/>
                  <w:color w:val="000000"/>
                  <w:lang w:eastAsia="en-GB"/>
                </w:rPr>
                <w:t>47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FB6CE80" w14:textId="77777777" w:rsidR="00C83B07" w:rsidRPr="00C83B07" w:rsidRDefault="00C83B07" w:rsidP="00C83B07">
            <w:pPr>
              <w:spacing w:after="0" w:line="240" w:lineRule="auto"/>
              <w:jc w:val="right"/>
              <w:rPr>
                <w:ins w:id="2156" w:author="Guilherme Rodrigues" w:date="2021-09-04T12:16:00Z"/>
                <w:rFonts w:ascii="Calibri" w:eastAsia="Times New Roman" w:hAnsi="Calibri" w:cs="Calibri"/>
                <w:color w:val="000000"/>
                <w:lang w:eastAsia="en-GB"/>
              </w:rPr>
            </w:pPr>
            <w:ins w:id="2157" w:author="Guilherme Rodrigues" w:date="2021-09-04T12:16:00Z">
              <w:r w:rsidRPr="00C83B07">
                <w:rPr>
                  <w:rFonts w:ascii="Calibri" w:eastAsia="Times New Roman" w:hAnsi="Calibri" w:cs="Calibri"/>
                  <w:color w:val="000000"/>
                  <w:lang w:eastAsia="en-GB"/>
                </w:rPr>
                <w:t>0.4</w:t>
              </w:r>
            </w:ins>
          </w:p>
        </w:tc>
        <w:tc>
          <w:tcPr>
            <w:tcW w:w="1480" w:type="dxa"/>
            <w:tcBorders>
              <w:top w:val="nil"/>
              <w:left w:val="nil"/>
              <w:bottom w:val="single" w:sz="8" w:space="0" w:color="FFFFFF"/>
              <w:right w:val="single" w:sz="8" w:space="0" w:color="FFFFFF"/>
            </w:tcBorders>
            <w:shd w:val="clear" w:color="000000" w:fill="DCF1CB"/>
            <w:vAlign w:val="bottom"/>
            <w:hideMark/>
          </w:tcPr>
          <w:p w14:paraId="231D0BE6" w14:textId="77777777" w:rsidR="00C83B07" w:rsidRPr="00C83B07" w:rsidRDefault="00C83B07" w:rsidP="00C83B07">
            <w:pPr>
              <w:spacing w:after="0" w:line="240" w:lineRule="auto"/>
              <w:jc w:val="right"/>
              <w:rPr>
                <w:ins w:id="2158" w:author="Guilherme Rodrigues" w:date="2021-09-04T12:16:00Z"/>
                <w:rFonts w:ascii="Calibri" w:eastAsia="Times New Roman" w:hAnsi="Calibri" w:cs="Calibri"/>
                <w:color w:val="000000"/>
                <w:lang w:eastAsia="en-GB"/>
              </w:rPr>
            </w:pPr>
            <w:ins w:id="2159" w:author="Guilherme Rodrigues" w:date="2021-09-04T12:16:00Z">
              <w:r w:rsidRPr="00C83B07">
                <w:rPr>
                  <w:rFonts w:ascii="Calibri" w:eastAsia="Times New Roman" w:hAnsi="Calibri" w:cs="Calibri"/>
                  <w:color w:val="000000"/>
                  <w:lang w:eastAsia="en-GB"/>
                </w:rPr>
                <w:t>23</w:t>
              </w:r>
            </w:ins>
          </w:p>
        </w:tc>
      </w:tr>
      <w:tr w:rsidR="00C83B07" w:rsidRPr="00C83B07" w14:paraId="7EBAB4F1" w14:textId="77777777" w:rsidTr="00C83B07">
        <w:trPr>
          <w:trHeight w:val="324"/>
          <w:ins w:id="216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34CCB794" w14:textId="77777777" w:rsidR="00C83B07" w:rsidRPr="00C83B07" w:rsidRDefault="00C83B07" w:rsidP="00C83B07">
            <w:pPr>
              <w:spacing w:after="0" w:line="240" w:lineRule="auto"/>
              <w:rPr>
                <w:ins w:id="2161" w:author="Guilherme Rodrigues" w:date="2021-09-04T12:16:00Z"/>
                <w:rFonts w:ascii="Calibri" w:eastAsia="Times New Roman" w:hAnsi="Calibri" w:cs="Calibri"/>
                <w:color w:val="000000"/>
                <w:lang w:eastAsia="en-GB"/>
              </w:rPr>
            </w:pPr>
            <w:ins w:id="2162" w:author="Guilherme Rodrigues" w:date="2021-09-04T12:16:00Z">
              <w:r w:rsidRPr="00C83B07">
                <w:rPr>
                  <w:rFonts w:ascii="Calibri" w:eastAsia="Times New Roman" w:hAnsi="Calibri" w:cs="Calibri"/>
                  <w:color w:val="000000"/>
                  <w:lang w:eastAsia="en-GB"/>
                </w:rPr>
                <w:t>Derby</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CAB7079" w14:textId="77777777" w:rsidR="00C83B07" w:rsidRPr="00C83B07" w:rsidRDefault="00C83B07" w:rsidP="00C83B07">
            <w:pPr>
              <w:spacing w:after="0" w:line="240" w:lineRule="auto"/>
              <w:jc w:val="right"/>
              <w:rPr>
                <w:ins w:id="2163" w:author="Guilherme Rodrigues" w:date="2021-09-04T12:16:00Z"/>
                <w:rFonts w:ascii="Calibri" w:eastAsia="Times New Roman" w:hAnsi="Calibri" w:cs="Calibri"/>
                <w:color w:val="000000"/>
                <w:lang w:eastAsia="en-GB"/>
              </w:rPr>
            </w:pPr>
            <w:ins w:id="2164" w:author="Guilherme Rodrigues" w:date="2021-09-04T12:16:00Z">
              <w:r w:rsidRPr="00C83B07">
                <w:rPr>
                  <w:rFonts w:ascii="Calibri" w:eastAsia="Times New Roman" w:hAnsi="Calibri" w:cs="Calibri"/>
                  <w:color w:val="000000"/>
                  <w:lang w:eastAsia="en-GB"/>
                </w:rPr>
                <w:t>-0.8</w:t>
              </w:r>
            </w:ins>
          </w:p>
        </w:tc>
        <w:tc>
          <w:tcPr>
            <w:tcW w:w="1480" w:type="dxa"/>
            <w:tcBorders>
              <w:top w:val="nil"/>
              <w:left w:val="nil"/>
              <w:bottom w:val="single" w:sz="8" w:space="0" w:color="FFFFFF"/>
              <w:right w:val="single" w:sz="8" w:space="0" w:color="FFFFFF"/>
            </w:tcBorders>
            <w:shd w:val="clear" w:color="000000" w:fill="EEF8E7"/>
            <w:vAlign w:val="bottom"/>
            <w:hideMark/>
          </w:tcPr>
          <w:p w14:paraId="4806A547" w14:textId="77777777" w:rsidR="00C83B07" w:rsidRPr="00C83B07" w:rsidRDefault="00C83B07" w:rsidP="00C83B07">
            <w:pPr>
              <w:spacing w:after="0" w:line="240" w:lineRule="auto"/>
              <w:jc w:val="right"/>
              <w:rPr>
                <w:ins w:id="2165" w:author="Guilherme Rodrigues" w:date="2021-09-04T12:16:00Z"/>
                <w:rFonts w:ascii="Calibri" w:eastAsia="Times New Roman" w:hAnsi="Calibri" w:cs="Calibri"/>
                <w:color w:val="000000"/>
                <w:lang w:eastAsia="en-GB"/>
              </w:rPr>
            </w:pPr>
            <w:ins w:id="2166" w:author="Guilherme Rodrigues" w:date="2021-09-04T12:16:00Z">
              <w:r w:rsidRPr="00C83B07">
                <w:rPr>
                  <w:rFonts w:ascii="Calibri" w:eastAsia="Times New Roman" w:hAnsi="Calibri" w:cs="Calibri"/>
                  <w:color w:val="000000"/>
                  <w:lang w:eastAsia="en-GB"/>
                </w:rPr>
                <w:t>48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1FF6E08" w14:textId="77777777" w:rsidR="00C83B07" w:rsidRPr="00C83B07" w:rsidRDefault="00C83B07" w:rsidP="00C83B07">
            <w:pPr>
              <w:spacing w:after="0" w:line="240" w:lineRule="auto"/>
              <w:jc w:val="right"/>
              <w:rPr>
                <w:ins w:id="2167" w:author="Guilherme Rodrigues" w:date="2021-09-04T12:16:00Z"/>
                <w:rFonts w:ascii="Calibri" w:eastAsia="Times New Roman" w:hAnsi="Calibri" w:cs="Calibri"/>
                <w:color w:val="000000"/>
                <w:lang w:eastAsia="en-GB"/>
              </w:rPr>
            </w:pPr>
            <w:ins w:id="2168"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EEF8E7"/>
            <w:vAlign w:val="bottom"/>
            <w:hideMark/>
          </w:tcPr>
          <w:p w14:paraId="7F2D0F8E" w14:textId="77777777" w:rsidR="00C83B07" w:rsidRPr="00C83B07" w:rsidRDefault="00C83B07" w:rsidP="00C83B07">
            <w:pPr>
              <w:spacing w:after="0" w:line="240" w:lineRule="auto"/>
              <w:jc w:val="right"/>
              <w:rPr>
                <w:ins w:id="2169" w:author="Guilherme Rodrigues" w:date="2021-09-04T12:16:00Z"/>
                <w:rFonts w:ascii="Calibri" w:eastAsia="Times New Roman" w:hAnsi="Calibri" w:cs="Calibri"/>
                <w:color w:val="000000"/>
                <w:lang w:eastAsia="en-GB"/>
              </w:rPr>
            </w:pPr>
            <w:ins w:id="2170" w:author="Guilherme Rodrigues" w:date="2021-09-04T12:16:00Z">
              <w:r w:rsidRPr="00C83B07">
                <w:rPr>
                  <w:rFonts w:ascii="Calibri" w:eastAsia="Times New Roman" w:hAnsi="Calibri" w:cs="Calibri"/>
                  <w:color w:val="000000"/>
                  <w:lang w:eastAsia="en-GB"/>
                </w:rPr>
                <w:t>54</w:t>
              </w:r>
            </w:ins>
          </w:p>
        </w:tc>
      </w:tr>
      <w:tr w:rsidR="00C83B07" w:rsidRPr="00C83B07" w14:paraId="1579F434" w14:textId="77777777" w:rsidTr="00C83B07">
        <w:trPr>
          <w:trHeight w:val="324"/>
          <w:ins w:id="2171"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5BBC7337" w14:textId="77777777" w:rsidR="00C83B07" w:rsidRPr="00C83B07" w:rsidRDefault="00C83B07" w:rsidP="00C83B07">
            <w:pPr>
              <w:spacing w:after="0" w:line="240" w:lineRule="auto"/>
              <w:rPr>
                <w:ins w:id="2172" w:author="Guilherme Rodrigues" w:date="2021-09-04T12:16:00Z"/>
                <w:rFonts w:ascii="Calibri" w:eastAsia="Times New Roman" w:hAnsi="Calibri" w:cs="Calibri"/>
                <w:color w:val="000000"/>
                <w:lang w:eastAsia="en-GB"/>
              </w:rPr>
            </w:pPr>
            <w:ins w:id="2173" w:author="Guilherme Rodrigues" w:date="2021-09-04T12:16:00Z">
              <w:r w:rsidRPr="00C83B07">
                <w:rPr>
                  <w:rFonts w:ascii="Calibri" w:eastAsia="Times New Roman" w:hAnsi="Calibri" w:cs="Calibri"/>
                  <w:color w:val="000000"/>
                  <w:lang w:eastAsia="en-GB"/>
                </w:rPr>
                <w:t>Blackburn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79CF3F2" w14:textId="77777777" w:rsidR="00C83B07" w:rsidRPr="00C83B07" w:rsidRDefault="00C83B07" w:rsidP="00C83B07">
            <w:pPr>
              <w:spacing w:after="0" w:line="240" w:lineRule="auto"/>
              <w:jc w:val="right"/>
              <w:rPr>
                <w:ins w:id="2174" w:author="Guilherme Rodrigues" w:date="2021-09-04T12:16:00Z"/>
                <w:rFonts w:ascii="Calibri" w:eastAsia="Times New Roman" w:hAnsi="Calibri" w:cs="Calibri"/>
                <w:color w:val="000000"/>
                <w:lang w:eastAsia="en-GB"/>
              </w:rPr>
            </w:pPr>
            <w:ins w:id="2175" w:author="Guilherme Rodrigues" w:date="2021-09-04T12:16:00Z">
              <w:r w:rsidRPr="00C83B07">
                <w:rPr>
                  <w:rFonts w:ascii="Calibri" w:eastAsia="Times New Roman" w:hAnsi="Calibri" w:cs="Calibri"/>
                  <w:color w:val="000000"/>
                  <w:lang w:eastAsia="en-GB"/>
                </w:rPr>
                <w:t>-0.9</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0B478B7F" w14:textId="77777777" w:rsidR="00C83B07" w:rsidRPr="00C83B07" w:rsidRDefault="00C83B07" w:rsidP="00C83B07">
            <w:pPr>
              <w:spacing w:after="0" w:line="240" w:lineRule="auto"/>
              <w:jc w:val="right"/>
              <w:rPr>
                <w:ins w:id="2176" w:author="Guilherme Rodrigues" w:date="2021-09-04T12:16:00Z"/>
                <w:rFonts w:ascii="Calibri" w:eastAsia="Times New Roman" w:hAnsi="Calibri" w:cs="Calibri"/>
                <w:color w:val="000000"/>
                <w:lang w:eastAsia="en-GB"/>
              </w:rPr>
            </w:pPr>
            <w:ins w:id="2177" w:author="Guilherme Rodrigues" w:date="2021-09-04T12:16:00Z">
              <w:r w:rsidRPr="00C83B07">
                <w:rPr>
                  <w:rFonts w:ascii="Calibri" w:eastAsia="Times New Roman" w:hAnsi="Calibri" w:cs="Calibri"/>
                  <w:color w:val="000000"/>
                  <w:lang w:eastAsia="en-GB"/>
                </w:rPr>
                <w:t>49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2BF2EEC" w14:textId="77777777" w:rsidR="00C83B07" w:rsidRPr="00C83B07" w:rsidRDefault="00C83B07" w:rsidP="00C83B07">
            <w:pPr>
              <w:spacing w:after="0" w:line="240" w:lineRule="auto"/>
              <w:jc w:val="right"/>
              <w:rPr>
                <w:ins w:id="2178" w:author="Guilherme Rodrigues" w:date="2021-09-04T12:16:00Z"/>
                <w:rFonts w:ascii="Calibri" w:eastAsia="Times New Roman" w:hAnsi="Calibri" w:cs="Calibri"/>
                <w:color w:val="000000"/>
                <w:lang w:eastAsia="en-GB"/>
              </w:rPr>
            </w:pPr>
            <w:ins w:id="2179" w:author="Guilherme Rodrigues" w:date="2021-09-04T12:16:00Z">
              <w:r w:rsidRPr="00C83B07">
                <w:rPr>
                  <w:rFonts w:ascii="Calibri" w:eastAsia="Times New Roman" w:hAnsi="Calibri" w:cs="Calibri"/>
                  <w:color w:val="000000"/>
                  <w:lang w:eastAsia="en-GB"/>
                </w:rPr>
                <w:t>-0.8</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0B77FEE3" w14:textId="77777777" w:rsidR="00C83B07" w:rsidRPr="00C83B07" w:rsidRDefault="00C83B07" w:rsidP="00C83B07">
            <w:pPr>
              <w:spacing w:after="0" w:line="240" w:lineRule="auto"/>
              <w:jc w:val="right"/>
              <w:rPr>
                <w:ins w:id="2180" w:author="Guilherme Rodrigues" w:date="2021-09-04T12:16:00Z"/>
                <w:rFonts w:ascii="Calibri" w:eastAsia="Times New Roman" w:hAnsi="Calibri" w:cs="Calibri"/>
                <w:color w:val="000000"/>
                <w:lang w:eastAsia="en-GB"/>
              </w:rPr>
            </w:pPr>
            <w:ins w:id="2181" w:author="Guilherme Rodrigues" w:date="2021-09-04T12:16:00Z">
              <w:r w:rsidRPr="00C83B07">
                <w:rPr>
                  <w:rFonts w:ascii="Calibri" w:eastAsia="Times New Roman" w:hAnsi="Calibri" w:cs="Calibri"/>
                  <w:color w:val="000000"/>
                  <w:lang w:eastAsia="en-GB"/>
                </w:rPr>
                <w:t>39</w:t>
              </w:r>
            </w:ins>
          </w:p>
        </w:tc>
      </w:tr>
      <w:tr w:rsidR="00C83B07" w:rsidRPr="00C83B07" w14:paraId="097656E6" w14:textId="77777777" w:rsidTr="00C83B07">
        <w:trPr>
          <w:trHeight w:val="324"/>
          <w:ins w:id="218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29A290A" w14:textId="77777777" w:rsidR="00C83B07" w:rsidRPr="00C83B07" w:rsidRDefault="00C83B07" w:rsidP="00C83B07">
            <w:pPr>
              <w:spacing w:after="0" w:line="240" w:lineRule="auto"/>
              <w:rPr>
                <w:ins w:id="2183" w:author="Guilherme Rodrigues" w:date="2021-09-04T12:16:00Z"/>
                <w:rFonts w:ascii="Calibri" w:eastAsia="Times New Roman" w:hAnsi="Calibri" w:cs="Calibri"/>
                <w:color w:val="000000"/>
                <w:lang w:eastAsia="en-GB"/>
              </w:rPr>
            </w:pPr>
            <w:ins w:id="2184" w:author="Guilherme Rodrigues" w:date="2021-09-04T12:16:00Z">
              <w:r w:rsidRPr="00C83B07">
                <w:rPr>
                  <w:rFonts w:ascii="Calibri" w:eastAsia="Times New Roman" w:hAnsi="Calibri" w:cs="Calibri"/>
                  <w:color w:val="000000"/>
                  <w:lang w:eastAsia="en-GB"/>
                </w:rPr>
                <w:t>Nottingham</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F25164F" w14:textId="77777777" w:rsidR="00C83B07" w:rsidRPr="00C83B07" w:rsidRDefault="00C83B07" w:rsidP="00C83B07">
            <w:pPr>
              <w:spacing w:after="0" w:line="240" w:lineRule="auto"/>
              <w:jc w:val="right"/>
              <w:rPr>
                <w:ins w:id="2185" w:author="Guilherme Rodrigues" w:date="2021-09-04T12:16:00Z"/>
                <w:rFonts w:ascii="Calibri" w:eastAsia="Times New Roman" w:hAnsi="Calibri" w:cs="Calibri"/>
                <w:color w:val="000000"/>
                <w:lang w:eastAsia="en-GB"/>
              </w:rPr>
            </w:pPr>
            <w:ins w:id="2186"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DCF1CB"/>
            <w:vAlign w:val="bottom"/>
            <w:hideMark/>
          </w:tcPr>
          <w:p w14:paraId="7CD5BEF2" w14:textId="77777777" w:rsidR="00C83B07" w:rsidRPr="00C83B07" w:rsidRDefault="00C83B07" w:rsidP="00C83B07">
            <w:pPr>
              <w:spacing w:after="0" w:line="240" w:lineRule="auto"/>
              <w:jc w:val="right"/>
              <w:rPr>
                <w:ins w:id="2187" w:author="Guilherme Rodrigues" w:date="2021-09-04T12:16:00Z"/>
                <w:rFonts w:ascii="Calibri" w:eastAsia="Times New Roman" w:hAnsi="Calibri" w:cs="Calibri"/>
                <w:color w:val="000000"/>
                <w:lang w:eastAsia="en-GB"/>
              </w:rPr>
            </w:pPr>
            <w:ins w:id="2188" w:author="Guilherme Rodrigues" w:date="2021-09-04T12:16:00Z">
              <w:r w:rsidRPr="00C83B07">
                <w:rPr>
                  <w:rFonts w:ascii="Calibri" w:eastAsia="Times New Roman" w:hAnsi="Calibri" w:cs="Calibri"/>
                  <w:color w:val="000000"/>
                  <w:lang w:eastAsia="en-GB"/>
                </w:rPr>
                <w:t>50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F0B5090" w14:textId="77777777" w:rsidR="00C83B07" w:rsidRPr="00C83B07" w:rsidRDefault="00C83B07" w:rsidP="00C83B07">
            <w:pPr>
              <w:spacing w:after="0" w:line="240" w:lineRule="auto"/>
              <w:jc w:val="right"/>
              <w:rPr>
                <w:ins w:id="2189" w:author="Guilherme Rodrigues" w:date="2021-09-04T12:16:00Z"/>
                <w:rFonts w:ascii="Calibri" w:eastAsia="Times New Roman" w:hAnsi="Calibri" w:cs="Calibri"/>
                <w:color w:val="000000"/>
                <w:lang w:eastAsia="en-GB"/>
              </w:rPr>
            </w:pPr>
            <w:ins w:id="2190" w:author="Guilherme Rodrigues" w:date="2021-09-04T12:16:00Z">
              <w:r w:rsidRPr="00C83B07">
                <w:rPr>
                  <w:rFonts w:ascii="Calibri" w:eastAsia="Times New Roman" w:hAnsi="Calibri" w:cs="Calibri"/>
                  <w:color w:val="000000"/>
                  <w:lang w:eastAsia="en-GB"/>
                </w:rPr>
                <w:t>0.0</w:t>
              </w:r>
            </w:ins>
          </w:p>
        </w:tc>
        <w:tc>
          <w:tcPr>
            <w:tcW w:w="1480" w:type="dxa"/>
            <w:tcBorders>
              <w:top w:val="nil"/>
              <w:left w:val="nil"/>
              <w:bottom w:val="single" w:sz="8" w:space="0" w:color="FFFFFF"/>
              <w:right w:val="single" w:sz="8" w:space="0" w:color="FFFFFF"/>
            </w:tcBorders>
            <w:shd w:val="clear" w:color="000000" w:fill="DCF1CB"/>
            <w:vAlign w:val="bottom"/>
            <w:hideMark/>
          </w:tcPr>
          <w:p w14:paraId="601E6786" w14:textId="77777777" w:rsidR="00C83B07" w:rsidRPr="00C83B07" w:rsidRDefault="00C83B07" w:rsidP="00C83B07">
            <w:pPr>
              <w:spacing w:after="0" w:line="240" w:lineRule="auto"/>
              <w:jc w:val="right"/>
              <w:rPr>
                <w:ins w:id="2191" w:author="Guilherme Rodrigues" w:date="2021-09-04T12:16:00Z"/>
                <w:rFonts w:ascii="Calibri" w:eastAsia="Times New Roman" w:hAnsi="Calibri" w:cs="Calibri"/>
                <w:color w:val="000000"/>
                <w:lang w:eastAsia="en-GB"/>
              </w:rPr>
            </w:pPr>
            <w:ins w:id="2192" w:author="Guilherme Rodrigues" w:date="2021-09-04T12:16:00Z">
              <w:r w:rsidRPr="00C83B07">
                <w:rPr>
                  <w:rFonts w:ascii="Calibri" w:eastAsia="Times New Roman" w:hAnsi="Calibri" w:cs="Calibri"/>
                  <w:color w:val="000000"/>
                  <w:lang w:eastAsia="en-GB"/>
                </w:rPr>
                <w:t>29</w:t>
              </w:r>
            </w:ins>
          </w:p>
        </w:tc>
      </w:tr>
      <w:tr w:rsidR="00C83B07" w:rsidRPr="00C83B07" w14:paraId="59A6FAB8" w14:textId="77777777" w:rsidTr="00C83B07">
        <w:trPr>
          <w:trHeight w:val="324"/>
          <w:ins w:id="2193"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1BF07984" w14:textId="77777777" w:rsidR="00C83B07" w:rsidRPr="00C83B07" w:rsidRDefault="00C83B07" w:rsidP="00C83B07">
            <w:pPr>
              <w:spacing w:after="0" w:line="240" w:lineRule="auto"/>
              <w:rPr>
                <w:ins w:id="2194" w:author="Guilherme Rodrigues" w:date="2021-09-04T12:16:00Z"/>
                <w:rFonts w:ascii="Calibri" w:eastAsia="Times New Roman" w:hAnsi="Calibri" w:cs="Calibri"/>
                <w:color w:val="000000"/>
                <w:lang w:eastAsia="en-GB"/>
              </w:rPr>
            </w:pPr>
            <w:ins w:id="2195" w:author="Guilherme Rodrigues" w:date="2021-09-04T12:16:00Z">
              <w:r w:rsidRPr="00C83B07">
                <w:rPr>
                  <w:rFonts w:ascii="Calibri" w:eastAsia="Times New Roman" w:hAnsi="Calibri" w:cs="Calibri"/>
                  <w:color w:val="000000"/>
                  <w:lang w:eastAsia="en-GB"/>
                </w:rPr>
                <w:t>Bradford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3728D20" w14:textId="77777777" w:rsidR="00C83B07" w:rsidRPr="00C83B07" w:rsidRDefault="00C83B07" w:rsidP="00C83B07">
            <w:pPr>
              <w:spacing w:after="0" w:line="240" w:lineRule="auto"/>
              <w:jc w:val="right"/>
              <w:rPr>
                <w:ins w:id="2196" w:author="Guilherme Rodrigues" w:date="2021-09-04T12:16:00Z"/>
                <w:rFonts w:ascii="Calibri" w:eastAsia="Times New Roman" w:hAnsi="Calibri" w:cs="Calibri"/>
                <w:color w:val="000000"/>
                <w:lang w:eastAsia="en-GB"/>
              </w:rPr>
            </w:pPr>
            <w:ins w:id="2197" w:author="Guilherme Rodrigues" w:date="2021-09-04T12:16:00Z">
              <w:r w:rsidRPr="00C83B07">
                <w:rPr>
                  <w:rFonts w:ascii="Calibri" w:eastAsia="Times New Roman" w:hAnsi="Calibri" w:cs="Calibri"/>
                  <w:color w:val="000000"/>
                  <w:lang w:eastAsia="en-GB"/>
                </w:rPr>
                <w:t>-1.0</w:t>
              </w:r>
            </w:ins>
          </w:p>
        </w:tc>
        <w:tc>
          <w:tcPr>
            <w:tcW w:w="1480" w:type="dxa"/>
            <w:tcBorders>
              <w:top w:val="nil"/>
              <w:left w:val="nil"/>
              <w:bottom w:val="single" w:sz="8" w:space="0" w:color="FFFFFF"/>
              <w:right w:val="single" w:sz="8" w:space="0" w:color="FFFFFF"/>
            </w:tcBorders>
            <w:shd w:val="clear" w:color="000000" w:fill="EEF8E7"/>
            <w:vAlign w:val="bottom"/>
            <w:hideMark/>
          </w:tcPr>
          <w:p w14:paraId="0C9CEC1B" w14:textId="77777777" w:rsidR="00C83B07" w:rsidRPr="00C83B07" w:rsidRDefault="00C83B07" w:rsidP="00C83B07">
            <w:pPr>
              <w:spacing w:after="0" w:line="240" w:lineRule="auto"/>
              <w:jc w:val="right"/>
              <w:rPr>
                <w:ins w:id="2198" w:author="Guilherme Rodrigues" w:date="2021-09-04T12:16:00Z"/>
                <w:rFonts w:ascii="Calibri" w:eastAsia="Times New Roman" w:hAnsi="Calibri" w:cs="Calibri"/>
                <w:color w:val="000000"/>
                <w:lang w:eastAsia="en-GB"/>
              </w:rPr>
            </w:pPr>
            <w:ins w:id="2199" w:author="Guilherme Rodrigues" w:date="2021-09-04T12:16:00Z">
              <w:r w:rsidRPr="00C83B07">
                <w:rPr>
                  <w:rFonts w:ascii="Calibri" w:eastAsia="Times New Roman" w:hAnsi="Calibri" w:cs="Calibri"/>
                  <w:color w:val="000000"/>
                  <w:lang w:eastAsia="en-GB"/>
                </w:rPr>
                <w:t>51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B1A7570" w14:textId="77777777" w:rsidR="00C83B07" w:rsidRPr="00C83B07" w:rsidRDefault="00C83B07" w:rsidP="00C83B07">
            <w:pPr>
              <w:spacing w:after="0" w:line="240" w:lineRule="auto"/>
              <w:jc w:val="right"/>
              <w:rPr>
                <w:ins w:id="2200" w:author="Guilherme Rodrigues" w:date="2021-09-04T12:16:00Z"/>
                <w:rFonts w:ascii="Calibri" w:eastAsia="Times New Roman" w:hAnsi="Calibri" w:cs="Calibri"/>
                <w:color w:val="000000"/>
                <w:lang w:eastAsia="en-GB"/>
              </w:rPr>
            </w:pPr>
            <w:ins w:id="2201" w:author="Guilherme Rodrigues" w:date="2021-09-04T12:16:00Z">
              <w:r w:rsidRPr="00C83B07">
                <w:rPr>
                  <w:rFonts w:ascii="Calibri" w:eastAsia="Times New Roman" w:hAnsi="Calibri" w:cs="Calibri"/>
                  <w:color w:val="000000"/>
                  <w:lang w:eastAsia="en-GB"/>
                </w:rPr>
                <w:t>-1.2</w:t>
              </w:r>
            </w:ins>
          </w:p>
        </w:tc>
        <w:tc>
          <w:tcPr>
            <w:tcW w:w="1480" w:type="dxa"/>
            <w:tcBorders>
              <w:top w:val="nil"/>
              <w:left w:val="nil"/>
              <w:bottom w:val="single" w:sz="8" w:space="0" w:color="FFFFFF"/>
              <w:right w:val="single" w:sz="8" w:space="0" w:color="FFFFFF"/>
            </w:tcBorders>
            <w:shd w:val="clear" w:color="000000" w:fill="EEF8E7"/>
            <w:vAlign w:val="bottom"/>
            <w:hideMark/>
          </w:tcPr>
          <w:p w14:paraId="41183B47" w14:textId="77777777" w:rsidR="00C83B07" w:rsidRPr="00C83B07" w:rsidRDefault="00C83B07" w:rsidP="00C83B07">
            <w:pPr>
              <w:spacing w:after="0" w:line="240" w:lineRule="auto"/>
              <w:jc w:val="right"/>
              <w:rPr>
                <w:ins w:id="2202" w:author="Guilherme Rodrigues" w:date="2021-09-04T12:16:00Z"/>
                <w:rFonts w:ascii="Calibri" w:eastAsia="Times New Roman" w:hAnsi="Calibri" w:cs="Calibri"/>
                <w:color w:val="000000"/>
                <w:lang w:eastAsia="en-GB"/>
              </w:rPr>
            </w:pPr>
            <w:ins w:id="2203" w:author="Guilherme Rodrigues" w:date="2021-09-04T12:16:00Z">
              <w:r w:rsidRPr="00C83B07">
                <w:rPr>
                  <w:rFonts w:ascii="Calibri" w:eastAsia="Times New Roman" w:hAnsi="Calibri" w:cs="Calibri"/>
                  <w:color w:val="000000"/>
                  <w:lang w:eastAsia="en-GB"/>
                </w:rPr>
                <w:t>49</w:t>
              </w:r>
            </w:ins>
          </w:p>
        </w:tc>
      </w:tr>
      <w:tr w:rsidR="00C83B07" w:rsidRPr="00C83B07" w14:paraId="7C173161" w14:textId="77777777" w:rsidTr="00C83B07">
        <w:trPr>
          <w:trHeight w:val="324"/>
          <w:ins w:id="2204"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75ED3C35" w14:textId="77777777" w:rsidR="00C83B07" w:rsidRPr="00C83B07" w:rsidRDefault="00C83B07" w:rsidP="00C83B07">
            <w:pPr>
              <w:spacing w:after="0" w:line="240" w:lineRule="auto"/>
              <w:rPr>
                <w:ins w:id="2205" w:author="Guilherme Rodrigues" w:date="2021-09-04T12:16:00Z"/>
                <w:rFonts w:ascii="Calibri" w:eastAsia="Times New Roman" w:hAnsi="Calibri" w:cs="Calibri"/>
                <w:color w:val="000000"/>
                <w:lang w:eastAsia="en-GB"/>
              </w:rPr>
            </w:pPr>
            <w:ins w:id="2206" w:author="Guilherme Rodrigues" w:date="2021-09-04T12:16:00Z">
              <w:r w:rsidRPr="00C83B07">
                <w:rPr>
                  <w:rFonts w:ascii="Calibri" w:eastAsia="Times New Roman" w:hAnsi="Calibri" w:cs="Calibri"/>
                  <w:color w:val="000000"/>
                  <w:lang w:eastAsia="en-GB"/>
                </w:rPr>
                <w:t>Manchester</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92BB584" w14:textId="77777777" w:rsidR="00C83B07" w:rsidRPr="00C83B07" w:rsidRDefault="00C83B07" w:rsidP="00C83B07">
            <w:pPr>
              <w:spacing w:after="0" w:line="240" w:lineRule="auto"/>
              <w:jc w:val="right"/>
              <w:rPr>
                <w:ins w:id="2207" w:author="Guilherme Rodrigues" w:date="2021-09-04T12:16:00Z"/>
                <w:rFonts w:ascii="Calibri" w:eastAsia="Times New Roman" w:hAnsi="Calibri" w:cs="Calibri"/>
                <w:color w:val="000000"/>
                <w:lang w:eastAsia="en-GB"/>
              </w:rPr>
            </w:pPr>
            <w:ins w:id="2208" w:author="Guilherme Rodrigues" w:date="2021-09-04T12:16:00Z">
              <w:r w:rsidRPr="00C83B07">
                <w:rPr>
                  <w:rFonts w:ascii="Calibri" w:eastAsia="Times New Roman" w:hAnsi="Calibri" w:cs="Calibri"/>
                  <w:color w:val="000000"/>
                  <w:lang w:eastAsia="en-GB"/>
                </w:rPr>
                <w:t>-1.1</w:t>
              </w:r>
            </w:ins>
          </w:p>
        </w:tc>
        <w:tc>
          <w:tcPr>
            <w:tcW w:w="1480" w:type="dxa"/>
            <w:tcBorders>
              <w:top w:val="nil"/>
              <w:left w:val="nil"/>
              <w:bottom w:val="single" w:sz="8" w:space="0" w:color="FFFFFF"/>
              <w:right w:val="single" w:sz="8" w:space="0" w:color="FFFFFF"/>
            </w:tcBorders>
            <w:shd w:val="clear" w:color="000000" w:fill="DCF1CB"/>
            <w:vAlign w:val="bottom"/>
            <w:hideMark/>
          </w:tcPr>
          <w:p w14:paraId="0CDF50F6" w14:textId="77777777" w:rsidR="00C83B07" w:rsidRPr="00C83B07" w:rsidRDefault="00C83B07" w:rsidP="00C83B07">
            <w:pPr>
              <w:spacing w:after="0" w:line="240" w:lineRule="auto"/>
              <w:jc w:val="right"/>
              <w:rPr>
                <w:ins w:id="2209" w:author="Guilherme Rodrigues" w:date="2021-09-04T12:16:00Z"/>
                <w:rFonts w:ascii="Calibri" w:eastAsia="Times New Roman" w:hAnsi="Calibri" w:cs="Calibri"/>
                <w:color w:val="000000"/>
                <w:lang w:eastAsia="en-GB"/>
              </w:rPr>
            </w:pPr>
            <w:ins w:id="2210" w:author="Guilherme Rodrigues" w:date="2021-09-04T12:16:00Z">
              <w:r w:rsidRPr="00C83B07">
                <w:rPr>
                  <w:rFonts w:ascii="Calibri" w:eastAsia="Times New Roman" w:hAnsi="Calibri" w:cs="Calibri"/>
                  <w:color w:val="000000"/>
                  <w:lang w:eastAsia="en-GB"/>
                </w:rPr>
                <w:t>52</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E31B632" w14:textId="77777777" w:rsidR="00C83B07" w:rsidRPr="00C83B07" w:rsidRDefault="00C83B07" w:rsidP="00C83B07">
            <w:pPr>
              <w:spacing w:after="0" w:line="240" w:lineRule="auto"/>
              <w:jc w:val="right"/>
              <w:rPr>
                <w:ins w:id="2211" w:author="Guilherme Rodrigues" w:date="2021-09-04T12:16:00Z"/>
                <w:rFonts w:ascii="Calibri" w:eastAsia="Times New Roman" w:hAnsi="Calibri" w:cs="Calibri"/>
                <w:color w:val="000000"/>
                <w:lang w:eastAsia="en-GB"/>
              </w:rPr>
            </w:pPr>
            <w:ins w:id="2212" w:author="Guilherme Rodrigues" w:date="2021-09-04T12:16:00Z">
              <w:r w:rsidRPr="00C83B07">
                <w:rPr>
                  <w:rFonts w:ascii="Calibri" w:eastAsia="Times New Roman" w:hAnsi="Calibri" w:cs="Calibri"/>
                  <w:color w:val="000000"/>
                  <w:lang w:eastAsia="en-GB"/>
                </w:rPr>
                <w:t>0.5</w:t>
              </w:r>
            </w:ins>
          </w:p>
        </w:tc>
        <w:tc>
          <w:tcPr>
            <w:tcW w:w="1480" w:type="dxa"/>
            <w:tcBorders>
              <w:top w:val="nil"/>
              <w:left w:val="nil"/>
              <w:bottom w:val="single" w:sz="8" w:space="0" w:color="FFFFFF"/>
              <w:right w:val="single" w:sz="8" w:space="0" w:color="FFFFFF"/>
            </w:tcBorders>
            <w:shd w:val="clear" w:color="000000" w:fill="DCF1CB"/>
            <w:vAlign w:val="bottom"/>
            <w:hideMark/>
          </w:tcPr>
          <w:p w14:paraId="04278B49" w14:textId="77777777" w:rsidR="00C83B07" w:rsidRPr="00C83B07" w:rsidRDefault="00C83B07" w:rsidP="00C83B07">
            <w:pPr>
              <w:spacing w:after="0" w:line="240" w:lineRule="auto"/>
              <w:jc w:val="right"/>
              <w:rPr>
                <w:ins w:id="2213" w:author="Guilherme Rodrigues" w:date="2021-09-04T12:16:00Z"/>
                <w:rFonts w:ascii="Calibri" w:eastAsia="Times New Roman" w:hAnsi="Calibri" w:cs="Calibri"/>
                <w:color w:val="000000"/>
                <w:lang w:eastAsia="en-GB"/>
              </w:rPr>
            </w:pPr>
            <w:ins w:id="2214" w:author="Guilherme Rodrigues" w:date="2021-09-04T12:16:00Z">
              <w:r w:rsidRPr="00C83B07">
                <w:rPr>
                  <w:rFonts w:ascii="Calibri" w:eastAsia="Times New Roman" w:hAnsi="Calibri" w:cs="Calibri"/>
                  <w:color w:val="000000"/>
                  <w:lang w:eastAsia="en-GB"/>
                </w:rPr>
                <w:t>18</w:t>
              </w:r>
            </w:ins>
          </w:p>
        </w:tc>
      </w:tr>
      <w:tr w:rsidR="00C83B07" w:rsidRPr="00C83B07" w14:paraId="55D16F8A" w14:textId="77777777" w:rsidTr="00C83B07">
        <w:trPr>
          <w:trHeight w:val="324"/>
          <w:ins w:id="2215"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20CE497B" w14:textId="77777777" w:rsidR="00C83B07" w:rsidRPr="00C83B07" w:rsidRDefault="00C83B07" w:rsidP="00C83B07">
            <w:pPr>
              <w:spacing w:after="0" w:line="240" w:lineRule="auto"/>
              <w:rPr>
                <w:ins w:id="2216" w:author="Guilherme Rodrigues" w:date="2021-09-04T12:16:00Z"/>
                <w:rFonts w:ascii="Calibri" w:eastAsia="Times New Roman" w:hAnsi="Calibri" w:cs="Calibri"/>
                <w:color w:val="000000"/>
                <w:lang w:eastAsia="en-GB"/>
              </w:rPr>
            </w:pPr>
            <w:ins w:id="2217" w:author="Guilherme Rodrigues" w:date="2021-09-04T12:16:00Z">
              <w:r w:rsidRPr="00C83B07">
                <w:rPr>
                  <w:rFonts w:ascii="Calibri" w:eastAsia="Times New Roman" w:hAnsi="Calibri" w:cs="Calibri"/>
                  <w:color w:val="000000"/>
                  <w:lang w:eastAsia="en-GB"/>
                </w:rPr>
                <w:t>Coventry</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4E5B53F" w14:textId="77777777" w:rsidR="00C83B07" w:rsidRPr="00C83B07" w:rsidRDefault="00C83B07" w:rsidP="00C83B07">
            <w:pPr>
              <w:spacing w:after="0" w:line="240" w:lineRule="auto"/>
              <w:jc w:val="right"/>
              <w:rPr>
                <w:ins w:id="2218" w:author="Guilherme Rodrigues" w:date="2021-09-04T12:16:00Z"/>
                <w:rFonts w:ascii="Calibri" w:eastAsia="Times New Roman" w:hAnsi="Calibri" w:cs="Calibri"/>
                <w:color w:val="000000"/>
                <w:lang w:eastAsia="en-GB"/>
              </w:rPr>
            </w:pPr>
            <w:ins w:id="2219" w:author="Guilherme Rodrigues" w:date="2021-09-04T12:16:00Z">
              <w:r w:rsidRPr="00C83B07">
                <w:rPr>
                  <w:rFonts w:ascii="Calibri" w:eastAsia="Times New Roman" w:hAnsi="Calibri" w:cs="Calibri"/>
                  <w:color w:val="000000"/>
                  <w:lang w:eastAsia="en-GB"/>
                </w:rPr>
                <w:t>-1.1</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1B670941" w14:textId="77777777" w:rsidR="00C83B07" w:rsidRPr="00C83B07" w:rsidRDefault="00C83B07" w:rsidP="00C83B07">
            <w:pPr>
              <w:spacing w:after="0" w:line="240" w:lineRule="auto"/>
              <w:jc w:val="right"/>
              <w:rPr>
                <w:ins w:id="2220" w:author="Guilherme Rodrigues" w:date="2021-09-04T12:16:00Z"/>
                <w:rFonts w:ascii="Calibri" w:eastAsia="Times New Roman" w:hAnsi="Calibri" w:cs="Calibri"/>
                <w:color w:val="000000"/>
                <w:lang w:eastAsia="en-GB"/>
              </w:rPr>
            </w:pPr>
            <w:ins w:id="2221" w:author="Guilherme Rodrigues" w:date="2021-09-04T12:16:00Z">
              <w:r w:rsidRPr="00C83B07">
                <w:rPr>
                  <w:rFonts w:ascii="Calibri" w:eastAsia="Times New Roman" w:hAnsi="Calibri" w:cs="Calibri"/>
                  <w:color w:val="000000"/>
                  <w:lang w:eastAsia="en-GB"/>
                </w:rPr>
                <w:t>53</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ADAD482" w14:textId="77777777" w:rsidR="00C83B07" w:rsidRPr="00C83B07" w:rsidRDefault="00C83B07" w:rsidP="00C83B07">
            <w:pPr>
              <w:spacing w:after="0" w:line="240" w:lineRule="auto"/>
              <w:jc w:val="right"/>
              <w:rPr>
                <w:ins w:id="2222" w:author="Guilherme Rodrigues" w:date="2021-09-04T12:16:00Z"/>
                <w:rFonts w:ascii="Calibri" w:eastAsia="Times New Roman" w:hAnsi="Calibri" w:cs="Calibri"/>
                <w:color w:val="000000"/>
                <w:lang w:eastAsia="en-GB"/>
              </w:rPr>
            </w:pPr>
            <w:ins w:id="2223" w:author="Guilherme Rodrigues" w:date="2021-09-04T12:16:00Z">
              <w:r w:rsidRPr="00C83B07">
                <w:rPr>
                  <w:rFonts w:ascii="Calibri" w:eastAsia="Times New Roman" w:hAnsi="Calibri" w:cs="Calibri"/>
                  <w:color w:val="000000"/>
                  <w:lang w:eastAsia="en-GB"/>
                </w:rPr>
                <w:t>-0.9</w:t>
              </w:r>
            </w:ins>
          </w:p>
        </w:tc>
        <w:tc>
          <w:tcPr>
            <w:tcW w:w="1480" w:type="dxa"/>
            <w:tcBorders>
              <w:top w:val="single" w:sz="12" w:space="0" w:color="FFFFFF"/>
              <w:left w:val="nil"/>
              <w:bottom w:val="single" w:sz="8" w:space="0" w:color="FFFFFF"/>
              <w:right w:val="single" w:sz="8" w:space="0" w:color="FFFFFF"/>
            </w:tcBorders>
            <w:shd w:val="clear" w:color="000000" w:fill="EEF8E7"/>
            <w:vAlign w:val="bottom"/>
            <w:hideMark/>
          </w:tcPr>
          <w:p w14:paraId="18176D86" w14:textId="77777777" w:rsidR="00C83B07" w:rsidRPr="00C83B07" w:rsidRDefault="00C83B07" w:rsidP="00C83B07">
            <w:pPr>
              <w:spacing w:after="0" w:line="240" w:lineRule="auto"/>
              <w:jc w:val="right"/>
              <w:rPr>
                <w:ins w:id="2224" w:author="Guilherme Rodrigues" w:date="2021-09-04T12:16:00Z"/>
                <w:rFonts w:ascii="Calibri" w:eastAsia="Times New Roman" w:hAnsi="Calibri" w:cs="Calibri"/>
                <w:color w:val="000000"/>
                <w:lang w:eastAsia="en-GB"/>
              </w:rPr>
            </w:pPr>
            <w:ins w:id="2225" w:author="Guilherme Rodrigues" w:date="2021-09-04T12:16:00Z">
              <w:r w:rsidRPr="00C83B07">
                <w:rPr>
                  <w:rFonts w:ascii="Calibri" w:eastAsia="Times New Roman" w:hAnsi="Calibri" w:cs="Calibri"/>
                  <w:color w:val="000000"/>
                  <w:lang w:eastAsia="en-GB"/>
                </w:rPr>
                <w:t>42</w:t>
              </w:r>
            </w:ins>
          </w:p>
        </w:tc>
      </w:tr>
      <w:tr w:rsidR="00C83B07" w:rsidRPr="00C83B07" w14:paraId="558E22CE" w14:textId="77777777" w:rsidTr="00C83B07">
        <w:trPr>
          <w:trHeight w:val="324"/>
          <w:ins w:id="2226"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5EB0F45F" w14:textId="77777777" w:rsidR="00C83B07" w:rsidRPr="00C83B07" w:rsidRDefault="00C83B07" w:rsidP="00C83B07">
            <w:pPr>
              <w:spacing w:after="0" w:line="240" w:lineRule="auto"/>
              <w:rPr>
                <w:ins w:id="2227" w:author="Guilherme Rodrigues" w:date="2021-09-04T12:16:00Z"/>
                <w:rFonts w:ascii="Calibri" w:eastAsia="Times New Roman" w:hAnsi="Calibri" w:cs="Calibri"/>
                <w:color w:val="000000"/>
                <w:lang w:eastAsia="en-GB"/>
              </w:rPr>
            </w:pPr>
            <w:ins w:id="2228" w:author="Guilherme Rodrigues" w:date="2021-09-04T12:16:00Z">
              <w:r w:rsidRPr="00C83B07">
                <w:rPr>
                  <w:rFonts w:ascii="Calibri" w:eastAsia="Times New Roman" w:hAnsi="Calibri" w:cs="Calibri"/>
                  <w:color w:val="000000"/>
                  <w:lang w:eastAsia="en-GB"/>
                </w:rPr>
                <w:t>Stoke</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59BC84A" w14:textId="77777777" w:rsidR="00C83B07" w:rsidRPr="00C83B07" w:rsidRDefault="00C83B07" w:rsidP="00C83B07">
            <w:pPr>
              <w:spacing w:after="0" w:line="240" w:lineRule="auto"/>
              <w:jc w:val="right"/>
              <w:rPr>
                <w:ins w:id="2229" w:author="Guilherme Rodrigues" w:date="2021-09-04T12:16:00Z"/>
                <w:rFonts w:ascii="Calibri" w:eastAsia="Times New Roman" w:hAnsi="Calibri" w:cs="Calibri"/>
                <w:color w:val="000000"/>
                <w:lang w:eastAsia="en-GB"/>
              </w:rPr>
            </w:pPr>
            <w:ins w:id="2230"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EEF8E7"/>
            <w:vAlign w:val="bottom"/>
            <w:hideMark/>
          </w:tcPr>
          <w:p w14:paraId="045F8851" w14:textId="77777777" w:rsidR="00C83B07" w:rsidRPr="00C83B07" w:rsidRDefault="00C83B07" w:rsidP="00C83B07">
            <w:pPr>
              <w:spacing w:after="0" w:line="240" w:lineRule="auto"/>
              <w:jc w:val="right"/>
              <w:rPr>
                <w:ins w:id="2231" w:author="Guilherme Rodrigues" w:date="2021-09-04T12:16:00Z"/>
                <w:rFonts w:ascii="Calibri" w:eastAsia="Times New Roman" w:hAnsi="Calibri" w:cs="Calibri"/>
                <w:color w:val="000000"/>
                <w:lang w:eastAsia="en-GB"/>
              </w:rPr>
            </w:pPr>
            <w:ins w:id="2232" w:author="Guilherme Rodrigues" w:date="2021-09-04T12:16:00Z">
              <w:r w:rsidRPr="00C83B07">
                <w:rPr>
                  <w:rFonts w:ascii="Calibri" w:eastAsia="Times New Roman" w:hAnsi="Calibri" w:cs="Calibri"/>
                  <w:color w:val="000000"/>
                  <w:lang w:eastAsia="en-GB"/>
                </w:rPr>
                <w:t>54</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FFD3F33" w14:textId="77777777" w:rsidR="00C83B07" w:rsidRPr="00C83B07" w:rsidRDefault="00C83B07" w:rsidP="00C83B07">
            <w:pPr>
              <w:spacing w:after="0" w:line="240" w:lineRule="auto"/>
              <w:jc w:val="right"/>
              <w:rPr>
                <w:ins w:id="2233" w:author="Guilherme Rodrigues" w:date="2021-09-04T12:16:00Z"/>
                <w:rFonts w:ascii="Calibri" w:eastAsia="Times New Roman" w:hAnsi="Calibri" w:cs="Calibri"/>
                <w:color w:val="000000"/>
                <w:lang w:eastAsia="en-GB"/>
              </w:rPr>
            </w:pPr>
            <w:ins w:id="2234" w:author="Guilherme Rodrigues" w:date="2021-09-04T12:16:00Z">
              <w:r w:rsidRPr="00C83B07">
                <w:rPr>
                  <w:rFonts w:ascii="Calibri" w:eastAsia="Times New Roman" w:hAnsi="Calibri" w:cs="Calibri"/>
                  <w:color w:val="000000"/>
                  <w:lang w:eastAsia="en-GB"/>
                </w:rPr>
                <w:t>-1.7</w:t>
              </w:r>
            </w:ins>
          </w:p>
        </w:tc>
        <w:tc>
          <w:tcPr>
            <w:tcW w:w="1480" w:type="dxa"/>
            <w:tcBorders>
              <w:top w:val="nil"/>
              <w:left w:val="nil"/>
              <w:bottom w:val="single" w:sz="8" w:space="0" w:color="FFFFFF"/>
              <w:right w:val="single" w:sz="8" w:space="0" w:color="FFFFFF"/>
            </w:tcBorders>
            <w:shd w:val="clear" w:color="000000" w:fill="EEF8E7"/>
            <w:vAlign w:val="bottom"/>
            <w:hideMark/>
          </w:tcPr>
          <w:p w14:paraId="116E7513" w14:textId="77777777" w:rsidR="00C83B07" w:rsidRPr="00C83B07" w:rsidRDefault="00C83B07" w:rsidP="00C83B07">
            <w:pPr>
              <w:spacing w:after="0" w:line="240" w:lineRule="auto"/>
              <w:jc w:val="right"/>
              <w:rPr>
                <w:ins w:id="2235" w:author="Guilherme Rodrigues" w:date="2021-09-04T12:16:00Z"/>
                <w:rFonts w:ascii="Calibri" w:eastAsia="Times New Roman" w:hAnsi="Calibri" w:cs="Calibri"/>
                <w:color w:val="000000"/>
                <w:lang w:eastAsia="en-GB"/>
              </w:rPr>
            </w:pPr>
            <w:ins w:id="2236" w:author="Guilherme Rodrigues" w:date="2021-09-04T12:16:00Z">
              <w:r w:rsidRPr="00C83B07">
                <w:rPr>
                  <w:rFonts w:ascii="Calibri" w:eastAsia="Times New Roman" w:hAnsi="Calibri" w:cs="Calibri"/>
                  <w:color w:val="000000"/>
                  <w:lang w:eastAsia="en-GB"/>
                </w:rPr>
                <w:t>60</w:t>
              </w:r>
            </w:ins>
          </w:p>
        </w:tc>
      </w:tr>
      <w:tr w:rsidR="00C83B07" w:rsidRPr="00C83B07" w14:paraId="0EB1A6D4" w14:textId="77777777" w:rsidTr="00C83B07">
        <w:trPr>
          <w:trHeight w:val="324"/>
          <w:ins w:id="2237"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48DA2EEC" w14:textId="77777777" w:rsidR="00C83B07" w:rsidRPr="00C83B07" w:rsidRDefault="00C83B07" w:rsidP="00C83B07">
            <w:pPr>
              <w:spacing w:after="0" w:line="240" w:lineRule="auto"/>
              <w:rPr>
                <w:ins w:id="2238" w:author="Guilherme Rodrigues" w:date="2021-09-04T12:16:00Z"/>
                <w:rFonts w:ascii="Calibri" w:eastAsia="Times New Roman" w:hAnsi="Calibri" w:cs="Calibri"/>
                <w:color w:val="000000"/>
                <w:lang w:eastAsia="en-GB"/>
              </w:rPr>
            </w:pPr>
            <w:ins w:id="2239" w:author="Guilherme Rodrigues" w:date="2021-09-04T12:16:00Z">
              <w:r w:rsidRPr="00C83B07">
                <w:rPr>
                  <w:rFonts w:ascii="Calibri" w:eastAsia="Times New Roman" w:hAnsi="Calibri" w:cs="Calibri"/>
                  <w:color w:val="000000"/>
                  <w:lang w:eastAsia="en-GB"/>
                </w:rPr>
                <w:t>Doncaster</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546F7C3" w14:textId="77777777" w:rsidR="00C83B07" w:rsidRPr="00C83B07" w:rsidRDefault="00C83B07" w:rsidP="00C83B07">
            <w:pPr>
              <w:spacing w:after="0" w:line="240" w:lineRule="auto"/>
              <w:jc w:val="right"/>
              <w:rPr>
                <w:ins w:id="2240" w:author="Guilherme Rodrigues" w:date="2021-09-04T12:16:00Z"/>
                <w:rFonts w:ascii="Calibri" w:eastAsia="Times New Roman" w:hAnsi="Calibri" w:cs="Calibri"/>
                <w:color w:val="000000"/>
                <w:lang w:eastAsia="en-GB"/>
              </w:rPr>
            </w:pPr>
            <w:ins w:id="2241" w:author="Guilherme Rodrigues" w:date="2021-09-04T12:16:00Z">
              <w:r w:rsidRPr="00C83B07">
                <w:rPr>
                  <w:rFonts w:ascii="Calibri" w:eastAsia="Times New Roman" w:hAnsi="Calibri" w:cs="Calibri"/>
                  <w:color w:val="000000"/>
                  <w:lang w:eastAsia="en-GB"/>
                </w:rPr>
                <w:t>-1.4</w:t>
              </w:r>
            </w:ins>
          </w:p>
        </w:tc>
        <w:tc>
          <w:tcPr>
            <w:tcW w:w="1480" w:type="dxa"/>
            <w:tcBorders>
              <w:top w:val="nil"/>
              <w:left w:val="nil"/>
              <w:bottom w:val="single" w:sz="8" w:space="0" w:color="FFFFFF"/>
              <w:right w:val="single" w:sz="8" w:space="0" w:color="FFFFFF"/>
            </w:tcBorders>
            <w:shd w:val="clear" w:color="000000" w:fill="EEF8E7"/>
            <w:vAlign w:val="bottom"/>
            <w:hideMark/>
          </w:tcPr>
          <w:p w14:paraId="3E9BE07C" w14:textId="77777777" w:rsidR="00C83B07" w:rsidRPr="00C83B07" w:rsidRDefault="00C83B07" w:rsidP="00C83B07">
            <w:pPr>
              <w:spacing w:after="0" w:line="240" w:lineRule="auto"/>
              <w:jc w:val="right"/>
              <w:rPr>
                <w:ins w:id="2242" w:author="Guilherme Rodrigues" w:date="2021-09-04T12:16:00Z"/>
                <w:rFonts w:ascii="Calibri" w:eastAsia="Times New Roman" w:hAnsi="Calibri" w:cs="Calibri"/>
                <w:color w:val="000000"/>
                <w:lang w:eastAsia="en-GB"/>
              </w:rPr>
            </w:pPr>
            <w:ins w:id="2243" w:author="Guilherme Rodrigues" w:date="2021-09-04T12:16:00Z">
              <w:r w:rsidRPr="00C83B07">
                <w:rPr>
                  <w:rFonts w:ascii="Calibri" w:eastAsia="Times New Roman" w:hAnsi="Calibri" w:cs="Calibri"/>
                  <w:color w:val="000000"/>
                  <w:lang w:eastAsia="en-GB"/>
                </w:rPr>
                <w:t>55</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CFFDD92" w14:textId="77777777" w:rsidR="00C83B07" w:rsidRPr="00C83B07" w:rsidRDefault="00C83B07" w:rsidP="00C83B07">
            <w:pPr>
              <w:spacing w:after="0" w:line="240" w:lineRule="auto"/>
              <w:jc w:val="right"/>
              <w:rPr>
                <w:ins w:id="2244" w:author="Guilherme Rodrigues" w:date="2021-09-04T12:16:00Z"/>
                <w:rFonts w:ascii="Calibri" w:eastAsia="Times New Roman" w:hAnsi="Calibri" w:cs="Calibri"/>
                <w:color w:val="000000"/>
                <w:lang w:eastAsia="en-GB"/>
              </w:rPr>
            </w:pPr>
            <w:ins w:id="2245"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EEF8E7"/>
            <w:vAlign w:val="bottom"/>
            <w:hideMark/>
          </w:tcPr>
          <w:p w14:paraId="7EE412C9" w14:textId="77777777" w:rsidR="00C83B07" w:rsidRPr="00C83B07" w:rsidRDefault="00C83B07" w:rsidP="00C83B07">
            <w:pPr>
              <w:spacing w:after="0" w:line="240" w:lineRule="auto"/>
              <w:jc w:val="right"/>
              <w:rPr>
                <w:ins w:id="2246" w:author="Guilherme Rodrigues" w:date="2021-09-04T12:16:00Z"/>
                <w:rFonts w:ascii="Calibri" w:eastAsia="Times New Roman" w:hAnsi="Calibri" w:cs="Calibri"/>
                <w:color w:val="000000"/>
                <w:lang w:eastAsia="en-GB"/>
              </w:rPr>
            </w:pPr>
            <w:ins w:id="2247" w:author="Guilherme Rodrigues" w:date="2021-09-04T12:16:00Z">
              <w:r w:rsidRPr="00C83B07">
                <w:rPr>
                  <w:rFonts w:ascii="Calibri" w:eastAsia="Times New Roman" w:hAnsi="Calibri" w:cs="Calibri"/>
                  <w:color w:val="000000"/>
                  <w:lang w:eastAsia="en-GB"/>
                </w:rPr>
                <w:t>53</w:t>
              </w:r>
            </w:ins>
          </w:p>
        </w:tc>
      </w:tr>
      <w:tr w:rsidR="00C83B07" w:rsidRPr="00C83B07" w14:paraId="31161CC7" w14:textId="77777777" w:rsidTr="00C83B07">
        <w:trPr>
          <w:trHeight w:val="324"/>
          <w:ins w:id="2248"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5059C597" w14:textId="77777777" w:rsidR="00C83B07" w:rsidRPr="00C83B07" w:rsidRDefault="00C83B07" w:rsidP="00C83B07">
            <w:pPr>
              <w:spacing w:after="0" w:line="240" w:lineRule="auto"/>
              <w:rPr>
                <w:ins w:id="2249" w:author="Guilherme Rodrigues" w:date="2021-09-04T12:16:00Z"/>
                <w:rFonts w:ascii="Calibri" w:eastAsia="Times New Roman" w:hAnsi="Calibri" w:cs="Calibri"/>
                <w:color w:val="000000"/>
                <w:lang w:eastAsia="en-GB"/>
              </w:rPr>
            </w:pPr>
            <w:ins w:id="2250" w:author="Guilherme Rodrigues" w:date="2021-09-04T12:16:00Z">
              <w:r w:rsidRPr="00C83B07">
                <w:rPr>
                  <w:rFonts w:ascii="Calibri" w:eastAsia="Times New Roman" w:hAnsi="Calibri" w:cs="Calibri"/>
                  <w:color w:val="000000"/>
                  <w:lang w:eastAsia="en-GB"/>
                </w:rPr>
                <w:t>Huddersfield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1EFE2300" w14:textId="77777777" w:rsidR="00C83B07" w:rsidRPr="00C83B07" w:rsidRDefault="00C83B07" w:rsidP="00C83B07">
            <w:pPr>
              <w:spacing w:after="0" w:line="240" w:lineRule="auto"/>
              <w:jc w:val="right"/>
              <w:rPr>
                <w:ins w:id="2251" w:author="Guilherme Rodrigues" w:date="2021-09-04T12:16:00Z"/>
                <w:rFonts w:ascii="Calibri" w:eastAsia="Times New Roman" w:hAnsi="Calibri" w:cs="Calibri"/>
                <w:color w:val="000000"/>
                <w:lang w:eastAsia="en-GB"/>
              </w:rPr>
            </w:pPr>
            <w:ins w:id="2252" w:author="Guilherme Rodrigues" w:date="2021-09-04T12:16:00Z">
              <w:r w:rsidRPr="00C83B07">
                <w:rPr>
                  <w:rFonts w:ascii="Calibri" w:eastAsia="Times New Roman" w:hAnsi="Calibri" w:cs="Calibri"/>
                  <w:color w:val="000000"/>
                  <w:lang w:eastAsia="en-GB"/>
                </w:rPr>
                <w:t>-1.6</w:t>
              </w:r>
            </w:ins>
          </w:p>
        </w:tc>
        <w:tc>
          <w:tcPr>
            <w:tcW w:w="1480" w:type="dxa"/>
            <w:tcBorders>
              <w:top w:val="nil"/>
              <w:left w:val="nil"/>
              <w:bottom w:val="single" w:sz="8" w:space="0" w:color="FFFFFF"/>
              <w:right w:val="single" w:sz="8" w:space="0" w:color="FFFFFF"/>
            </w:tcBorders>
            <w:shd w:val="clear" w:color="000000" w:fill="DCF1CB"/>
            <w:vAlign w:val="bottom"/>
            <w:hideMark/>
          </w:tcPr>
          <w:p w14:paraId="1691751E" w14:textId="77777777" w:rsidR="00C83B07" w:rsidRPr="00C83B07" w:rsidRDefault="00C83B07" w:rsidP="00C83B07">
            <w:pPr>
              <w:spacing w:after="0" w:line="240" w:lineRule="auto"/>
              <w:jc w:val="right"/>
              <w:rPr>
                <w:ins w:id="2253" w:author="Guilherme Rodrigues" w:date="2021-09-04T12:16:00Z"/>
                <w:rFonts w:ascii="Calibri" w:eastAsia="Times New Roman" w:hAnsi="Calibri" w:cs="Calibri"/>
                <w:color w:val="000000"/>
                <w:lang w:eastAsia="en-GB"/>
              </w:rPr>
            </w:pPr>
            <w:ins w:id="2254" w:author="Guilherme Rodrigues" w:date="2021-09-04T12:16:00Z">
              <w:r w:rsidRPr="00C83B07">
                <w:rPr>
                  <w:rFonts w:ascii="Calibri" w:eastAsia="Times New Roman" w:hAnsi="Calibri" w:cs="Calibri"/>
                  <w:color w:val="000000"/>
                  <w:lang w:eastAsia="en-GB"/>
                </w:rPr>
                <w:t>56</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546C9A0" w14:textId="77777777" w:rsidR="00C83B07" w:rsidRPr="00C83B07" w:rsidRDefault="00C83B07" w:rsidP="00C83B07">
            <w:pPr>
              <w:spacing w:after="0" w:line="240" w:lineRule="auto"/>
              <w:jc w:val="right"/>
              <w:rPr>
                <w:ins w:id="2255" w:author="Guilherme Rodrigues" w:date="2021-09-04T12:16:00Z"/>
                <w:rFonts w:ascii="Calibri" w:eastAsia="Times New Roman" w:hAnsi="Calibri" w:cs="Calibri"/>
                <w:color w:val="000000"/>
                <w:lang w:eastAsia="en-GB"/>
              </w:rPr>
            </w:pPr>
            <w:ins w:id="2256" w:author="Guilherme Rodrigues" w:date="2021-09-04T12:16:00Z">
              <w:r w:rsidRPr="00C83B07">
                <w:rPr>
                  <w:rFonts w:ascii="Calibri" w:eastAsia="Times New Roman" w:hAnsi="Calibri" w:cs="Calibri"/>
                  <w:color w:val="000000"/>
                  <w:lang w:eastAsia="en-GB"/>
                </w:rPr>
                <w:t>-1.6</w:t>
              </w:r>
            </w:ins>
          </w:p>
        </w:tc>
        <w:tc>
          <w:tcPr>
            <w:tcW w:w="1480" w:type="dxa"/>
            <w:tcBorders>
              <w:top w:val="nil"/>
              <w:left w:val="nil"/>
              <w:bottom w:val="single" w:sz="8" w:space="0" w:color="FFFFFF"/>
              <w:right w:val="single" w:sz="8" w:space="0" w:color="FFFFFF"/>
            </w:tcBorders>
            <w:shd w:val="clear" w:color="000000" w:fill="DCF1CB"/>
            <w:vAlign w:val="bottom"/>
            <w:hideMark/>
          </w:tcPr>
          <w:p w14:paraId="67B1F523" w14:textId="77777777" w:rsidR="00C83B07" w:rsidRPr="00C83B07" w:rsidRDefault="00C83B07" w:rsidP="00C83B07">
            <w:pPr>
              <w:spacing w:after="0" w:line="240" w:lineRule="auto"/>
              <w:jc w:val="right"/>
              <w:rPr>
                <w:ins w:id="2257" w:author="Guilherme Rodrigues" w:date="2021-09-04T12:16:00Z"/>
                <w:rFonts w:ascii="Calibri" w:eastAsia="Times New Roman" w:hAnsi="Calibri" w:cs="Calibri"/>
                <w:color w:val="000000"/>
                <w:lang w:eastAsia="en-GB"/>
              </w:rPr>
            </w:pPr>
            <w:ins w:id="2258" w:author="Guilherme Rodrigues" w:date="2021-09-04T12:16:00Z">
              <w:r w:rsidRPr="00C83B07">
                <w:rPr>
                  <w:rFonts w:ascii="Calibri" w:eastAsia="Times New Roman" w:hAnsi="Calibri" w:cs="Calibri"/>
                  <w:color w:val="000000"/>
                  <w:lang w:eastAsia="en-GB"/>
                </w:rPr>
                <w:t>59</w:t>
              </w:r>
            </w:ins>
          </w:p>
        </w:tc>
      </w:tr>
      <w:tr w:rsidR="00C83B07" w:rsidRPr="00C83B07" w14:paraId="07012DD5" w14:textId="77777777" w:rsidTr="00C83B07">
        <w:trPr>
          <w:trHeight w:val="324"/>
          <w:ins w:id="2259"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385AC8B3" w14:textId="77777777" w:rsidR="00C83B07" w:rsidRPr="00C83B07" w:rsidRDefault="00C83B07" w:rsidP="00C83B07">
            <w:pPr>
              <w:spacing w:after="0" w:line="240" w:lineRule="auto"/>
              <w:rPr>
                <w:ins w:id="2260" w:author="Guilherme Rodrigues" w:date="2021-09-04T12:16:00Z"/>
                <w:rFonts w:ascii="Calibri" w:eastAsia="Times New Roman" w:hAnsi="Calibri" w:cs="Calibri"/>
                <w:color w:val="000000"/>
                <w:lang w:eastAsia="en-GB"/>
              </w:rPr>
            </w:pPr>
            <w:ins w:id="2261" w:author="Guilherme Rodrigues" w:date="2021-09-04T12:16:00Z">
              <w:r w:rsidRPr="00C83B07">
                <w:rPr>
                  <w:rFonts w:ascii="Calibri" w:eastAsia="Times New Roman" w:hAnsi="Calibri" w:cs="Calibri"/>
                  <w:color w:val="000000"/>
                  <w:lang w:eastAsia="en-GB"/>
                </w:rPr>
                <w:t>Wigan</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DD23CAB" w14:textId="77777777" w:rsidR="00C83B07" w:rsidRPr="00C83B07" w:rsidRDefault="00C83B07" w:rsidP="00C83B07">
            <w:pPr>
              <w:spacing w:after="0" w:line="240" w:lineRule="auto"/>
              <w:jc w:val="right"/>
              <w:rPr>
                <w:ins w:id="2262" w:author="Guilherme Rodrigues" w:date="2021-09-04T12:16:00Z"/>
                <w:rFonts w:ascii="Calibri" w:eastAsia="Times New Roman" w:hAnsi="Calibri" w:cs="Calibri"/>
                <w:color w:val="000000"/>
                <w:lang w:eastAsia="en-GB"/>
              </w:rPr>
            </w:pPr>
            <w:ins w:id="2263" w:author="Guilherme Rodrigues" w:date="2021-09-04T12:16:00Z">
              <w:r w:rsidRPr="00C83B07">
                <w:rPr>
                  <w:rFonts w:ascii="Calibri" w:eastAsia="Times New Roman" w:hAnsi="Calibri" w:cs="Calibri"/>
                  <w:color w:val="000000"/>
                  <w:lang w:eastAsia="en-GB"/>
                </w:rPr>
                <w:t>-1.7</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556E2417" w14:textId="77777777" w:rsidR="00C83B07" w:rsidRPr="00C83B07" w:rsidRDefault="00C83B07" w:rsidP="00C83B07">
            <w:pPr>
              <w:spacing w:after="0" w:line="240" w:lineRule="auto"/>
              <w:jc w:val="right"/>
              <w:rPr>
                <w:ins w:id="2264" w:author="Guilherme Rodrigues" w:date="2021-09-04T12:16:00Z"/>
                <w:rFonts w:ascii="Calibri" w:eastAsia="Times New Roman" w:hAnsi="Calibri" w:cs="Calibri"/>
                <w:color w:val="000000"/>
                <w:lang w:eastAsia="en-GB"/>
              </w:rPr>
            </w:pPr>
            <w:ins w:id="2265" w:author="Guilherme Rodrigues" w:date="2021-09-04T12:16:00Z">
              <w:r w:rsidRPr="00C83B07">
                <w:rPr>
                  <w:rFonts w:ascii="Calibri" w:eastAsia="Times New Roman" w:hAnsi="Calibri" w:cs="Calibri"/>
                  <w:color w:val="000000"/>
                  <w:lang w:eastAsia="en-GB"/>
                </w:rPr>
                <w:t>57</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7D6B7A7E" w14:textId="77777777" w:rsidR="00C83B07" w:rsidRPr="00C83B07" w:rsidRDefault="00C83B07" w:rsidP="00C83B07">
            <w:pPr>
              <w:spacing w:after="0" w:line="240" w:lineRule="auto"/>
              <w:jc w:val="right"/>
              <w:rPr>
                <w:ins w:id="2266" w:author="Guilherme Rodrigues" w:date="2021-09-04T12:16:00Z"/>
                <w:rFonts w:ascii="Calibri" w:eastAsia="Times New Roman" w:hAnsi="Calibri" w:cs="Calibri"/>
                <w:color w:val="000000"/>
                <w:lang w:eastAsia="en-GB"/>
              </w:rPr>
            </w:pPr>
            <w:ins w:id="2267" w:author="Guilherme Rodrigues" w:date="2021-09-04T12:16:00Z">
              <w:r w:rsidRPr="00C83B07">
                <w:rPr>
                  <w:rFonts w:ascii="Calibri" w:eastAsia="Times New Roman" w:hAnsi="Calibri" w:cs="Calibri"/>
                  <w:color w:val="000000"/>
                  <w:lang w:eastAsia="en-GB"/>
                </w:rPr>
                <w:t>-1.2</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1F472272" w14:textId="77777777" w:rsidR="00C83B07" w:rsidRPr="00C83B07" w:rsidRDefault="00C83B07" w:rsidP="00C83B07">
            <w:pPr>
              <w:spacing w:after="0" w:line="240" w:lineRule="auto"/>
              <w:jc w:val="right"/>
              <w:rPr>
                <w:ins w:id="2268" w:author="Guilherme Rodrigues" w:date="2021-09-04T12:16:00Z"/>
                <w:rFonts w:ascii="Calibri" w:eastAsia="Times New Roman" w:hAnsi="Calibri" w:cs="Calibri"/>
                <w:color w:val="000000"/>
                <w:lang w:eastAsia="en-GB"/>
              </w:rPr>
            </w:pPr>
            <w:ins w:id="2269" w:author="Guilherme Rodrigues" w:date="2021-09-04T12:16:00Z">
              <w:r w:rsidRPr="00C83B07">
                <w:rPr>
                  <w:rFonts w:ascii="Calibri" w:eastAsia="Times New Roman" w:hAnsi="Calibri" w:cs="Calibri"/>
                  <w:color w:val="000000"/>
                  <w:lang w:eastAsia="en-GB"/>
                </w:rPr>
                <w:t>51</w:t>
              </w:r>
            </w:ins>
          </w:p>
        </w:tc>
      </w:tr>
      <w:tr w:rsidR="00C83B07" w:rsidRPr="00C83B07" w14:paraId="49924710" w14:textId="77777777" w:rsidTr="00C83B07">
        <w:trPr>
          <w:trHeight w:val="324"/>
          <w:ins w:id="2270"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5348039E" w14:textId="77777777" w:rsidR="00C83B07" w:rsidRPr="00C83B07" w:rsidRDefault="00C83B07" w:rsidP="00C83B07">
            <w:pPr>
              <w:spacing w:after="0" w:line="240" w:lineRule="auto"/>
              <w:rPr>
                <w:ins w:id="2271" w:author="Guilherme Rodrigues" w:date="2021-09-04T12:16:00Z"/>
                <w:rFonts w:ascii="Calibri" w:eastAsia="Times New Roman" w:hAnsi="Calibri" w:cs="Calibri"/>
                <w:color w:val="000000"/>
                <w:lang w:eastAsia="en-GB"/>
              </w:rPr>
            </w:pPr>
            <w:ins w:id="2272" w:author="Guilherme Rodrigues" w:date="2021-09-04T12:16:00Z">
              <w:r w:rsidRPr="00C83B07">
                <w:rPr>
                  <w:rFonts w:ascii="Calibri" w:eastAsia="Times New Roman" w:hAnsi="Calibri" w:cs="Calibri"/>
                  <w:color w:val="000000"/>
                  <w:lang w:eastAsia="en-GB"/>
                </w:rPr>
                <w:t>Burnley</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CBFA9EE" w14:textId="77777777" w:rsidR="00C83B07" w:rsidRPr="00C83B07" w:rsidRDefault="00C83B07" w:rsidP="00C83B07">
            <w:pPr>
              <w:spacing w:after="0" w:line="240" w:lineRule="auto"/>
              <w:jc w:val="right"/>
              <w:rPr>
                <w:ins w:id="2273" w:author="Guilherme Rodrigues" w:date="2021-09-04T12:16:00Z"/>
                <w:rFonts w:ascii="Calibri" w:eastAsia="Times New Roman" w:hAnsi="Calibri" w:cs="Calibri"/>
                <w:color w:val="000000"/>
                <w:lang w:eastAsia="en-GB"/>
              </w:rPr>
            </w:pPr>
            <w:ins w:id="2274" w:author="Guilherme Rodrigues" w:date="2021-09-04T12:16:00Z">
              <w:r w:rsidRPr="00C83B07">
                <w:rPr>
                  <w:rFonts w:ascii="Calibri" w:eastAsia="Times New Roman" w:hAnsi="Calibri" w:cs="Calibri"/>
                  <w:color w:val="000000"/>
                  <w:lang w:eastAsia="en-GB"/>
                </w:rPr>
                <w:t>-1.7</w:t>
              </w:r>
            </w:ins>
          </w:p>
        </w:tc>
        <w:tc>
          <w:tcPr>
            <w:tcW w:w="1480" w:type="dxa"/>
            <w:tcBorders>
              <w:top w:val="nil"/>
              <w:left w:val="nil"/>
              <w:bottom w:val="single" w:sz="8" w:space="0" w:color="FFFFFF"/>
              <w:right w:val="single" w:sz="8" w:space="0" w:color="FFFFFF"/>
            </w:tcBorders>
            <w:shd w:val="clear" w:color="000000" w:fill="EEF8E7"/>
            <w:vAlign w:val="bottom"/>
            <w:hideMark/>
          </w:tcPr>
          <w:p w14:paraId="2FE6C7A9" w14:textId="77777777" w:rsidR="00C83B07" w:rsidRPr="00C83B07" w:rsidRDefault="00C83B07" w:rsidP="00C83B07">
            <w:pPr>
              <w:spacing w:after="0" w:line="240" w:lineRule="auto"/>
              <w:jc w:val="right"/>
              <w:rPr>
                <w:ins w:id="2275" w:author="Guilherme Rodrigues" w:date="2021-09-04T12:16:00Z"/>
                <w:rFonts w:ascii="Calibri" w:eastAsia="Times New Roman" w:hAnsi="Calibri" w:cs="Calibri"/>
                <w:color w:val="000000"/>
                <w:lang w:eastAsia="en-GB"/>
              </w:rPr>
            </w:pPr>
            <w:ins w:id="2276" w:author="Guilherme Rodrigues" w:date="2021-09-04T12:16:00Z">
              <w:r w:rsidRPr="00C83B07">
                <w:rPr>
                  <w:rFonts w:ascii="Calibri" w:eastAsia="Times New Roman" w:hAnsi="Calibri" w:cs="Calibri"/>
                  <w:color w:val="000000"/>
                  <w:lang w:eastAsia="en-GB"/>
                </w:rPr>
                <w:t>58</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43865AB6" w14:textId="77777777" w:rsidR="00C83B07" w:rsidRPr="00C83B07" w:rsidRDefault="00C83B07" w:rsidP="00C83B07">
            <w:pPr>
              <w:spacing w:after="0" w:line="240" w:lineRule="auto"/>
              <w:jc w:val="right"/>
              <w:rPr>
                <w:ins w:id="2277" w:author="Guilherme Rodrigues" w:date="2021-09-04T12:16:00Z"/>
                <w:rFonts w:ascii="Calibri" w:eastAsia="Times New Roman" w:hAnsi="Calibri" w:cs="Calibri"/>
                <w:color w:val="000000"/>
                <w:lang w:eastAsia="en-GB"/>
              </w:rPr>
            </w:pPr>
            <w:ins w:id="2278" w:author="Guilherme Rodrigues" w:date="2021-09-04T12:16:00Z">
              <w:r w:rsidRPr="00C83B07">
                <w:rPr>
                  <w:rFonts w:ascii="Calibri" w:eastAsia="Times New Roman" w:hAnsi="Calibri" w:cs="Calibri"/>
                  <w:color w:val="000000"/>
                  <w:lang w:eastAsia="en-GB"/>
                </w:rPr>
                <w:t>-1.3</w:t>
              </w:r>
            </w:ins>
          </w:p>
        </w:tc>
        <w:tc>
          <w:tcPr>
            <w:tcW w:w="1480" w:type="dxa"/>
            <w:tcBorders>
              <w:top w:val="nil"/>
              <w:left w:val="nil"/>
              <w:bottom w:val="single" w:sz="8" w:space="0" w:color="FFFFFF"/>
              <w:right w:val="single" w:sz="8" w:space="0" w:color="FFFFFF"/>
            </w:tcBorders>
            <w:shd w:val="clear" w:color="000000" w:fill="EEF8E7"/>
            <w:vAlign w:val="bottom"/>
            <w:hideMark/>
          </w:tcPr>
          <w:p w14:paraId="1452DA6D" w14:textId="77777777" w:rsidR="00C83B07" w:rsidRPr="00C83B07" w:rsidRDefault="00C83B07" w:rsidP="00C83B07">
            <w:pPr>
              <w:spacing w:after="0" w:line="240" w:lineRule="auto"/>
              <w:jc w:val="right"/>
              <w:rPr>
                <w:ins w:id="2279" w:author="Guilherme Rodrigues" w:date="2021-09-04T12:16:00Z"/>
                <w:rFonts w:ascii="Calibri" w:eastAsia="Times New Roman" w:hAnsi="Calibri" w:cs="Calibri"/>
                <w:color w:val="000000"/>
                <w:lang w:eastAsia="en-GB"/>
              </w:rPr>
            </w:pPr>
            <w:ins w:id="2280" w:author="Guilherme Rodrigues" w:date="2021-09-04T12:16:00Z">
              <w:r w:rsidRPr="00C83B07">
                <w:rPr>
                  <w:rFonts w:ascii="Calibri" w:eastAsia="Times New Roman" w:hAnsi="Calibri" w:cs="Calibri"/>
                  <w:color w:val="000000"/>
                  <w:lang w:eastAsia="en-GB"/>
                </w:rPr>
                <w:t>52</w:t>
              </w:r>
            </w:ins>
          </w:p>
        </w:tc>
      </w:tr>
      <w:tr w:rsidR="00C83B07" w:rsidRPr="00C83B07" w14:paraId="6CF155D0" w14:textId="77777777" w:rsidTr="00C83B07">
        <w:trPr>
          <w:trHeight w:val="324"/>
          <w:ins w:id="2281"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DCF1CB"/>
            <w:vAlign w:val="bottom"/>
            <w:hideMark/>
          </w:tcPr>
          <w:p w14:paraId="0BBD04E3" w14:textId="77777777" w:rsidR="00C83B07" w:rsidRPr="00C83B07" w:rsidRDefault="00C83B07" w:rsidP="00C83B07">
            <w:pPr>
              <w:spacing w:after="0" w:line="240" w:lineRule="auto"/>
              <w:rPr>
                <w:ins w:id="2282" w:author="Guilherme Rodrigues" w:date="2021-09-04T12:16:00Z"/>
                <w:rFonts w:ascii="Calibri" w:eastAsia="Times New Roman" w:hAnsi="Calibri" w:cs="Calibri"/>
                <w:color w:val="000000"/>
                <w:lang w:eastAsia="en-GB"/>
              </w:rPr>
            </w:pPr>
            <w:ins w:id="2283" w:author="Guilherme Rodrigues" w:date="2021-09-04T12:16:00Z">
              <w:r w:rsidRPr="00C83B07">
                <w:rPr>
                  <w:rFonts w:ascii="Calibri" w:eastAsia="Times New Roman" w:hAnsi="Calibri" w:cs="Calibri"/>
                  <w:color w:val="000000"/>
                  <w:lang w:eastAsia="en-GB"/>
                </w:rPr>
                <w:t>Barnsley</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D71244C" w14:textId="77777777" w:rsidR="00C83B07" w:rsidRPr="00C83B07" w:rsidRDefault="00C83B07" w:rsidP="00C83B07">
            <w:pPr>
              <w:spacing w:after="0" w:line="240" w:lineRule="auto"/>
              <w:jc w:val="right"/>
              <w:rPr>
                <w:ins w:id="2284" w:author="Guilherme Rodrigues" w:date="2021-09-04T12:16:00Z"/>
                <w:rFonts w:ascii="Calibri" w:eastAsia="Times New Roman" w:hAnsi="Calibri" w:cs="Calibri"/>
                <w:color w:val="000000"/>
                <w:lang w:eastAsia="en-GB"/>
              </w:rPr>
            </w:pPr>
            <w:ins w:id="2285" w:author="Guilherme Rodrigues" w:date="2021-09-04T12:16:00Z">
              <w:r w:rsidRPr="00C83B07">
                <w:rPr>
                  <w:rFonts w:ascii="Calibri" w:eastAsia="Times New Roman" w:hAnsi="Calibri" w:cs="Calibri"/>
                  <w:color w:val="000000"/>
                  <w:lang w:eastAsia="en-GB"/>
                </w:rPr>
                <w:t>-1.8</w:t>
              </w:r>
            </w:ins>
          </w:p>
        </w:tc>
        <w:tc>
          <w:tcPr>
            <w:tcW w:w="1480" w:type="dxa"/>
            <w:tcBorders>
              <w:top w:val="nil"/>
              <w:left w:val="nil"/>
              <w:bottom w:val="single" w:sz="8" w:space="0" w:color="FFFFFF"/>
              <w:right w:val="single" w:sz="8" w:space="0" w:color="FFFFFF"/>
            </w:tcBorders>
            <w:shd w:val="clear" w:color="000000" w:fill="DCF1CB"/>
            <w:vAlign w:val="bottom"/>
            <w:hideMark/>
          </w:tcPr>
          <w:p w14:paraId="288A5B6A" w14:textId="77777777" w:rsidR="00C83B07" w:rsidRPr="00C83B07" w:rsidRDefault="00C83B07" w:rsidP="00C83B07">
            <w:pPr>
              <w:spacing w:after="0" w:line="240" w:lineRule="auto"/>
              <w:jc w:val="right"/>
              <w:rPr>
                <w:ins w:id="2286" w:author="Guilherme Rodrigues" w:date="2021-09-04T12:16:00Z"/>
                <w:rFonts w:ascii="Calibri" w:eastAsia="Times New Roman" w:hAnsi="Calibri" w:cs="Calibri"/>
                <w:color w:val="000000"/>
                <w:lang w:eastAsia="en-GB"/>
              </w:rPr>
            </w:pPr>
            <w:ins w:id="2287" w:author="Guilherme Rodrigues" w:date="2021-09-04T12:16:00Z">
              <w:r w:rsidRPr="00C83B07">
                <w:rPr>
                  <w:rFonts w:ascii="Calibri" w:eastAsia="Times New Roman" w:hAnsi="Calibri" w:cs="Calibri"/>
                  <w:color w:val="000000"/>
                  <w:lang w:eastAsia="en-GB"/>
                </w:rPr>
                <w:t>59</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EE1C93F" w14:textId="77777777" w:rsidR="00C83B07" w:rsidRPr="00C83B07" w:rsidRDefault="00C83B07" w:rsidP="00C83B07">
            <w:pPr>
              <w:spacing w:after="0" w:line="240" w:lineRule="auto"/>
              <w:jc w:val="right"/>
              <w:rPr>
                <w:ins w:id="2288" w:author="Guilherme Rodrigues" w:date="2021-09-04T12:16:00Z"/>
                <w:rFonts w:ascii="Calibri" w:eastAsia="Times New Roman" w:hAnsi="Calibri" w:cs="Calibri"/>
                <w:color w:val="000000"/>
                <w:lang w:eastAsia="en-GB"/>
              </w:rPr>
            </w:pPr>
            <w:ins w:id="2289" w:author="Guilherme Rodrigues" w:date="2021-09-04T12:16:00Z">
              <w:r w:rsidRPr="00C83B07">
                <w:rPr>
                  <w:rFonts w:ascii="Calibri" w:eastAsia="Times New Roman" w:hAnsi="Calibri" w:cs="Calibri"/>
                  <w:color w:val="000000"/>
                  <w:lang w:eastAsia="en-GB"/>
                </w:rPr>
                <w:t>-1.7</w:t>
              </w:r>
            </w:ins>
          </w:p>
        </w:tc>
        <w:tc>
          <w:tcPr>
            <w:tcW w:w="1480" w:type="dxa"/>
            <w:tcBorders>
              <w:top w:val="nil"/>
              <w:left w:val="nil"/>
              <w:bottom w:val="single" w:sz="8" w:space="0" w:color="FFFFFF"/>
              <w:right w:val="single" w:sz="8" w:space="0" w:color="FFFFFF"/>
            </w:tcBorders>
            <w:shd w:val="clear" w:color="000000" w:fill="DCF1CB"/>
            <w:vAlign w:val="bottom"/>
            <w:hideMark/>
          </w:tcPr>
          <w:p w14:paraId="16F26AA1" w14:textId="77777777" w:rsidR="00C83B07" w:rsidRPr="00C83B07" w:rsidRDefault="00C83B07" w:rsidP="00C83B07">
            <w:pPr>
              <w:spacing w:after="0" w:line="240" w:lineRule="auto"/>
              <w:jc w:val="right"/>
              <w:rPr>
                <w:ins w:id="2290" w:author="Guilherme Rodrigues" w:date="2021-09-04T12:16:00Z"/>
                <w:rFonts w:ascii="Calibri" w:eastAsia="Times New Roman" w:hAnsi="Calibri" w:cs="Calibri"/>
                <w:color w:val="000000"/>
                <w:lang w:eastAsia="en-GB"/>
              </w:rPr>
            </w:pPr>
            <w:ins w:id="2291" w:author="Guilherme Rodrigues" w:date="2021-09-04T12:16:00Z">
              <w:r w:rsidRPr="00C83B07">
                <w:rPr>
                  <w:rFonts w:ascii="Calibri" w:eastAsia="Times New Roman" w:hAnsi="Calibri" w:cs="Calibri"/>
                  <w:color w:val="000000"/>
                  <w:lang w:eastAsia="en-GB"/>
                </w:rPr>
                <w:t>61</w:t>
              </w:r>
            </w:ins>
          </w:p>
        </w:tc>
      </w:tr>
      <w:tr w:rsidR="00C83B07" w:rsidRPr="00C83B07" w14:paraId="0BA08B37" w14:textId="77777777" w:rsidTr="00C83B07">
        <w:trPr>
          <w:trHeight w:val="324"/>
          <w:ins w:id="2292" w:author="Guilherme Rodrigues" w:date="2021-09-04T12:16:00Z"/>
        </w:trPr>
        <w:tc>
          <w:tcPr>
            <w:tcW w:w="3640" w:type="dxa"/>
            <w:tcBorders>
              <w:top w:val="nil"/>
              <w:left w:val="single" w:sz="8" w:space="0" w:color="FFFFFF"/>
              <w:bottom w:val="single" w:sz="8" w:space="0" w:color="FFFFFF"/>
              <w:right w:val="single" w:sz="8" w:space="0" w:color="FFFFFF"/>
            </w:tcBorders>
            <w:shd w:val="clear" w:color="000000" w:fill="EEF8E7"/>
            <w:vAlign w:val="bottom"/>
            <w:hideMark/>
          </w:tcPr>
          <w:p w14:paraId="0175F6AA" w14:textId="77777777" w:rsidR="00C83B07" w:rsidRPr="00C83B07" w:rsidRDefault="00C83B07" w:rsidP="00C83B07">
            <w:pPr>
              <w:spacing w:after="0" w:line="240" w:lineRule="auto"/>
              <w:rPr>
                <w:ins w:id="2293" w:author="Guilherme Rodrigues" w:date="2021-09-04T12:16:00Z"/>
                <w:rFonts w:ascii="Calibri" w:eastAsia="Times New Roman" w:hAnsi="Calibri" w:cs="Calibri"/>
                <w:color w:val="000000"/>
                <w:lang w:eastAsia="en-GB"/>
              </w:rPr>
            </w:pPr>
            <w:ins w:id="2294" w:author="Guilherme Rodrigues" w:date="2021-09-04T12:16:00Z">
              <w:r w:rsidRPr="00C83B07">
                <w:rPr>
                  <w:rFonts w:ascii="Calibri" w:eastAsia="Times New Roman" w:hAnsi="Calibri" w:cs="Calibri"/>
                  <w:color w:val="000000"/>
                  <w:lang w:eastAsia="en-GB"/>
                </w:rPr>
                <w:t>Mansfield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25849307" w14:textId="77777777" w:rsidR="00C83B07" w:rsidRPr="00C83B07" w:rsidRDefault="00C83B07" w:rsidP="00C83B07">
            <w:pPr>
              <w:spacing w:after="0" w:line="240" w:lineRule="auto"/>
              <w:jc w:val="right"/>
              <w:rPr>
                <w:ins w:id="2295" w:author="Guilherme Rodrigues" w:date="2021-09-04T12:16:00Z"/>
                <w:rFonts w:ascii="Calibri" w:eastAsia="Times New Roman" w:hAnsi="Calibri" w:cs="Calibri"/>
                <w:color w:val="000000"/>
                <w:lang w:eastAsia="en-GB"/>
              </w:rPr>
            </w:pPr>
            <w:ins w:id="2296" w:author="Guilherme Rodrigues" w:date="2021-09-04T12:16:00Z">
              <w:r w:rsidRPr="00C83B07">
                <w:rPr>
                  <w:rFonts w:ascii="Calibri" w:eastAsia="Times New Roman" w:hAnsi="Calibri" w:cs="Calibri"/>
                  <w:color w:val="000000"/>
                  <w:lang w:eastAsia="en-GB"/>
                </w:rPr>
                <w:t>-1.9</w:t>
              </w:r>
            </w:ins>
          </w:p>
        </w:tc>
        <w:tc>
          <w:tcPr>
            <w:tcW w:w="1480" w:type="dxa"/>
            <w:tcBorders>
              <w:top w:val="nil"/>
              <w:left w:val="nil"/>
              <w:bottom w:val="single" w:sz="8" w:space="0" w:color="FFFFFF"/>
              <w:right w:val="single" w:sz="8" w:space="0" w:color="FFFFFF"/>
            </w:tcBorders>
            <w:shd w:val="clear" w:color="000000" w:fill="EEF8E7"/>
            <w:vAlign w:val="bottom"/>
            <w:hideMark/>
          </w:tcPr>
          <w:p w14:paraId="6A094105" w14:textId="77777777" w:rsidR="00C83B07" w:rsidRPr="00C83B07" w:rsidRDefault="00C83B07" w:rsidP="00C83B07">
            <w:pPr>
              <w:spacing w:after="0" w:line="240" w:lineRule="auto"/>
              <w:jc w:val="right"/>
              <w:rPr>
                <w:ins w:id="2297" w:author="Guilherme Rodrigues" w:date="2021-09-04T12:16:00Z"/>
                <w:rFonts w:ascii="Calibri" w:eastAsia="Times New Roman" w:hAnsi="Calibri" w:cs="Calibri"/>
                <w:color w:val="000000"/>
                <w:lang w:eastAsia="en-GB"/>
              </w:rPr>
            </w:pPr>
            <w:ins w:id="2298" w:author="Guilherme Rodrigues" w:date="2021-09-04T12:16:00Z">
              <w:r w:rsidRPr="00C83B07">
                <w:rPr>
                  <w:rFonts w:ascii="Calibri" w:eastAsia="Times New Roman" w:hAnsi="Calibri" w:cs="Calibri"/>
                  <w:color w:val="000000"/>
                  <w:lang w:eastAsia="en-GB"/>
                </w:rPr>
                <w:t>60</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00103B1E" w14:textId="77777777" w:rsidR="00C83B07" w:rsidRPr="00C83B07" w:rsidRDefault="00C83B07" w:rsidP="00C83B07">
            <w:pPr>
              <w:spacing w:after="0" w:line="240" w:lineRule="auto"/>
              <w:jc w:val="right"/>
              <w:rPr>
                <w:ins w:id="2299" w:author="Guilherme Rodrigues" w:date="2021-09-04T12:16:00Z"/>
                <w:rFonts w:ascii="Calibri" w:eastAsia="Times New Roman" w:hAnsi="Calibri" w:cs="Calibri"/>
                <w:color w:val="000000"/>
                <w:lang w:eastAsia="en-GB"/>
              </w:rPr>
            </w:pPr>
            <w:ins w:id="2300" w:author="Guilherme Rodrigues" w:date="2021-09-04T12:16:00Z">
              <w:r w:rsidRPr="00C83B07">
                <w:rPr>
                  <w:rFonts w:ascii="Calibri" w:eastAsia="Times New Roman" w:hAnsi="Calibri" w:cs="Calibri"/>
                  <w:color w:val="000000"/>
                  <w:lang w:eastAsia="en-GB"/>
                </w:rPr>
                <w:t>-1.2</w:t>
              </w:r>
            </w:ins>
          </w:p>
        </w:tc>
        <w:tc>
          <w:tcPr>
            <w:tcW w:w="1480" w:type="dxa"/>
            <w:tcBorders>
              <w:top w:val="nil"/>
              <w:left w:val="nil"/>
              <w:bottom w:val="single" w:sz="8" w:space="0" w:color="FFFFFF"/>
              <w:right w:val="single" w:sz="8" w:space="0" w:color="FFFFFF"/>
            </w:tcBorders>
            <w:shd w:val="clear" w:color="000000" w:fill="EEF8E7"/>
            <w:vAlign w:val="bottom"/>
            <w:hideMark/>
          </w:tcPr>
          <w:p w14:paraId="09B8A50D" w14:textId="77777777" w:rsidR="00C83B07" w:rsidRPr="00C83B07" w:rsidRDefault="00C83B07" w:rsidP="00C83B07">
            <w:pPr>
              <w:spacing w:after="0" w:line="240" w:lineRule="auto"/>
              <w:jc w:val="right"/>
              <w:rPr>
                <w:ins w:id="2301" w:author="Guilherme Rodrigues" w:date="2021-09-04T12:16:00Z"/>
                <w:rFonts w:ascii="Calibri" w:eastAsia="Times New Roman" w:hAnsi="Calibri" w:cs="Calibri"/>
                <w:color w:val="000000"/>
                <w:lang w:eastAsia="en-GB"/>
              </w:rPr>
            </w:pPr>
            <w:ins w:id="2302" w:author="Guilherme Rodrigues" w:date="2021-09-04T12:16:00Z">
              <w:r w:rsidRPr="00C83B07">
                <w:rPr>
                  <w:rFonts w:ascii="Calibri" w:eastAsia="Times New Roman" w:hAnsi="Calibri" w:cs="Calibri"/>
                  <w:color w:val="000000"/>
                  <w:lang w:eastAsia="en-GB"/>
                </w:rPr>
                <w:t>48</w:t>
              </w:r>
            </w:ins>
          </w:p>
        </w:tc>
      </w:tr>
      <w:tr w:rsidR="00C83B07" w:rsidRPr="00C83B07" w14:paraId="37DF1108" w14:textId="77777777" w:rsidTr="00C83B07">
        <w:trPr>
          <w:trHeight w:val="324"/>
          <w:ins w:id="2303" w:author="Guilherme Rodrigues" w:date="2021-09-04T12:16:00Z"/>
        </w:trPr>
        <w:tc>
          <w:tcPr>
            <w:tcW w:w="3640" w:type="dxa"/>
            <w:tcBorders>
              <w:top w:val="single" w:sz="12" w:space="0" w:color="FFFFFF"/>
              <w:left w:val="single" w:sz="8" w:space="0" w:color="FFFFFF"/>
              <w:bottom w:val="single" w:sz="8" w:space="0" w:color="FFFFFF"/>
              <w:right w:val="single" w:sz="8" w:space="0" w:color="FFFFFF"/>
            </w:tcBorders>
            <w:shd w:val="clear" w:color="000000" w:fill="DCF1CB"/>
            <w:vAlign w:val="bottom"/>
            <w:hideMark/>
          </w:tcPr>
          <w:p w14:paraId="2909738C" w14:textId="77777777" w:rsidR="00C83B07" w:rsidRPr="00C83B07" w:rsidRDefault="00C83B07" w:rsidP="00C83B07">
            <w:pPr>
              <w:spacing w:after="0" w:line="240" w:lineRule="auto"/>
              <w:rPr>
                <w:ins w:id="2304" w:author="Guilherme Rodrigues" w:date="2021-09-04T12:16:00Z"/>
                <w:rFonts w:ascii="Calibri" w:eastAsia="Times New Roman" w:hAnsi="Calibri" w:cs="Calibri"/>
                <w:color w:val="000000"/>
                <w:lang w:eastAsia="en-GB"/>
              </w:rPr>
            </w:pPr>
            <w:ins w:id="2305" w:author="Guilherme Rodrigues" w:date="2021-09-04T12:16:00Z">
              <w:r w:rsidRPr="00C83B07">
                <w:rPr>
                  <w:rFonts w:ascii="Calibri" w:eastAsia="Times New Roman" w:hAnsi="Calibri" w:cs="Calibri"/>
                  <w:color w:val="000000"/>
                  <w:lang w:eastAsia="en-GB"/>
                </w:rPr>
                <w:t>Wakefield</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6AA29CD7" w14:textId="77777777" w:rsidR="00C83B07" w:rsidRPr="00C83B07" w:rsidRDefault="00C83B07" w:rsidP="00C83B07">
            <w:pPr>
              <w:spacing w:after="0" w:line="240" w:lineRule="auto"/>
              <w:jc w:val="right"/>
              <w:rPr>
                <w:ins w:id="2306" w:author="Guilherme Rodrigues" w:date="2021-09-04T12:16:00Z"/>
                <w:rFonts w:ascii="Calibri" w:eastAsia="Times New Roman" w:hAnsi="Calibri" w:cs="Calibri"/>
                <w:color w:val="000000"/>
                <w:lang w:eastAsia="en-GB"/>
              </w:rPr>
            </w:pPr>
            <w:ins w:id="2307" w:author="Guilherme Rodrigues" w:date="2021-09-04T12:16:00Z">
              <w:r w:rsidRPr="00C83B07">
                <w:rPr>
                  <w:rFonts w:ascii="Calibri" w:eastAsia="Times New Roman" w:hAnsi="Calibri" w:cs="Calibri"/>
                  <w:color w:val="000000"/>
                  <w:lang w:eastAsia="en-GB"/>
                </w:rPr>
                <w:t>-2.2</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7B67C9B4" w14:textId="77777777" w:rsidR="00C83B07" w:rsidRPr="00C83B07" w:rsidRDefault="00C83B07" w:rsidP="00C83B07">
            <w:pPr>
              <w:spacing w:after="0" w:line="240" w:lineRule="auto"/>
              <w:jc w:val="right"/>
              <w:rPr>
                <w:ins w:id="2308" w:author="Guilherme Rodrigues" w:date="2021-09-04T12:16:00Z"/>
                <w:rFonts w:ascii="Calibri" w:eastAsia="Times New Roman" w:hAnsi="Calibri" w:cs="Calibri"/>
                <w:color w:val="000000"/>
                <w:lang w:eastAsia="en-GB"/>
              </w:rPr>
            </w:pPr>
            <w:ins w:id="2309" w:author="Guilherme Rodrigues" w:date="2021-09-04T12:16:00Z">
              <w:r w:rsidRPr="00C83B07">
                <w:rPr>
                  <w:rFonts w:ascii="Calibri" w:eastAsia="Times New Roman" w:hAnsi="Calibri" w:cs="Calibri"/>
                  <w:color w:val="000000"/>
                  <w:lang w:eastAsia="en-GB"/>
                </w:rPr>
                <w:t>61</w:t>
              </w:r>
            </w:ins>
          </w:p>
        </w:tc>
        <w:tc>
          <w:tcPr>
            <w:tcW w:w="1360" w:type="dxa"/>
            <w:tcBorders>
              <w:top w:val="single" w:sz="12" w:space="0" w:color="FFFFFF"/>
              <w:left w:val="nil"/>
              <w:bottom w:val="single" w:sz="8" w:space="0" w:color="FFFFFF"/>
              <w:right w:val="single" w:sz="8" w:space="0" w:color="FFFFFF"/>
            </w:tcBorders>
            <w:shd w:val="clear" w:color="000000" w:fill="DCF1CB"/>
            <w:vAlign w:val="bottom"/>
            <w:hideMark/>
          </w:tcPr>
          <w:p w14:paraId="57B20A48" w14:textId="77777777" w:rsidR="00C83B07" w:rsidRPr="00C83B07" w:rsidRDefault="00C83B07" w:rsidP="00C83B07">
            <w:pPr>
              <w:spacing w:after="0" w:line="240" w:lineRule="auto"/>
              <w:jc w:val="right"/>
              <w:rPr>
                <w:ins w:id="2310" w:author="Guilherme Rodrigues" w:date="2021-09-04T12:16:00Z"/>
                <w:rFonts w:ascii="Calibri" w:eastAsia="Times New Roman" w:hAnsi="Calibri" w:cs="Calibri"/>
                <w:color w:val="000000"/>
                <w:lang w:eastAsia="en-GB"/>
              </w:rPr>
            </w:pPr>
            <w:ins w:id="2311" w:author="Guilherme Rodrigues" w:date="2021-09-04T12:16:00Z">
              <w:r w:rsidRPr="00C83B07">
                <w:rPr>
                  <w:rFonts w:ascii="Calibri" w:eastAsia="Times New Roman" w:hAnsi="Calibri" w:cs="Calibri"/>
                  <w:color w:val="000000"/>
                  <w:lang w:eastAsia="en-GB"/>
                </w:rPr>
                <w:t>-1.5</w:t>
              </w:r>
            </w:ins>
          </w:p>
        </w:tc>
        <w:tc>
          <w:tcPr>
            <w:tcW w:w="1480" w:type="dxa"/>
            <w:tcBorders>
              <w:top w:val="single" w:sz="12" w:space="0" w:color="FFFFFF"/>
              <w:left w:val="nil"/>
              <w:bottom w:val="single" w:sz="8" w:space="0" w:color="FFFFFF"/>
              <w:right w:val="single" w:sz="8" w:space="0" w:color="FFFFFF"/>
            </w:tcBorders>
            <w:shd w:val="clear" w:color="000000" w:fill="DCF1CB"/>
            <w:vAlign w:val="bottom"/>
            <w:hideMark/>
          </w:tcPr>
          <w:p w14:paraId="64414ACA" w14:textId="77777777" w:rsidR="00C83B07" w:rsidRPr="00C83B07" w:rsidRDefault="00C83B07" w:rsidP="00C83B07">
            <w:pPr>
              <w:spacing w:after="0" w:line="240" w:lineRule="auto"/>
              <w:jc w:val="right"/>
              <w:rPr>
                <w:ins w:id="2312" w:author="Guilherme Rodrigues" w:date="2021-09-04T12:16:00Z"/>
                <w:rFonts w:ascii="Calibri" w:eastAsia="Times New Roman" w:hAnsi="Calibri" w:cs="Calibri"/>
                <w:color w:val="000000"/>
                <w:lang w:eastAsia="en-GB"/>
              </w:rPr>
            </w:pPr>
            <w:ins w:id="2313" w:author="Guilherme Rodrigues" w:date="2021-09-04T12:16:00Z">
              <w:r w:rsidRPr="00C83B07">
                <w:rPr>
                  <w:rFonts w:ascii="Calibri" w:eastAsia="Times New Roman" w:hAnsi="Calibri" w:cs="Calibri"/>
                  <w:color w:val="000000"/>
                  <w:lang w:eastAsia="en-GB"/>
                </w:rPr>
                <w:t>58</w:t>
              </w:r>
            </w:ins>
          </w:p>
        </w:tc>
      </w:tr>
    </w:tbl>
    <w:p w14:paraId="5E988CBB" w14:textId="77777777" w:rsidR="00B072F0" w:rsidRPr="00B072F0" w:rsidRDefault="00B072F0">
      <w:pPr>
        <w:rPr>
          <w:i/>
          <w:highlight w:val="red"/>
          <w:rPrChange w:id="2314" w:author="Guilherme Rodrigues" w:date="2021-09-04T12:13:00Z">
            <w:rPr>
              <w:b/>
              <w:i w:val="0"/>
              <w:color w:val="auto"/>
              <w:sz w:val="22"/>
              <w:szCs w:val="22"/>
              <w:highlight w:val="red"/>
            </w:rPr>
          </w:rPrChange>
        </w:rPr>
        <w:pPrChange w:id="2315" w:author="Guilherme Rodrigues" w:date="2021-09-04T12:13:00Z">
          <w:pPr>
            <w:pStyle w:val="Caption"/>
          </w:pPr>
        </w:pPrChange>
      </w:pPr>
    </w:p>
    <w:p w14:paraId="285427B1" w14:textId="12FF9903" w:rsidR="00DE21D0" w:rsidRPr="00B072F0" w:rsidRDefault="00B072F0">
      <w:pPr>
        <w:pStyle w:val="Caption"/>
        <w:rPr>
          <w:ins w:id="2316" w:author="Guilherme Rodrigues" w:date="2021-09-03T14:17:00Z"/>
          <w:rPrChange w:id="2317" w:author="Guilherme Rodrigues" w:date="2021-09-04T12:10:00Z">
            <w:rPr>
              <w:ins w:id="2318" w:author="Guilherme Rodrigues" w:date="2021-09-03T14:17:00Z"/>
              <w:b/>
              <w:highlight w:val="red"/>
            </w:rPr>
          </w:rPrChange>
        </w:rPr>
        <w:pPrChange w:id="2319" w:author="Guilherme Rodrigues" w:date="2021-09-04T12:09:00Z">
          <w:pPr/>
        </w:pPrChange>
      </w:pPr>
      <w:bookmarkStart w:id="2320" w:name="_Ref81650334"/>
      <w:ins w:id="2321" w:author="Guilherme Rodrigues" w:date="2021-09-04T12:09:00Z">
        <w:r w:rsidRPr="00C83B07">
          <w:rPr>
            <w:b/>
            <w:i w:val="0"/>
            <w:iCs w:val="0"/>
            <w:color w:val="auto"/>
            <w:sz w:val="22"/>
            <w:szCs w:val="22"/>
            <w:rPrChange w:id="2322" w:author="Guilherme Rodrigues" w:date="2021-09-04T12:17:00Z">
              <w:rPr>
                <w:i/>
                <w:iCs/>
              </w:rPr>
            </w:rPrChange>
          </w:rPr>
          <w:t xml:space="preserve">Figure </w:t>
        </w:r>
        <w:r w:rsidRPr="00C83B07">
          <w:rPr>
            <w:b/>
            <w:i w:val="0"/>
            <w:iCs w:val="0"/>
            <w:color w:val="auto"/>
            <w:sz w:val="22"/>
            <w:szCs w:val="22"/>
            <w:rPrChange w:id="2323" w:author="Guilherme Rodrigues" w:date="2021-09-04T12:17:00Z">
              <w:rPr>
                <w:i/>
                <w:iCs/>
              </w:rPr>
            </w:rPrChange>
          </w:rPr>
          <w:fldChar w:fldCharType="begin"/>
        </w:r>
        <w:r w:rsidRPr="00C83B07">
          <w:rPr>
            <w:b/>
            <w:i w:val="0"/>
            <w:iCs w:val="0"/>
            <w:color w:val="auto"/>
            <w:sz w:val="22"/>
            <w:szCs w:val="22"/>
            <w:rPrChange w:id="2324" w:author="Guilherme Rodrigues" w:date="2021-09-04T12:17:00Z">
              <w:rPr>
                <w:i/>
                <w:iCs/>
              </w:rPr>
            </w:rPrChange>
          </w:rPr>
          <w:instrText xml:space="preserve"> SEQ Figure \* ARABIC </w:instrText>
        </w:r>
      </w:ins>
      <w:r w:rsidRPr="00C83B07">
        <w:rPr>
          <w:b/>
          <w:i w:val="0"/>
          <w:iCs w:val="0"/>
          <w:color w:val="auto"/>
          <w:sz w:val="22"/>
          <w:szCs w:val="22"/>
          <w:rPrChange w:id="2325" w:author="Guilherme Rodrigues" w:date="2021-09-04T12:17:00Z">
            <w:rPr>
              <w:i/>
              <w:iCs/>
            </w:rPr>
          </w:rPrChange>
        </w:rPr>
        <w:fldChar w:fldCharType="separate"/>
      </w:r>
      <w:ins w:id="2326" w:author="Guilherme Rodrigues" w:date="2021-09-04T12:09:00Z">
        <w:r w:rsidRPr="00C83B07">
          <w:rPr>
            <w:b/>
            <w:i w:val="0"/>
            <w:iCs w:val="0"/>
            <w:color w:val="auto"/>
            <w:sz w:val="22"/>
            <w:szCs w:val="22"/>
            <w:rPrChange w:id="2327" w:author="Guilherme Rodrigues" w:date="2021-09-04T12:17:00Z">
              <w:rPr>
                <w:i/>
                <w:iCs/>
                <w:noProof/>
              </w:rPr>
            </w:rPrChange>
          </w:rPr>
          <w:t>16</w:t>
        </w:r>
        <w:r w:rsidRPr="00C83B07">
          <w:rPr>
            <w:b/>
            <w:i w:val="0"/>
            <w:iCs w:val="0"/>
            <w:color w:val="auto"/>
            <w:sz w:val="22"/>
            <w:szCs w:val="22"/>
            <w:rPrChange w:id="2328" w:author="Guilherme Rodrigues" w:date="2021-09-04T12:17:00Z">
              <w:rPr>
                <w:i/>
                <w:iCs/>
              </w:rPr>
            </w:rPrChange>
          </w:rPr>
          <w:fldChar w:fldCharType="end"/>
        </w:r>
      </w:ins>
      <w:bookmarkEnd w:id="2320"/>
      <w:ins w:id="2329" w:author="Guilherme Rodrigues" w:date="2021-09-04T12:10:00Z">
        <w:r w:rsidRPr="00C83B07">
          <w:rPr>
            <w:b/>
            <w:i w:val="0"/>
            <w:iCs w:val="0"/>
            <w:color w:val="auto"/>
            <w:sz w:val="22"/>
            <w:szCs w:val="22"/>
            <w:rPrChange w:id="2330" w:author="Guilherme Rodrigues" w:date="2021-09-04T12:17:00Z">
              <w:rPr>
                <w:i/>
                <w:iCs/>
              </w:rPr>
            </w:rPrChange>
          </w:rPr>
          <w:t>:</w:t>
        </w:r>
        <w:r w:rsidRPr="00B072F0">
          <w:rPr>
            <w:i w:val="0"/>
            <w:iCs w:val="0"/>
            <w:color w:val="auto"/>
            <w:sz w:val="22"/>
            <w:szCs w:val="22"/>
          </w:rPr>
          <w:t xml:space="preserve"> Economic complexity in urban areas increased in the last four decades</w:t>
        </w:r>
      </w:ins>
    </w:p>
    <w:p w14:paraId="15F2FF7E" w14:textId="3B287CE5" w:rsidR="00DE21D0" w:rsidRDefault="00DE21D0" w:rsidP="00DE5715">
      <w:pPr>
        <w:rPr>
          <w:ins w:id="2331" w:author="Guilherme Rodrigues" w:date="2021-09-03T14:17:00Z"/>
          <w:b/>
        </w:rPr>
      </w:pPr>
      <w:ins w:id="2332" w:author="Guilherme Rodrigues" w:date="2021-09-03T14:19:00Z">
        <w:r>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14:paraId="05887685" w14:textId="5602F35A" w:rsidR="004D7401" w:rsidRPr="00C83B07" w:rsidRDefault="005E6D91" w:rsidP="005E6D91">
      <w:pPr>
        <w:pStyle w:val="Caption"/>
        <w:pPrChange w:id="2333" w:author="Guilherme Rodrigues" w:date="2021-09-04T13:10:00Z">
          <w:pPr/>
        </w:pPrChange>
      </w:pPr>
      <w:bookmarkStart w:id="2334" w:name="_Ref81653530"/>
      <w:ins w:id="2335" w:author="Guilherme Rodrigues" w:date="2021-09-04T13:10:00Z">
        <w:r w:rsidRPr="005E6D91">
          <w:rPr>
            <w:b/>
            <w:color w:val="auto"/>
            <w:sz w:val="22"/>
            <w:szCs w:val="22"/>
            <w:rPrChange w:id="2336" w:author="Guilherme Rodrigues" w:date="2021-09-04T13:11:00Z">
              <w:rPr/>
            </w:rPrChange>
          </w:rPr>
          <w:t xml:space="preserve">Appendix </w:t>
        </w:r>
        <w:r w:rsidRPr="005E6D91">
          <w:rPr>
            <w:b/>
            <w:color w:val="auto"/>
            <w:sz w:val="22"/>
            <w:szCs w:val="22"/>
            <w:rPrChange w:id="2337" w:author="Guilherme Rodrigues" w:date="2021-09-04T13:11:00Z">
              <w:rPr/>
            </w:rPrChange>
          </w:rPr>
          <w:fldChar w:fldCharType="begin"/>
        </w:r>
        <w:r w:rsidRPr="005E6D91">
          <w:rPr>
            <w:b/>
            <w:color w:val="auto"/>
            <w:sz w:val="22"/>
            <w:szCs w:val="22"/>
            <w:rPrChange w:id="2338" w:author="Guilherme Rodrigues" w:date="2021-09-04T13:11:00Z">
              <w:rPr/>
            </w:rPrChange>
          </w:rPr>
          <w:instrText xml:space="preserve"> SEQ Appendix \* ARABIC </w:instrText>
        </w:r>
      </w:ins>
      <w:r w:rsidRPr="005E6D91">
        <w:rPr>
          <w:b/>
          <w:color w:val="auto"/>
          <w:sz w:val="22"/>
          <w:szCs w:val="22"/>
          <w:rPrChange w:id="2339" w:author="Guilherme Rodrigues" w:date="2021-09-04T13:11:00Z">
            <w:rPr/>
          </w:rPrChange>
        </w:rPr>
        <w:fldChar w:fldCharType="separate"/>
      </w:r>
      <w:ins w:id="2340" w:author="Guilherme Rodrigues" w:date="2021-09-04T13:10:00Z">
        <w:r w:rsidRPr="005E6D91">
          <w:rPr>
            <w:b/>
            <w:noProof/>
            <w:color w:val="auto"/>
            <w:sz w:val="22"/>
            <w:szCs w:val="22"/>
            <w:rPrChange w:id="2341" w:author="Guilherme Rodrigues" w:date="2021-09-04T13:11:00Z">
              <w:rPr>
                <w:noProof/>
              </w:rPr>
            </w:rPrChange>
          </w:rPr>
          <w:t>2</w:t>
        </w:r>
        <w:r w:rsidRPr="005E6D91">
          <w:rPr>
            <w:b/>
            <w:color w:val="auto"/>
            <w:sz w:val="22"/>
            <w:szCs w:val="22"/>
            <w:rPrChange w:id="2342" w:author="Guilherme Rodrigues" w:date="2021-09-04T13:11:00Z">
              <w:rPr/>
            </w:rPrChange>
          </w:rPr>
          <w:fldChar w:fldCharType="end"/>
        </w:r>
      </w:ins>
      <w:bookmarkEnd w:id="2334"/>
      <w:ins w:id="2343" w:author="Guilherme Rodrigues" w:date="2021-09-03T12:58:00Z">
        <w:r w:rsidR="00A042D7" w:rsidRPr="005E6D91">
          <w:rPr>
            <w:b/>
            <w:color w:val="auto"/>
            <w:sz w:val="22"/>
            <w:szCs w:val="22"/>
            <w:rPrChange w:id="2344" w:author="Guilherme Rodrigues" w:date="2021-09-04T13:11:00Z">
              <w:rPr/>
            </w:rPrChange>
          </w:rPr>
          <w:t>:</w:t>
        </w:r>
      </w:ins>
      <w:ins w:id="2345" w:author="Guilherme Rodrigues" w:date="2021-09-04T12:17:00Z">
        <w:r w:rsidR="00C83B07" w:rsidRPr="005E6D91">
          <w:rPr>
            <w:b/>
            <w:color w:val="auto"/>
            <w:sz w:val="22"/>
            <w:szCs w:val="22"/>
            <w:rPrChange w:id="2346" w:author="Guilherme Rodrigues" w:date="2021-09-04T13:11:00Z">
              <w:rPr>
                <w:b/>
              </w:rPr>
            </w:rPrChange>
          </w:rPr>
          <w:t xml:space="preserve"> </w:t>
        </w:r>
        <w:r w:rsidR="00C83B07" w:rsidRPr="005E6D91">
          <w:rPr>
            <w:color w:val="auto"/>
            <w:sz w:val="22"/>
            <w:szCs w:val="22"/>
            <w:rPrChange w:id="2347" w:author="Guilherme Rodrigues" w:date="2021-09-04T13:11:00Z">
              <w:rPr>
                <w:b/>
              </w:rPr>
            </w:rPrChange>
          </w:rPr>
          <w:t xml:space="preserve">Economic complexity indicators in comparison with </w:t>
        </w:r>
        <w:proofErr w:type="spellStart"/>
        <w:r w:rsidR="00C83B07" w:rsidRPr="005E6D91">
          <w:rPr>
            <w:color w:val="auto"/>
            <w:sz w:val="22"/>
            <w:szCs w:val="22"/>
            <w:rPrChange w:id="2348" w:author="Guilherme Rodrigues" w:date="2021-09-04T13:11:00Z">
              <w:rPr>
                <w:b/>
              </w:rPr>
            </w:rPrChange>
          </w:rPr>
          <w:t>Germand</w:t>
        </w:r>
        <w:proofErr w:type="spellEnd"/>
        <w:r w:rsidR="00C83B07" w:rsidRPr="005E6D91">
          <w:rPr>
            <w:color w:val="auto"/>
            <w:sz w:val="22"/>
            <w:szCs w:val="22"/>
            <w:rPrChange w:id="2349" w:author="Guilherme Rodrigues" w:date="2021-09-04T13:11:00Z">
              <w:rPr>
                <w:b/>
              </w:rPr>
            </w:rPrChange>
          </w:rPr>
          <w:t xml:space="preserve"> and French counterparts</w:t>
        </w:r>
        <w:r w:rsidR="00C83B07" w:rsidRPr="00C83B07">
          <w:rPr>
            <w:rPrChange w:id="2350" w:author="Guilherme Rodrigues" w:date="2021-09-04T12:17:00Z">
              <w:rPr>
                <w:b/>
              </w:rPr>
            </w:rPrChange>
          </w:rPr>
          <w:t>.</w:t>
        </w:r>
      </w:ins>
    </w:p>
    <w:p w14:paraId="70F86EA4" w14:textId="033A2637" w:rsidR="00B17D4B" w:rsidRPr="00EA317E" w:rsidRDefault="00B17D4B" w:rsidP="0043694C">
      <w:bookmarkStart w:id="2351" w:name="_Ref80032469"/>
      <w:commentRangeStart w:id="2352"/>
      <w:r w:rsidRPr="00C83B07">
        <w:rPr>
          <w:b/>
        </w:rPr>
        <w:t xml:space="preserve">Figure </w:t>
      </w:r>
      <w:r w:rsidRPr="00C83B07">
        <w:rPr>
          <w:b/>
          <w:rPrChange w:id="2353" w:author="Guilherme Rodrigues" w:date="2021-09-04T12:17:00Z">
            <w:rPr>
              <w:b/>
            </w:rPr>
          </w:rPrChange>
        </w:rPr>
        <w:fldChar w:fldCharType="begin"/>
      </w:r>
      <w:r w:rsidRPr="00C83B07">
        <w:rPr>
          <w:b/>
        </w:rPr>
        <w:instrText xml:space="preserve"> SEQ Figure \* ARABIC </w:instrText>
      </w:r>
      <w:r w:rsidRPr="00C83B07">
        <w:rPr>
          <w:b/>
          <w:rPrChange w:id="2354" w:author="Guilherme Rodrigues" w:date="2021-09-04T12:17:00Z">
            <w:rPr>
              <w:b/>
            </w:rPr>
          </w:rPrChange>
        </w:rPr>
        <w:fldChar w:fldCharType="separate"/>
      </w:r>
      <w:ins w:id="2355" w:author="Guilherme Rodrigues" w:date="2021-09-04T12:09:00Z">
        <w:r w:rsidR="00B072F0" w:rsidRPr="00C83B07">
          <w:rPr>
            <w:b/>
            <w:noProof/>
            <w:rPrChange w:id="2356" w:author="Guilherme Rodrigues" w:date="2021-09-04T12:17:00Z">
              <w:rPr>
                <w:b/>
                <w:noProof/>
                <w:highlight w:val="red"/>
              </w:rPr>
            </w:rPrChange>
          </w:rPr>
          <w:t>17</w:t>
        </w:r>
      </w:ins>
      <w:del w:id="2357" w:author="Guilherme Rodrigues" w:date="2021-09-04T12:09:00Z">
        <w:r w:rsidR="00E005B7" w:rsidRPr="00C83B07" w:rsidDel="00B072F0">
          <w:rPr>
            <w:b/>
            <w:noProof/>
          </w:rPr>
          <w:delText>25</w:delText>
        </w:r>
      </w:del>
      <w:r w:rsidRPr="00C83B07">
        <w:rPr>
          <w:b/>
          <w:rPrChange w:id="2358" w:author="Guilherme Rodrigues" w:date="2021-09-04T12:17:00Z">
            <w:rPr>
              <w:b/>
            </w:rPr>
          </w:rPrChange>
        </w:rPr>
        <w:fldChar w:fldCharType="end"/>
      </w:r>
      <w:bookmarkEnd w:id="2351"/>
      <w:commentRangeEnd w:id="2352"/>
      <w:r w:rsidR="00A042D7" w:rsidRPr="00C83B07">
        <w:rPr>
          <w:rStyle w:val="CommentReference"/>
        </w:rPr>
        <w:commentReference w:id="2352"/>
      </w:r>
      <w:r w:rsidRPr="00C83B07">
        <w:rPr>
          <w:b/>
        </w:rPr>
        <w:t>:</w:t>
      </w:r>
      <w:r w:rsidRPr="00C83B07">
        <w:t xml:space="preserve"> Including French and German cities do not significantly change how British cities compare with each other</w:t>
      </w:r>
    </w:p>
    <w:p w14:paraId="03BC548E" w14:textId="4D80A03B" w:rsidR="00140415" w:rsidRPr="00EA317E" w:rsidRDefault="00B5205D" w:rsidP="00B5205D">
      <w:pPr>
        <w:rPr>
          <w:b/>
          <w:sz w:val="20"/>
          <w:szCs w:val="20"/>
        </w:rPr>
      </w:pPr>
      <w:r w:rsidRPr="00EA317E">
        <w:rPr>
          <w:noProof/>
        </w:rPr>
        <w:drawing>
          <wp:inline distT="0" distB="0" distL="0" distR="0" wp14:anchorId="01E6A9B3" wp14:editId="7351D692">
            <wp:extent cx="5731510" cy="2750185"/>
            <wp:effectExtent l="0" t="0" r="2540" b="0"/>
            <wp:docPr id="14" name="Chart 14">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E461D32" w14:textId="7311180C" w:rsidR="0086313F" w:rsidRPr="00EA317E" w:rsidRDefault="0086313F" w:rsidP="0086313F">
      <w:pPr>
        <w:rPr>
          <w:sz w:val="14"/>
          <w:szCs w:val="14"/>
        </w:rPr>
      </w:pPr>
      <w:r w:rsidRPr="00EA317E">
        <w:rPr>
          <w:sz w:val="14"/>
          <w:szCs w:val="14"/>
        </w:rPr>
        <w:t xml:space="preserve">Source: ONS, INSEE and </w:t>
      </w:r>
      <w:proofErr w:type="spellStart"/>
      <w:r w:rsidRPr="00EA317E">
        <w:rPr>
          <w:sz w:val="14"/>
          <w:szCs w:val="14"/>
        </w:rPr>
        <w:t>Destatis</w:t>
      </w:r>
      <w:proofErr w:type="spellEnd"/>
      <w:r w:rsidRPr="00EA317E">
        <w:rPr>
          <w:sz w:val="14"/>
          <w:szCs w:val="14"/>
        </w:rPr>
        <w:t>.</w:t>
      </w:r>
    </w:p>
    <w:p w14:paraId="5A8FD5C4" w14:textId="35714E7C" w:rsidR="0086313F" w:rsidRPr="00EA317E" w:rsidRDefault="00EA317E" w:rsidP="00EA317E">
      <w:pPr>
        <w:pStyle w:val="Caption"/>
        <w:rPr>
          <w:b/>
          <w:color w:val="auto"/>
          <w:sz w:val="22"/>
          <w:szCs w:val="22"/>
        </w:rPr>
      </w:pPr>
      <w:bookmarkStart w:id="2359" w:name="_Ref80032474"/>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ins w:id="2360" w:author="Guilherme Rodrigues" w:date="2021-09-04T12:09:00Z">
        <w:r w:rsidR="00B072F0">
          <w:rPr>
            <w:b/>
            <w:i w:val="0"/>
            <w:noProof/>
            <w:color w:val="auto"/>
            <w:sz w:val="22"/>
            <w:szCs w:val="22"/>
          </w:rPr>
          <w:t>18</w:t>
        </w:r>
      </w:ins>
      <w:del w:id="2361" w:author="Guilherme Rodrigues" w:date="2021-09-04T12:09:00Z">
        <w:r w:rsidR="00E005B7" w:rsidDel="00B072F0">
          <w:rPr>
            <w:b/>
            <w:i w:val="0"/>
            <w:noProof/>
            <w:color w:val="auto"/>
            <w:sz w:val="22"/>
            <w:szCs w:val="22"/>
          </w:rPr>
          <w:delText>26</w:delText>
        </w:r>
      </w:del>
      <w:r w:rsidRPr="00EA317E">
        <w:rPr>
          <w:b/>
          <w:i w:val="0"/>
          <w:color w:val="auto"/>
          <w:sz w:val="22"/>
          <w:szCs w:val="22"/>
        </w:rPr>
        <w:fldChar w:fldCharType="end"/>
      </w:r>
      <w:bookmarkEnd w:id="2359"/>
      <w:r w:rsidRPr="00EA317E">
        <w:rPr>
          <w:b/>
          <w:i w:val="0"/>
          <w:color w:val="auto"/>
          <w:sz w:val="22"/>
          <w:szCs w:val="22"/>
        </w:rPr>
        <w:t>:</w:t>
      </w:r>
      <w:r w:rsidR="0086313F" w:rsidRPr="00EA317E">
        <w:rPr>
          <w:b/>
          <w:color w:val="auto"/>
          <w:sz w:val="22"/>
          <w:szCs w:val="22"/>
        </w:rPr>
        <w:t xml:space="preserve"> </w:t>
      </w:r>
      <w:r w:rsidR="0086313F" w:rsidRPr="00EA317E">
        <w:rPr>
          <w:i w:val="0"/>
          <w:color w:val="auto"/>
          <w:sz w:val="22"/>
          <w:szCs w:val="22"/>
        </w:rPr>
        <w:t>Urban ECI from British, French and German cities is highly correlated with their productivity levels.</w:t>
      </w:r>
    </w:p>
    <w:p w14:paraId="063A006C" w14:textId="750D8F22" w:rsidR="0086313F" w:rsidRDefault="0086313F">
      <w:pPr>
        <w:rPr>
          <w:b/>
          <w:sz w:val="20"/>
          <w:szCs w:val="20"/>
        </w:rPr>
      </w:pPr>
      <w:r>
        <w:rPr>
          <w:noProof/>
        </w:rPr>
        <w:lastRenderedPageBreak/>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769A734" w14:textId="65563A61" w:rsidR="00436956" w:rsidRPr="00397D89" w:rsidRDefault="00436956" w:rsidP="00436956">
      <w:pPr>
        <w:rPr>
          <w:sz w:val="14"/>
          <w:szCs w:val="14"/>
        </w:rPr>
      </w:pPr>
      <w:r w:rsidRPr="00397D89">
        <w:rPr>
          <w:sz w:val="14"/>
          <w:szCs w:val="14"/>
        </w:rPr>
        <w:t xml:space="preserve">Source: </w:t>
      </w:r>
      <w:r>
        <w:rPr>
          <w:sz w:val="14"/>
          <w:szCs w:val="14"/>
        </w:rPr>
        <w:t xml:space="preserve">EUROSTAT, </w:t>
      </w:r>
      <w:r w:rsidRPr="00397D89">
        <w:rPr>
          <w:sz w:val="14"/>
          <w:szCs w:val="14"/>
        </w:rPr>
        <w:t>ONS, INSEE</w:t>
      </w:r>
      <w:r>
        <w:rPr>
          <w:sz w:val="14"/>
          <w:szCs w:val="14"/>
        </w:rPr>
        <w:t xml:space="preserve"> </w:t>
      </w:r>
      <w:r w:rsidRPr="00397D89">
        <w:rPr>
          <w:sz w:val="14"/>
          <w:szCs w:val="14"/>
        </w:rPr>
        <w:t xml:space="preserve">and </w:t>
      </w:r>
      <w:proofErr w:type="spellStart"/>
      <w:r w:rsidRPr="00397D89">
        <w:rPr>
          <w:sz w:val="14"/>
          <w:szCs w:val="14"/>
        </w:rPr>
        <w:t>Destatis</w:t>
      </w:r>
      <w:proofErr w:type="spellEnd"/>
      <w:r w:rsidRPr="00397D89">
        <w:rPr>
          <w:sz w:val="14"/>
          <w:szCs w:val="14"/>
        </w:rPr>
        <w:t>.</w:t>
      </w:r>
    </w:p>
    <w:p w14:paraId="2438F05B" w14:textId="0E81D681" w:rsidR="00436956" w:rsidRPr="001B1A3D" w:rsidRDefault="00436956">
      <w:pPr>
        <w:rPr>
          <w:b/>
          <w:sz w:val="20"/>
          <w:szCs w:val="20"/>
        </w:rPr>
      </w:pPr>
    </w:p>
    <w:sectPr w:rsidR="00436956" w:rsidRPr="001B1A3D">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lherme Rodrigues" w:date="2021-09-03T09:26:00Z" w:initials="GR">
    <w:p w14:paraId="5C5E1D86" w14:textId="7EBA4A73" w:rsidR="00B072F0" w:rsidRDefault="00B072F0">
      <w:pPr>
        <w:pStyle w:val="CommentText"/>
      </w:pPr>
      <w:r>
        <w:rPr>
          <w:rStyle w:val="CommentReference"/>
        </w:rPr>
        <w:annotationRef/>
      </w:r>
      <w:r>
        <w:t>Check Hidalgo and Hausman</w:t>
      </w:r>
    </w:p>
  </w:comment>
  <w:comment w:id="15" w:author="Guilherme Rodrigues" w:date="2021-09-02T15:38:00Z" w:initials="GR">
    <w:p w14:paraId="15C8DC7B" w14:textId="06CD25E1" w:rsidR="00B072F0" w:rsidRDefault="00B072F0">
      <w:pPr>
        <w:pStyle w:val="CommentText"/>
      </w:pPr>
      <w:r>
        <w:rPr>
          <w:rStyle w:val="CommentReference"/>
        </w:rPr>
        <w:annotationRef/>
      </w:r>
      <w:r>
        <w:t>Change to knowledge – complexity - productivity</w:t>
      </w:r>
    </w:p>
  </w:comment>
  <w:comment w:id="34" w:author="Guilherme Rodrigues" w:date="2021-09-02T13:23:00Z" w:initials="GR">
    <w:p w14:paraId="7414BD9C" w14:textId="53B55D3D" w:rsidR="00B072F0" w:rsidRDefault="00B072F0">
      <w:pPr>
        <w:pStyle w:val="CommentText"/>
      </w:pPr>
      <w:r>
        <w:rPr>
          <w:rStyle w:val="CommentReference"/>
        </w:rPr>
        <w:annotationRef/>
      </w:r>
      <w:r>
        <w:t xml:space="preserve">The largest </w:t>
      </w:r>
      <w:proofErr w:type="gramStart"/>
      <w:r>
        <w:t>cities’</w:t>
      </w:r>
      <w:proofErr w:type="gramEnd"/>
      <w:r>
        <w:t xml:space="preserve"> tend to have low sectors – comparison show that successful economies in the Great South East tend to have around 18 to 20 per cent of their exports in complex economies.</w:t>
      </w:r>
    </w:p>
  </w:comment>
  <w:comment w:id="63" w:author="Guilherme Rodrigues" w:date="2021-09-02T15:54:00Z" w:initials="GR">
    <w:p w14:paraId="2A48F2AA" w14:textId="3D5491F2" w:rsidR="00B072F0" w:rsidRDefault="00B072F0">
      <w:pPr>
        <w:pStyle w:val="CommentText"/>
      </w:pPr>
      <w:r>
        <w:rPr>
          <w:rStyle w:val="CommentReference"/>
        </w:rPr>
        <w:annotationRef/>
      </w:r>
      <w:r>
        <w:t xml:space="preserve">Work as the threshold AC </w:t>
      </w:r>
      <w:proofErr w:type="spellStart"/>
      <w:r>
        <w:t>refered</w:t>
      </w:r>
      <w:proofErr w:type="spellEnd"/>
    </w:p>
  </w:comment>
  <w:comment w:id="70" w:author="Guilherme Rodrigues" w:date="2021-09-02T12:10:00Z" w:initials="GR">
    <w:p w14:paraId="68FFB6C5" w14:textId="11E99CBA" w:rsidR="00B072F0" w:rsidRDefault="00B072F0">
      <w:pPr>
        <w:pStyle w:val="CommentText"/>
      </w:pPr>
      <w:r>
        <w:rPr>
          <w:rStyle w:val="CommentReference"/>
        </w:rPr>
        <w:annotationRef/>
      </w:r>
      <w:r>
        <w:t xml:space="preserve">I would add the point here: that knowledge should lead to economic complexity and large cities – supported by policies that were not necessarily focus on them – where able to attract knowledge </w:t>
      </w:r>
    </w:p>
  </w:comment>
  <w:comment w:id="100" w:author="Guilherme Rodrigues" w:date="2021-09-02T13:22:00Z" w:initials="GR">
    <w:p w14:paraId="67A30536" w14:textId="77777777" w:rsidR="00B072F0" w:rsidRDefault="00B072F0">
      <w:pPr>
        <w:pStyle w:val="CommentText"/>
      </w:pPr>
      <w:r>
        <w:rPr>
          <w:rStyle w:val="CommentReference"/>
        </w:rPr>
        <w:annotationRef/>
      </w:r>
      <w:r>
        <w:t>We should say they benefit from policies but they were not typically designed to benefit like HE investments</w:t>
      </w:r>
    </w:p>
    <w:p w14:paraId="07E6F25A" w14:textId="77777777" w:rsidR="00B072F0" w:rsidRDefault="00B072F0">
      <w:pPr>
        <w:pStyle w:val="CommentText"/>
      </w:pPr>
    </w:p>
    <w:p w14:paraId="4A2E5932" w14:textId="785A2135" w:rsidR="00B072F0" w:rsidRDefault="00B072F0">
      <w:pPr>
        <w:pStyle w:val="CommentText"/>
      </w:pPr>
      <w:r>
        <w:t>It did favour from knowledge</w:t>
      </w:r>
    </w:p>
  </w:comment>
  <w:comment w:id="181" w:author="Guilherme Rodrigues" w:date="2021-09-02T13:47:00Z" w:initials="GR">
    <w:p w14:paraId="5058DECA" w14:textId="78354950" w:rsidR="00B072F0" w:rsidRDefault="00B072F0">
      <w:pPr>
        <w:pStyle w:val="CommentText"/>
      </w:pPr>
      <w:r>
        <w:rPr>
          <w:rStyle w:val="CommentReference"/>
        </w:rPr>
        <w:annotationRef/>
      </w:r>
      <w:r>
        <w:t>AC point on knowledge increasing complexity or the other way around?</w:t>
      </w:r>
    </w:p>
  </w:comment>
  <w:comment w:id="187" w:author="Guilherme Rodrigues" w:date="2021-09-02T13:49:00Z" w:initials="GR">
    <w:p w14:paraId="018B933F" w14:textId="01B4EEB6" w:rsidR="00B072F0" w:rsidRDefault="00B072F0">
      <w:pPr>
        <w:pStyle w:val="CommentText"/>
      </w:pPr>
      <w:r>
        <w:rPr>
          <w:rStyle w:val="CommentReference"/>
        </w:rPr>
        <w:annotationRef/>
      </w:r>
      <w:r>
        <w:t>If knowledge leads to complexity. Complexity would reflect the knowledge and knowhow of an economies VIA its economic structure. Slightly different argument</w:t>
      </w:r>
    </w:p>
  </w:comment>
  <w:comment w:id="251" w:author="Guilherme Rodrigues" w:date="2021-09-02T13:59:00Z" w:initials="GR">
    <w:p w14:paraId="39A31A6E" w14:textId="77777777" w:rsidR="00B072F0" w:rsidRDefault="00B072F0">
      <w:pPr>
        <w:pStyle w:val="CommentText"/>
      </w:pPr>
      <w:r>
        <w:rPr>
          <w:rStyle w:val="CommentReference"/>
        </w:rPr>
        <w:annotationRef/>
      </w:r>
      <w:r>
        <w:t>Large levels of accumulated knowledge should make economies more complex and therefore more productive</w:t>
      </w:r>
    </w:p>
    <w:p w14:paraId="5F4E652E" w14:textId="77777777" w:rsidR="00B072F0" w:rsidRDefault="00B072F0">
      <w:pPr>
        <w:pStyle w:val="CommentText"/>
      </w:pPr>
    </w:p>
    <w:p w14:paraId="4E64C331" w14:textId="6C42402B" w:rsidR="00B072F0" w:rsidRDefault="00B072F0">
      <w:pPr>
        <w:pStyle w:val="CommentText"/>
      </w:pPr>
      <w:r>
        <w:t xml:space="preserve">Meanwhile, places specialised in low knowledge are often places with comparatively low levels of </w:t>
      </w:r>
      <w:proofErr w:type="spellStart"/>
      <w:r>
        <w:t>complity</w:t>
      </w:r>
      <w:proofErr w:type="spellEnd"/>
      <w:r>
        <w:t xml:space="preserve"> because of </w:t>
      </w:r>
    </w:p>
  </w:comment>
  <w:comment w:id="275" w:author="Guilherme Rodrigues" w:date="2021-09-02T14:01:00Z" w:initials="GR">
    <w:p w14:paraId="2BB96763" w14:textId="4AA326D2" w:rsidR="00B072F0" w:rsidRDefault="00B072F0">
      <w:pPr>
        <w:pStyle w:val="CommentText"/>
      </w:pPr>
      <w:r>
        <w:rPr>
          <w:rStyle w:val="CommentReference"/>
        </w:rPr>
        <w:annotationRef/>
      </w:r>
      <w:r>
        <w:t xml:space="preserve">Complex economies – as they have pool of expertise – are </w:t>
      </w:r>
    </w:p>
  </w:comment>
  <w:comment w:id="280" w:author="Guilherme Rodrigues" w:date="2021-09-02T14:03:00Z" w:initials="GR">
    <w:p w14:paraId="7015199B" w14:textId="3E9207AD" w:rsidR="00B072F0" w:rsidRDefault="00B072F0">
      <w:pPr>
        <w:pStyle w:val="CommentText"/>
      </w:pPr>
      <w:r>
        <w:rPr>
          <w:rStyle w:val="CommentReference"/>
        </w:rPr>
        <w:annotationRef/>
      </w:r>
      <w:r>
        <w:t>I would erase the first sentence and explains after the examples why is that: places with complex activities, which are result of high levels of knowledge, are more likely to adopt to another complex activities</w:t>
      </w:r>
    </w:p>
  </w:comment>
  <w:comment w:id="291" w:author="Guilherme Rodrigues" w:date="2021-09-02T13:41:00Z" w:initials="GR">
    <w:p w14:paraId="1CD89174" w14:textId="05D6657E" w:rsidR="00B072F0" w:rsidRDefault="00B072F0">
      <w:pPr>
        <w:pStyle w:val="CommentText"/>
      </w:pPr>
      <w:r>
        <w:rPr>
          <w:rStyle w:val="CommentReference"/>
        </w:rPr>
        <w:annotationRef/>
      </w:r>
      <w:r>
        <w:t xml:space="preserve">Explore the idea of complex sectors, economies and productivity </w:t>
      </w:r>
    </w:p>
  </w:comment>
  <w:comment w:id="295" w:author="Guilherme Rodrigues" w:date="2021-09-02T13:42:00Z" w:initials="GR">
    <w:p w14:paraId="39E923F7" w14:textId="18E7FAFC" w:rsidR="00B072F0" w:rsidRDefault="00B072F0">
      <w:pPr>
        <w:pStyle w:val="CommentText"/>
      </w:pPr>
      <w:r>
        <w:rPr>
          <w:rStyle w:val="CommentReference"/>
        </w:rPr>
        <w:annotationRef/>
      </w:r>
      <w:r>
        <w:t>Check related variety ideas of Jane Jacobs</w:t>
      </w:r>
    </w:p>
  </w:comment>
  <w:comment w:id="363" w:author="Guilherme Rodrigues" w:date="2021-09-02T14:06:00Z" w:initials="GR">
    <w:p w14:paraId="23D590E7" w14:textId="32458F2C" w:rsidR="00B072F0" w:rsidRDefault="00B072F0" w:rsidP="00F71412">
      <w:pPr>
        <w:pStyle w:val="CommentText"/>
      </w:pPr>
      <w:r>
        <w:rPr>
          <w:rStyle w:val="CommentReference"/>
        </w:rPr>
        <w:annotationRef/>
      </w:r>
      <w:r>
        <w:t>For this paper we will use occupations and flag that.</w:t>
      </w:r>
    </w:p>
    <w:p w14:paraId="41221C6A" w14:textId="77777777" w:rsidR="00B072F0" w:rsidRDefault="00B072F0" w:rsidP="00F71412">
      <w:pPr>
        <w:pStyle w:val="CommentText"/>
      </w:pPr>
    </w:p>
    <w:p w14:paraId="6AF9DA5C" w14:textId="28B43157" w:rsidR="00B072F0" w:rsidRDefault="00B072F0" w:rsidP="00EE1ECC">
      <w:pPr>
        <w:pStyle w:val="CommentText"/>
        <w:numPr>
          <w:ilvl w:val="0"/>
          <w:numId w:val="12"/>
        </w:numPr>
      </w:pPr>
      <w:r>
        <w:t>What is a complex occupation/activity etc?</w:t>
      </w:r>
    </w:p>
    <w:p w14:paraId="6E4EB86E" w14:textId="77777777" w:rsidR="00B072F0" w:rsidRDefault="00B072F0" w:rsidP="00EE1ECC">
      <w:pPr>
        <w:pStyle w:val="CommentText"/>
        <w:numPr>
          <w:ilvl w:val="0"/>
          <w:numId w:val="12"/>
        </w:numPr>
      </w:pPr>
      <w:r>
        <w:t xml:space="preserve"> A complex place presents high level</w:t>
      </w:r>
    </w:p>
    <w:p w14:paraId="4B10EA67" w14:textId="66B1474C" w:rsidR="00B072F0" w:rsidRDefault="00B072F0" w:rsidP="00EE1ECC">
      <w:pPr>
        <w:pStyle w:val="CommentText"/>
        <w:numPr>
          <w:ilvl w:val="0"/>
          <w:numId w:val="12"/>
        </w:numPr>
      </w:pPr>
      <w:r>
        <w:t xml:space="preserve"> How it links to productivity – size of the sectors </w:t>
      </w:r>
    </w:p>
  </w:comment>
  <w:comment w:id="375" w:author="Guilherme Rodrigues" w:date="2021-09-02T13:42:00Z" w:initials="GR">
    <w:p w14:paraId="529A548D" w14:textId="7AB8E28A" w:rsidR="00B072F0" w:rsidRDefault="00B072F0">
      <w:pPr>
        <w:pStyle w:val="CommentText"/>
      </w:pPr>
      <w:r>
        <w:rPr>
          <w:rStyle w:val="CommentReference"/>
        </w:rPr>
        <w:annotationRef/>
      </w:r>
      <w:r>
        <w:t>Be sure the idea of complex sectors, economies and productivity</w:t>
      </w:r>
    </w:p>
  </w:comment>
  <w:comment w:id="440" w:author="Guilherme Rodrigues" w:date="2021-09-02T14:23:00Z" w:initials="GR">
    <w:p w14:paraId="01151A05" w14:textId="44B1264E" w:rsidR="00B072F0" w:rsidRDefault="00B072F0">
      <w:pPr>
        <w:pStyle w:val="CommentText"/>
      </w:pPr>
      <w:r>
        <w:rPr>
          <w:rStyle w:val="CommentReference"/>
        </w:rPr>
        <w:annotationRef/>
      </w:r>
      <w:r>
        <w:t>Should we say here that we assume complex if above zero? I would say so.</w:t>
      </w:r>
    </w:p>
  </w:comment>
  <w:comment w:id="483" w:author="Guilherme Rodrigues" w:date="2021-09-02T14:12:00Z" w:initials="GR">
    <w:p w14:paraId="22257597" w14:textId="65F2836D" w:rsidR="00B072F0" w:rsidRDefault="00B072F0">
      <w:pPr>
        <w:pStyle w:val="CommentText"/>
      </w:pPr>
      <w:r>
        <w:rPr>
          <w:rStyle w:val="CommentReference"/>
        </w:rPr>
        <w:annotationRef/>
      </w:r>
      <w:r>
        <w:t>Why are this complex? Say it goes in line with previous literature and the logic of knowledge</w:t>
      </w:r>
    </w:p>
  </w:comment>
  <w:comment w:id="535" w:author="Guilherme Rodrigues" w:date="2021-09-02T14:12:00Z" w:initials="GR">
    <w:p w14:paraId="062A0209" w14:textId="348B3AC5" w:rsidR="00B072F0" w:rsidRDefault="00B072F0">
      <w:pPr>
        <w:pStyle w:val="CommentText"/>
      </w:pPr>
      <w:r>
        <w:rPr>
          <w:rStyle w:val="CommentReference"/>
        </w:rPr>
        <w:annotationRef/>
      </w:r>
      <w:r>
        <w:t>activities associated with</w:t>
      </w:r>
    </w:p>
  </w:comment>
  <w:comment w:id="570" w:author="Guilherme Rodrigues" w:date="2021-09-02T14:15:00Z" w:initials="GR">
    <w:p w14:paraId="05D4DC72" w14:textId="7327D406" w:rsidR="00B072F0" w:rsidRDefault="00B072F0">
      <w:pPr>
        <w:pStyle w:val="CommentText"/>
      </w:pPr>
      <w:r>
        <w:rPr>
          <w:rStyle w:val="CommentReference"/>
        </w:rPr>
        <w:annotationRef/>
      </w:r>
      <w:r>
        <w:t>Colours for GSE?</w:t>
      </w:r>
    </w:p>
  </w:comment>
  <w:comment w:id="579" w:author="Guilherme Rodrigues" w:date="2021-09-02T14:22:00Z" w:initials="GR">
    <w:p w14:paraId="3E411CB3" w14:textId="02C356B6" w:rsidR="00B072F0" w:rsidRDefault="00B072F0">
      <w:pPr>
        <w:pStyle w:val="CommentText"/>
      </w:pPr>
      <w:r>
        <w:rPr>
          <w:rStyle w:val="CommentReference"/>
        </w:rPr>
        <w:annotationRef/>
      </w:r>
      <w:r>
        <w:t>Add footnote saying complex places assumed with score above zero.</w:t>
      </w:r>
    </w:p>
  </w:comment>
  <w:comment w:id="586" w:author="Guilherme Rodrigues" w:date="2021-09-02T14:15:00Z" w:initials="GR">
    <w:p w14:paraId="59FDF04D" w14:textId="1D9BB1CE" w:rsidR="00B072F0" w:rsidRDefault="00B072F0">
      <w:pPr>
        <w:pStyle w:val="CommentText"/>
      </w:pPr>
      <w:r>
        <w:rPr>
          <w:rStyle w:val="CommentReference"/>
        </w:rPr>
        <w:annotationRef/>
      </w:r>
      <w:r>
        <w:t>Colour code for the large ones</w:t>
      </w:r>
    </w:p>
  </w:comment>
  <w:comment w:id="601" w:author="Guilherme Rodrigues" w:date="2021-09-02T13:37:00Z" w:initials="GR">
    <w:p w14:paraId="435C301A" w14:textId="45A82524" w:rsidR="00B072F0" w:rsidRDefault="00B072F0">
      <w:pPr>
        <w:pStyle w:val="CommentText"/>
      </w:pPr>
      <w:r>
        <w:rPr>
          <w:rStyle w:val="CommentReference"/>
        </w:rPr>
        <w:annotationRef/>
      </w:r>
      <w:r>
        <w:t xml:space="preserve">Need to be clear, maybe in a box and flag that. Difference between complex sectors, etc </w:t>
      </w:r>
      <w:proofErr w:type="spellStart"/>
      <w:r>
        <w:t>etc</w:t>
      </w:r>
      <w:proofErr w:type="spellEnd"/>
    </w:p>
  </w:comment>
  <w:comment w:id="608" w:author="Guilherme Rodrigues" w:date="2021-09-02T13:38:00Z" w:initials="GR">
    <w:p w14:paraId="5EA5BD1A" w14:textId="15D01BC1" w:rsidR="00B072F0" w:rsidRDefault="00B072F0">
      <w:pPr>
        <w:pStyle w:val="CommentText"/>
      </w:pPr>
      <w:r>
        <w:rPr>
          <w:rStyle w:val="CommentReference"/>
        </w:rPr>
        <w:annotationRef/>
      </w:r>
      <w:r>
        <w:t>Complex economies in the Greater South East with sectors at 20 per cent. Discuss it with Andrew</w:t>
      </w:r>
    </w:p>
  </w:comment>
  <w:comment w:id="663" w:author="Guilherme Rodrigues" w:date="2021-09-02T13:38:00Z" w:initials="GR">
    <w:p w14:paraId="2C381DF4" w14:textId="459F781E" w:rsidR="00B072F0" w:rsidRDefault="00B072F0">
      <w:pPr>
        <w:pStyle w:val="CommentText"/>
      </w:pPr>
      <w:r>
        <w:rPr>
          <w:rStyle w:val="CommentReference"/>
        </w:rPr>
        <w:annotationRef/>
      </w:r>
      <w:r>
        <w:t>Change the colours GSE, others and the ones we want to flag: large cities with low productivity</w:t>
      </w:r>
    </w:p>
  </w:comment>
  <w:comment w:id="705" w:author="Guilherme Rodrigues" w:date="2021-09-02T14:24:00Z" w:initials="GR">
    <w:p w14:paraId="58DC8FA7" w14:textId="77777777" w:rsidR="00B072F0" w:rsidRDefault="00B072F0">
      <w:pPr>
        <w:pStyle w:val="CommentText"/>
      </w:pPr>
      <w:r>
        <w:rPr>
          <w:rStyle w:val="CommentReference"/>
        </w:rPr>
        <w:annotationRef/>
      </w:r>
      <w:r>
        <w:t>AC comment: Why not because of policies</w:t>
      </w:r>
    </w:p>
    <w:p w14:paraId="6665AB6B" w14:textId="77777777" w:rsidR="00B072F0" w:rsidRDefault="00B072F0">
      <w:pPr>
        <w:pStyle w:val="CommentText"/>
      </w:pPr>
    </w:p>
    <w:p w14:paraId="07557569" w14:textId="77777777" w:rsidR="00B072F0" w:rsidRDefault="00B072F0">
      <w:pPr>
        <w:pStyle w:val="CommentText"/>
      </w:pPr>
      <w:r>
        <w:t xml:space="preserve">I think that is fair to say. </w:t>
      </w:r>
    </w:p>
    <w:p w14:paraId="533BA09C" w14:textId="77777777" w:rsidR="00B072F0" w:rsidRDefault="00B072F0">
      <w:pPr>
        <w:pStyle w:val="CommentText"/>
      </w:pPr>
    </w:p>
    <w:p w14:paraId="304994E3" w14:textId="77777777" w:rsidR="00B072F0" w:rsidRDefault="00B072F0">
      <w:pPr>
        <w:pStyle w:val="CommentText"/>
      </w:pPr>
      <w:r>
        <w:t>I would say complex industries have shown preference in already complex places or large cities. Previous policy – like HE – allow larger places to use their benefits to attract knowledge and became more complex. On top of that further policies should work with the grain and continue doing that work</w:t>
      </w:r>
    </w:p>
    <w:p w14:paraId="190AF147" w14:textId="77777777" w:rsidR="00B072F0" w:rsidRDefault="00B072F0">
      <w:pPr>
        <w:pStyle w:val="CommentText"/>
      </w:pPr>
    </w:p>
    <w:p w14:paraId="5C61C0C7" w14:textId="5F9ADC34" w:rsidR="00B072F0" w:rsidRDefault="00B072F0">
      <w:pPr>
        <w:pStyle w:val="CommentText"/>
      </w:pPr>
      <w:r>
        <w:t>A combination of policy and shifts (further details box X)</w:t>
      </w:r>
    </w:p>
  </w:comment>
  <w:comment w:id="727" w:author="Guilherme Rodrigues" w:date="2021-09-02T14:27:00Z" w:initials="GR">
    <w:p w14:paraId="1E99EA65" w14:textId="76678293" w:rsidR="00B072F0" w:rsidRDefault="00B072F0">
      <w:pPr>
        <w:pStyle w:val="CommentText"/>
      </w:pPr>
      <w:r>
        <w:rPr>
          <w:rStyle w:val="CommentReference"/>
        </w:rPr>
        <w:annotationRef/>
      </w:r>
      <w:r>
        <w:t>Largest cities excluding London</w:t>
      </w:r>
    </w:p>
  </w:comment>
  <w:comment w:id="778" w:author="Guilherme Rodrigues" w:date="2021-09-02T14:28:00Z" w:initials="GR">
    <w:p w14:paraId="336CCDCE" w14:textId="555F1F5C" w:rsidR="00B072F0" w:rsidRDefault="00B072F0">
      <w:pPr>
        <w:pStyle w:val="CommentText"/>
      </w:pPr>
      <w:r>
        <w:rPr>
          <w:rStyle w:val="CommentReference"/>
        </w:rPr>
        <w:annotationRef/>
      </w:r>
      <w:r>
        <w:t xml:space="preserve">Need to be </w:t>
      </w:r>
      <w:proofErr w:type="gramStart"/>
      <w:r>
        <w:t>more clear</w:t>
      </w:r>
      <w:proofErr w:type="gramEnd"/>
      <w:r>
        <w:t xml:space="preserve">. </w:t>
      </w:r>
      <w:proofErr w:type="gramStart"/>
      <w:r>
        <w:t>This two scores</w:t>
      </w:r>
      <w:proofErr w:type="gramEnd"/>
      <w:r>
        <w:t xml:space="preserve"> are not comparable </w:t>
      </w:r>
    </w:p>
  </w:comment>
  <w:comment w:id="787" w:author="Guilherme Rodrigues" w:date="2021-09-04T12:04:00Z" w:initials="GR">
    <w:p w14:paraId="50F34146" w14:textId="5743BF83" w:rsidR="00B072F0" w:rsidRDefault="00B072F0">
      <w:pPr>
        <w:pStyle w:val="CommentText"/>
      </w:pPr>
      <w:r>
        <w:rPr>
          <w:rStyle w:val="CommentReference"/>
        </w:rPr>
        <w:annotationRef/>
      </w:r>
      <w:r>
        <w:t>Dates on axis</w:t>
      </w:r>
    </w:p>
  </w:comment>
  <w:comment w:id="797" w:author="Guilherme Rodrigues" w:date="2021-09-02T14:29:00Z" w:initials="GR">
    <w:p w14:paraId="075636F7" w14:textId="77777777" w:rsidR="00B072F0" w:rsidRDefault="00B072F0" w:rsidP="005A7465">
      <w:pPr>
        <w:pStyle w:val="CommentText"/>
      </w:pPr>
      <w:r>
        <w:rPr>
          <w:rStyle w:val="CommentReference"/>
        </w:rPr>
        <w:annotationRef/>
      </w:r>
      <w:r>
        <w:t>Than the other cities</w:t>
      </w:r>
    </w:p>
  </w:comment>
  <w:comment w:id="798" w:author="Guilherme Rodrigues" w:date="2021-09-02T14:30:00Z" w:initials="GR">
    <w:p w14:paraId="467AD804" w14:textId="22B7A1A2" w:rsidR="00B072F0" w:rsidRDefault="00B072F0">
      <w:pPr>
        <w:pStyle w:val="CommentText"/>
      </w:pPr>
      <w:r>
        <w:rPr>
          <w:rStyle w:val="CommentReference"/>
        </w:rPr>
        <w:annotationRef/>
      </w:r>
      <w:r>
        <w:t>With their previous levels of knowledge were able to attract more, innovate, which reflects in complexity – etc….</w:t>
      </w:r>
    </w:p>
  </w:comment>
  <w:comment w:id="825" w:author="Guilherme Rodrigues" w:date="2021-09-02T14:29:00Z" w:initials="GR">
    <w:p w14:paraId="3D42E7FC" w14:textId="646ABA7B" w:rsidR="00B072F0" w:rsidRDefault="00B072F0">
      <w:pPr>
        <w:pStyle w:val="CommentText"/>
      </w:pPr>
      <w:r>
        <w:rPr>
          <w:rStyle w:val="CommentReference"/>
        </w:rPr>
        <w:annotationRef/>
      </w:r>
      <w:r>
        <w:t>Than the other cities</w:t>
      </w:r>
    </w:p>
  </w:comment>
  <w:comment w:id="842" w:author="Guilherme Rodrigues" w:date="2021-09-02T14:34:00Z" w:initials="GR">
    <w:p w14:paraId="0DDE43D8" w14:textId="1CE373CD" w:rsidR="00B072F0" w:rsidRDefault="00B072F0">
      <w:pPr>
        <w:pStyle w:val="CommentText"/>
      </w:pPr>
      <w:r>
        <w:rPr>
          <w:rStyle w:val="CommentReference"/>
        </w:rPr>
        <w:annotationRef/>
      </w:r>
      <w:r>
        <w:t>Colours by region and swap axis</w:t>
      </w:r>
    </w:p>
  </w:comment>
  <w:comment w:id="870" w:author="Guilherme Rodrigues" w:date="2021-09-02T14:40:00Z" w:initials="GR">
    <w:p w14:paraId="7DFC3DE9" w14:textId="6E6839BF" w:rsidR="00B072F0" w:rsidRDefault="00B072F0">
      <w:pPr>
        <w:pStyle w:val="CommentText"/>
      </w:pPr>
      <w:r>
        <w:rPr>
          <w:rStyle w:val="CommentReference"/>
        </w:rPr>
        <w:annotationRef/>
      </w:r>
      <w:r>
        <w:t>Need to add the finance and insurance ones as well</w:t>
      </w:r>
    </w:p>
  </w:comment>
  <w:comment w:id="912" w:author="Guilherme Rodrigues" w:date="2021-09-02T14:38:00Z" w:initials="GR">
    <w:p w14:paraId="06668C45" w14:textId="6F2E1882" w:rsidR="00B072F0" w:rsidRDefault="00B072F0">
      <w:pPr>
        <w:pStyle w:val="CommentText"/>
      </w:pPr>
      <w:r>
        <w:rPr>
          <w:rStyle w:val="CommentReference"/>
        </w:rPr>
        <w:annotationRef/>
      </w:r>
      <w:r>
        <w:t>Knowledge based occupations like X and Y</w:t>
      </w:r>
    </w:p>
  </w:comment>
  <w:comment w:id="916" w:author="Guilherme Rodrigues" w:date="2021-09-02T14:41:00Z" w:initials="GR">
    <w:p w14:paraId="7839F703" w14:textId="77777777" w:rsidR="00B072F0" w:rsidRDefault="00B072F0">
      <w:pPr>
        <w:pStyle w:val="CommentText"/>
      </w:pPr>
      <w:r>
        <w:rPr>
          <w:rStyle w:val="CommentReference"/>
        </w:rPr>
        <w:annotationRef/>
      </w:r>
      <w:r>
        <w:t>Both this groups are aggregates.</w:t>
      </w:r>
    </w:p>
    <w:p w14:paraId="654FE2FF" w14:textId="77777777" w:rsidR="00B072F0" w:rsidRDefault="00B072F0">
      <w:pPr>
        <w:pStyle w:val="CommentText"/>
      </w:pPr>
    </w:p>
    <w:p w14:paraId="6DDCE829" w14:textId="77777777" w:rsidR="00B072F0" w:rsidRDefault="00B072F0">
      <w:pPr>
        <w:pStyle w:val="CommentText"/>
      </w:pPr>
      <w:r>
        <w:t>If we analysed at the individual levels we have:</w:t>
      </w:r>
    </w:p>
    <w:p w14:paraId="32884419" w14:textId="65D130E5" w:rsidR="00B072F0" w:rsidRDefault="00B072F0">
      <w:pPr>
        <w:pStyle w:val="CommentText"/>
      </w:pPr>
      <w:r>
        <w:t xml:space="preserve">1981: </w:t>
      </w:r>
    </w:p>
  </w:comment>
  <w:comment w:id="917" w:author="Guilherme Rodrigues" w:date="2021-09-02T14:38:00Z" w:initials="GR">
    <w:p w14:paraId="566F3168" w14:textId="4F770FC5" w:rsidR="00B072F0" w:rsidRDefault="00B072F0">
      <w:pPr>
        <w:pStyle w:val="CommentText"/>
      </w:pPr>
      <w:r>
        <w:rPr>
          <w:rStyle w:val="CommentReference"/>
        </w:rPr>
        <w:annotationRef/>
      </w:r>
      <w:r>
        <w:t xml:space="preserve">Related occupations </w:t>
      </w:r>
    </w:p>
  </w:comment>
  <w:comment w:id="920" w:author="Guilherme Rodrigues" w:date="2021-09-02T14:39:00Z" w:initials="GR">
    <w:p w14:paraId="16B1B212" w14:textId="4D6D87B6" w:rsidR="00B072F0" w:rsidRDefault="00B072F0">
      <w:pPr>
        <w:pStyle w:val="CommentText"/>
      </w:pPr>
      <w:r>
        <w:rPr>
          <w:rStyle w:val="CommentReference"/>
        </w:rPr>
        <w:annotationRef/>
      </w:r>
      <w:r>
        <w:t>Know</w:t>
      </w:r>
    </w:p>
  </w:comment>
  <w:comment w:id="980" w:author="Guilherme Rodrigues" w:date="2021-09-02T14:40:00Z" w:initials="GR">
    <w:p w14:paraId="3F083BF3" w14:textId="0785C94D" w:rsidR="00B072F0" w:rsidRDefault="00B072F0">
      <w:pPr>
        <w:pStyle w:val="CommentText"/>
      </w:pPr>
      <w:r>
        <w:rPr>
          <w:rStyle w:val="CommentReference"/>
        </w:rPr>
        <w:annotationRef/>
      </w:r>
      <w:r>
        <w:t xml:space="preserve">AC Question: did finance spur it? Maybe in the 80s but it is not growing much today (GVA) unlikely to remain the driver </w:t>
      </w:r>
    </w:p>
  </w:comment>
  <w:comment w:id="999" w:author="Guilherme Rodrigues" w:date="2021-09-02T14:45:00Z" w:initials="GR">
    <w:p w14:paraId="29D4EC25" w14:textId="1A60F02C" w:rsidR="00B072F0" w:rsidRDefault="00B072F0">
      <w:pPr>
        <w:pStyle w:val="CommentText"/>
      </w:pPr>
      <w:r>
        <w:rPr>
          <w:rStyle w:val="CommentReference"/>
        </w:rPr>
        <w:annotationRef/>
      </w:r>
      <w:r>
        <w:t xml:space="preserve">I would delete this part and say after the “by 1981” these places were able to attract knowledge in </w:t>
      </w:r>
      <w:proofErr w:type="gramStart"/>
      <w:r>
        <w:t>this decades</w:t>
      </w:r>
      <w:proofErr w:type="gramEnd"/>
      <w:r>
        <w:t xml:space="preserve"> which is reflecting in a more complex economy.  </w:t>
      </w:r>
    </w:p>
  </w:comment>
  <w:comment w:id="1033" w:author="Guilherme Rodrigues" w:date="2021-09-02T15:36:00Z" w:initials="GR">
    <w:p w14:paraId="284DEBC2" w14:textId="13377C9F" w:rsidR="00B072F0" w:rsidRDefault="00B072F0">
      <w:pPr>
        <w:pStyle w:val="CommentText"/>
      </w:pPr>
      <w:r>
        <w:rPr>
          <w:rStyle w:val="CommentReference"/>
        </w:rPr>
        <w:annotationRef/>
      </w:r>
      <w:r>
        <w:t>This is likely to be caused by the attractivity of large cities – or just mention that in the end?</w:t>
      </w:r>
    </w:p>
  </w:comment>
  <w:comment w:id="1039" w:author="Guilherme Rodrigues" w:date="2021-09-02T15:04:00Z" w:initials="GR">
    <w:p w14:paraId="079C47A3" w14:textId="76A23764" w:rsidR="00B072F0" w:rsidRDefault="00B072F0">
      <w:pPr>
        <w:pStyle w:val="CommentText"/>
      </w:pPr>
      <w:r>
        <w:rPr>
          <w:rStyle w:val="CommentReference"/>
        </w:rPr>
        <w:annotationRef/>
      </w:r>
      <w:r>
        <w:t>Based on employment data? Make it a bit clear maybe?</w:t>
      </w:r>
    </w:p>
  </w:comment>
  <w:comment w:id="1043" w:author="Guilherme Rodrigues" w:date="2021-09-02T15:34:00Z" w:initials="GR">
    <w:p w14:paraId="0623AF12" w14:textId="43F85126" w:rsidR="00B072F0" w:rsidRDefault="00B072F0">
      <w:pPr>
        <w:pStyle w:val="CommentText"/>
      </w:pPr>
      <w:r>
        <w:rPr>
          <w:rStyle w:val="CommentReference"/>
        </w:rPr>
        <w:annotationRef/>
      </w:r>
      <w:r>
        <w:t>AC asked if an exogenous shock or something else. I think that it is the combination of policy and the benefit of larger places.</w:t>
      </w:r>
    </w:p>
    <w:p w14:paraId="09B84D18" w14:textId="77777777" w:rsidR="00B072F0" w:rsidRDefault="00B072F0">
      <w:pPr>
        <w:pStyle w:val="CommentText"/>
      </w:pPr>
    </w:p>
    <w:p w14:paraId="3BE12932" w14:textId="22AA9BB2" w:rsidR="00B072F0" w:rsidRDefault="00B072F0">
      <w:pPr>
        <w:pStyle w:val="CommentText"/>
      </w:pPr>
      <w:r>
        <w:t xml:space="preserve">I would add here because people and knowledge are relatively flexible within a country – places, especially the largest cities that we identified are the main – are likely to attract it </w:t>
      </w:r>
    </w:p>
  </w:comment>
  <w:comment w:id="1065" w:author="Guilherme Rodrigues" w:date="2021-09-02T15:03:00Z" w:initials="GR">
    <w:p w14:paraId="74FB937F" w14:textId="18543154" w:rsidR="00B072F0" w:rsidRDefault="00B072F0">
      <w:pPr>
        <w:pStyle w:val="CommentText"/>
      </w:pPr>
      <w:r>
        <w:rPr>
          <w:rStyle w:val="CommentReference"/>
        </w:rPr>
        <w:annotationRef/>
      </w:r>
      <w:r>
        <w:t xml:space="preserve">Not direct policy but structural changes and also </w:t>
      </w:r>
      <w:proofErr w:type="gramStart"/>
      <w:r>
        <w:t>policy  that</w:t>
      </w:r>
      <w:proofErr w:type="gramEnd"/>
      <w:r>
        <w:t xml:space="preserve"> benefit them the most</w:t>
      </w:r>
    </w:p>
  </w:comment>
  <w:comment w:id="1067" w:author="Guilherme Rodrigues" w:date="2021-09-02T15:06:00Z" w:initials="GR">
    <w:p w14:paraId="36D02C2F" w14:textId="24D48FC6" w:rsidR="00B072F0" w:rsidRDefault="00B072F0">
      <w:pPr>
        <w:pStyle w:val="CommentText"/>
      </w:pPr>
      <w:r>
        <w:rPr>
          <w:rStyle w:val="CommentReference"/>
        </w:rPr>
        <w:annotationRef/>
      </w:r>
      <w:r>
        <w:t xml:space="preserve">According to Andrew, this was </w:t>
      </w:r>
      <w:proofErr w:type="spellStart"/>
      <w:r>
        <w:t>aplliced</w:t>
      </w:r>
      <w:proofErr w:type="spellEnd"/>
      <w:r>
        <w:t xml:space="preserve"> to places like Sandwell and Hulme not cities per se. need to research that better </w:t>
      </w:r>
    </w:p>
  </w:comment>
  <w:comment w:id="1130" w:author="Guilherme Rodrigues" w:date="2021-09-02T15:06:00Z" w:initials="GR">
    <w:p w14:paraId="099C558E" w14:textId="51342A53" w:rsidR="00B072F0" w:rsidRDefault="00B072F0">
      <w:pPr>
        <w:pStyle w:val="CommentText"/>
      </w:pPr>
      <w:r>
        <w:rPr>
          <w:rStyle w:val="CommentReference"/>
        </w:rPr>
        <w:annotationRef/>
      </w:r>
      <w:r>
        <w:t>Stress this better</w:t>
      </w:r>
    </w:p>
  </w:comment>
  <w:comment w:id="1146" w:author="Guilherme Rodrigues" w:date="2021-09-02T15:07:00Z" w:initials="GR">
    <w:p w14:paraId="722265ED" w14:textId="55BB750A" w:rsidR="00B072F0" w:rsidRDefault="00B072F0">
      <w:pPr>
        <w:pStyle w:val="CommentText"/>
      </w:pPr>
      <w:r>
        <w:rPr>
          <w:rStyle w:val="CommentReference"/>
        </w:rPr>
        <w:annotationRef/>
      </w:r>
      <w:r>
        <w:t xml:space="preserve">Stress this </w:t>
      </w:r>
    </w:p>
  </w:comment>
  <w:comment w:id="1152" w:author="Guilherme Rodrigues" w:date="2021-09-02T15:08:00Z" w:initials="GR">
    <w:p w14:paraId="5916FB7E" w14:textId="193305EF" w:rsidR="00B072F0" w:rsidRDefault="00B072F0">
      <w:pPr>
        <w:pStyle w:val="CommentText"/>
      </w:pPr>
      <w:r>
        <w:rPr>
          <w:rStyle w:val="CommentReference"/>
        </w:rPr>
        <w:annotationRef/>
      </w:r>
      <w:r>
        <w:t xml:space="preserve">Highlighted with the policies above. </w:t>
      </w:r>
    </w:p>
  </w:comment>
  <w:comment w:id="1175" w:author="Guilherme Rodrigues" w:date="2021-09-02T15:08:00Z" w:initials="GR">
    <w:p w14:paraId="537E76E4" w14:textId="2A37E1F8" w:rsidR="00B072F0" w:rsidRDefault="00B072F0">
      <w:pPr>
        <w:pStyle w:val="CommentText"/>
      </w:pPr>
      <w:r>
        <w:rPr>
          <w:rStyle w:val="CommentReference"/>
        </w:rPr>
        <w:annotationRef/>
      </w:r>
      <w:r>
        <w:t xml:space="preserve">Agree with Andrew that double down may be too much. </w:t>
      </w:r>
    </w:p>
  </w:comment>
  <w:comment w:id="1183" w:author="Guilherme Rodrigues" w:date="2021-09-02T15:10:00Z" w:initials="GR">
    <w:p w14:paraId="311E1252" w14:textId="11AE864A" w:rsidR="00B072F0" w:rsidRDefault="00B072F0">
      <w:pPr>
        <w:pStyle w:val="CommentText"/>
      </w:pPr>
      <w:r>
        <w:rPr>
          <w:rStyle w:val="CommentReference"/>
        </w:rPr>
        <w:annotationRef/>
      </w:r>
      <w:r>
        <w:t xml:space="preserve">AC asked if the industry matter. I don’t think so, complex places are not concentrated, with few exceptions. The exceptions are in occupations that are not that great like manufacturing – as you also see places </w:t>
      </w:r>
    </w:p>
  </w:comment>
  <w:comment w:id="1252" w:author="Guilherme Rodrigues" w:date="2021-09-02T15:13:00Z" w:initials="GR">
    <w:p w14:paraId="4C80FE17" w14:textId="77777777" w:rsidR="00B072F0" w:rsidRDefault="00B072F0">
      <w:pPr>
        <w:pStyle w:val="CommentText"/>
      </w:pPr>
      <w:r>
        <w:rPr>
          <w:rStyle w:val="CommentReference"/>
        </w:rPr>
        <w:annotationRef/>
      </w:r>
      <w:r>
        <w:t xml:space="preserve">Say the 20 per cent threshold </w:t>
      </w:r>
    </w:p>
    <w:p w14:paraId="2BE14525" w14:textId="77777777" w:rsidR="00B072F0" w:rsidRDefault="00B072F0">
      <w:pPr>
        <w:pStyle w:val="CommentText"/>
      </w:pPr>
    </w:p>
    <w:p w14:paraId="73259219" w14:textId="6532250D" w:rsidR="00B072F0" w:rsidRDefault="00B072F0">
      <w:pPr>
        <w:pStyle w:val="CommentText"/>
      </w:pPr>
      <w:r>
        <w:t>Very few complex cities had those levels (which ones) oxford, see the others</w:t>
      </w:r>
    </w:p>
  </w:comment>
  <w:comment w:id="1268" w:author="Guilherme Rodrigues" w:date="2021-09-02T15:17:00Z" w:initials="GR">
    <w:p w14:paraId="43E2BDD3" w14:textId="3FF42EE4" w:rsidR="00B072F0" w:rsidRDefault="00B072F0">
      <w:pPr>
        <w:pStyle w:val="CommentText"/>
      </w:pPr>
      <w:r>
        <w:rPr>
          <w:rStyle w:val="CommentReference"/>
        </w:rPr>
        <w:annotationRef/>
      </w:r>
      <w:r>
        <w:t>Resource curse mention somewhere here as AC suggested</w:t>
      </w:r>
    </w:p>
  </w:comment>
  <w:comment w:id="1347" w:author="Guilherme Rodrigues" w:date="2021-09-02T15:14:00Z" w:initials="GR">
    <w:p w14:paraId="10EE48AC" w14:textId="0FDE48A7" w:rsidR="00B072F0" w:rsidRDefault="00B072F0">
      <w:pPr>
        <w:pStyle w:val="CommentText"/>
      </w:pPr>
      <w:r>
        <w:rPr>
          <w:rStyle w:val="CommentReference"/>
        </w:rPr>
        <w:annotationRef/>
      </w:r>
      <w:r>
        <w:t>Maybe highlight the numbers above 20 per cent</w:t>
      </w:r>
    </w:p>
  </w:comment>
  <w:comment w:id="1366" w:author="Guilherme Rodrigues" w:date="2021-09-02T15:17:00Z" w:initials="GR">
    <w:p w14:paraId="71B4FC67" w14:textId="595D6FE3" w:rsidR="00B072F0" w:rsidRDefault="00B072F0">
      <w:pPr>
        <w:pStyle w:val="CommentText"/>
      </w:pPr>
      <w:r>
        <w:rPr>
          <w:rStyle w:val="CommentReference"/>
        </w:rPr>
        <w:annotationRef/>
      </w:r>
      <w:r>
        <w:t>Which are? State them</w:t>
      </w:r>
    </w:p>
  </w:comment>
  <w:comment w:id="1424" w:author="Guilherme Rodrigues" w:date="2021-09-02T15:19:00Z" w:initials="GR">
    <w:p w14:paraId="32DD6E9C" w14:textId="62A8B2F8" w:rsidR="00B072F0" w:rsidRDefault="00B072F0">
      <w:pPr>
        <w:pStyle w:val="CommentText"/>
      </w:pPr>
      <w:r>
        <w:rPr>
          <w:rStyle w:val="CommentReference"/>
        </w:rPr>
        <w:annotationRef/>
      </w:r>
      <w:r>
        <w:t>But this legacy is likely to keep land values low (contamination of land) and affect skills….</w:t>
      </w:r>
    </w:p>
  </w:comment>
  <w:comment w:id="1443" w:author="Guilherme Rodrigues" w:date="2021-09-02T15:20:00Z" w:initials="GR">
    <w:p w14:paraId="110E5C69" w14:textId="77777777" w:rsidR="00B072F0" w:rsidRDefault="00B072F0">
      <w:pPr>
        <w:pStyle w:val="CommentText"/>
      </w:pPr>
      <w:r>
        <w:rPr>
          <w:rStyle w:val="CommentReference"/>
        </w:rPr>
        <w:annotationRef/>
      </w:r>
      <w:r>
        <w:t xml:space="preserve">AC idea is that the activities influence Nissan indirectly, not by the transmission of knowledge. </w:t>
      </w:r>
    </w:p>
    <w:p w14:paraId="530207F2" w14:textId="77777777" w:rsidR="00B072F0" w:rsidRDefault="00B072F0">
      <w:pPr>
        <w:pStyle w:val="CommentText"/>
      </w:pPr>
    </w:p>
    <w:p w14:paraId="7CE6B2BA" w14:textId="526F4747" w:rsidR="00B072F0" w:rsidRDefault="00B072F0">
      <w:pPr>
        <w:pStyle w:val="CommentText"/>
      </w:pPr>
      <w:r>
        <w:t xml:space="preserve">Need to check the </w:t>
      </w:r>
      <w:proofErr w:type="spellStart"/>
      <w:r>
        <w:t>Conventry</w:t>
      </w:r>
      <w:proofErr w:type="spellEnd"/>
      <w:r>
        <w:t xml:space="preserve"> things and </w:t>
      </w:r>
      <w:proofErr w:type="spellStart"/>
      <w:r>
        <w:t>and</w:t>
      </w:r>
      <w:proofErr w:type="spellEnd"/>
      <w:r>
        <w:t xml:space="preserve"> Oxford to make some differences. And make the argument stronger </w:t>
      </w:r>
    </w:p>
  </w:comment>
  <w:comment w:id="1630" w:author="Guilherme Rodrigues" w:date="2021-09-03T12:56:00Z" w:initials="GR">
    <w:p w14:paraId="0CE209AE" w14:textId="774FA547" w:rsidR="00B072F0" w:rsidRDefault="00B072F0">
      <w:pPr>
        <w:pStyle w:val="CommentText"/>
      </w:pPr>
      <w:r>
        <w:rPr>
          <w:rStyle w:val="CommentReference"/>
        </w:rPr>
        <w:annotationRef/>
      </w:r>
      <w:r>
        <w:t xml:space="preserve">Insert </w:t>
      </w:r>
      <w:proofErr w:type="gramStart"/>
      <w:r>
        <w:t>new  table</w:t>
      </w:r>
      <w:proofErr w:type="gramEnd"/>
      <w:r>
        <w:t xml:space="preserve"> here with ranks and scores</w:t>
      </w:r>
    </w:p>
  </w:comment>
  <w:comment w:id="2352" w:author="Guilherme Rodrigues" w:date="2021-09-03T12:58:00Z" w:initials="GR">
    <w:p w14:paraId="79C25DA9" w14:textId="74A4265D" w:rsidR="00B072F0" w:rsidRDefault="00B072F0">
      <w:pPr>
        <w:pStyle w:val="CommentText"/>
      </w:pPr>
      <w:r>
        <w:rPr>
          <w:rStyle w:val="CommentReference"/>
        </w:rPr>
        <w:annotationRef/>
      </w:r>
      <w:r>
        <w:t>Sort numbers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E1D86" w15:done="1"/>
  <w15:commentEx w15:paraId="15C8DC7B" w15:done="1"/>
  <w15:commentEx w15:paraId="7414BD9C" w15:done="1"/>
  <w15:commentEx w15:paraId="2A48F2AA" w15:done="1"/>
  <w15:commentEx w15:paraId="68FFB6C5" w15:done="1"/>
  <w15:commentEx w15:paraId="4A2E5932" w15:done="1"/>
  <w15:commentEx w15:paraId="5058DECA" w15:done="1"/>
  <w15:commentEx w15:paraId="018B933F" w15:done="1"/>
  <w15:commentEx w15:paraId="4E64C331" w15:done="1"/>
  <w15:commentEx w15:paraId="2BB96763" w15:done="0"/>
  <w15:commentEx w15:paraId="7015199B" w15:done="1"/>
  <w15:commentEx w15:paraId="1CD89174" w15:done="1"/>
  <w15:commentEx w15:paraId="39E923F7" w15:done="1"/>
  <w15:commentEx w15:paraId="4B10EA67" w15:done="1"/>
  <w15:commentEx w15:paraId="529A548D" w15:done="1"/>
  <w15:commentEx w15:paraId="01151A05" w15:done="1"/>
  <w15:commentEx w15:paraId="22257597" w15:done="1"/>
  <w15:commentEx w15:paraId="062A0209" w15:done="1"/>
  <w15:commentEx w15:paraId="05D4DC72" w15:done="1"/>
  <w15:commentEx w15:paraId="3E411CB3" w15:done="1"/>
  <w15:commentEx w15:paraId="59FDF04D" w15:done="1"/>
  <w15:commentEx w15:paraId="435C301A" w15:done="1"/>
  <w15:commentEx w15:paraId="5EA5BD1A" w15:done="1"/>
  <w15:commentEx w15:paraId="2C381DF4" w15:done="1"/>
  <w15:commentEx w15:paraId="5C61C0C7" w15:done="1"/>
  <w15:commentEx w15:paraId="1E99EA65" w15:done="1"/>
  <w15:commentEx w15:paraId="336CCDCE" w15:done="1"/>
  <w15:commentEx w15:paraId="50F34146" w15:done="1"/>
  <w15:commentEx w15:paraId="075636F7" w15:done="1"/>
  <w15:commentEx w15:paraId="467AD804" w15:done="1"/>
  <w15:commentEx w15:paraId="3D42E7FC" w15:done="0"/>
  <w15:commentEx w15:paraId="0DDE43D8" w15:done="1"/>
  <w15:commentEx w15:paraId="7DFC3DE9" w15:done="1"/>
  <w15:commentEx w15:paraId="06668C45" w15:done="1"/>
  <w15:commentEx w15:paraId="32884419" w15:done="1"/>
  <w15:commentEx w15:paraId="566F3168" w15:done="1"/>
  <w15:commentEx w15:paraId="16B1B212" w15:done="1"/>
  <w15:commentEx w15:paraId="3F083BF3" w15:done="0"/>
  <w15:commentEx w15:paraId="29D4EC25" w15:done="0"/>
  <w15:commentEx w15:paraId="284DEBC2" w15:done="1"/>
  <w15:commentEx w15:paraId="079C47A3" w15:done="1"/>
  <w15:commentEx w15:paraId="3BE12932" w15:done="1"/>
  <w15:commentEx w15:paraId="74FB937F" w15:done="0"/>
  <w15:commentEx w15:paraId="36D02C2F" w15:done="1"/>
  <w15:commentEx w15:paraId="099C558E" w15:done="0"/>
  <w15:commentEx w15:paraId="722265ED" w15:done="1"/>
  <w15:commentEx w15:paraId="5916FB7E" w15:done="1"/>
  <w15:commentEx w15:paraId="537E76E4" w15:done="1"/>
  <w15:commentEx w15:paraId="311E1252" w15:done="1"/>
  <w15:commentEx w15:paraId="73259219" w15:done="1"/>
  <w15:commentEx w15:paraId="43E2BDD3" w15:done="1"/>
  <w15:commentEx w15:paraId="10EE48AC" w15:done="1"/>
  <w15:commentEx w15:paraId="71B4FC67" w15:done="1"/>
  <w15:commentEx w15:paraId="32DD6E9C" w15:done="1"/>
  <w15:commentEx w15:paraId="7CE6B2BA" w15:done="1"/>
  <w15:commentEx w15:paraId="0CE209AE" w15:done="0"/>
  <w15:commentEx w15:paraId="79C25D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E1D86" w16cid:durableId="24DC68B5"/>
  <w16cid:commentId w16cid:paraId="15C8DC7B" w16cid:durableId="24DB6E8E"/>
  <w16cid:commentId w16cid:paraId="7414BD9C" w16cid:durableId="24DB4ECB"/>
  <w16cid:commentId w16cid:paraId="2A48F2AA" w16cid:durableId="24DB722D"/>
  <w16cid:commentId w16cid:paraId="68FFB6C5" w16cid:durableId="24DB3DB5"/>
  <w16cid:commentId w16cid:paraId="4A2E5932" w16cid:durableId="24DB4EA2"/>
  <w16cid:commentId w16cid:paraId="5058DECA" w16cid:durableId="24DB5470"/>
  <w16cid:commentId w16cid:paraId="018B933F" w16cid:durableId="24DB54FA"/>
  <w16cid:commentId w16cid:paraId="4E64C331" w16cid:durableId="24DB572E"/>
  <w16cid:commentId w16cid:paraId="2BB96763" w16cid:durableId="24DB57C7"/>
  <w16cid:commentId w16cid:paraId="7015199B" w16cid:durableId="24DB5844"/>
  <w16cid:commentId w16cid:paraId="1CD89174" w16cid:durableId="24DB52F7"/>
  <w16cid:commentId w16cid:paraId="39E923F7" w16cid:durableId="24DB5330"/>
  <w16cid:commentId w16cid:paraId="4B10EA67" w16cid:durableId="24DB58EB"/>
  <w16cid:commentId w16cid:paraId="529A548D" w16cid:durableId="24DB534B"/>
  <w16cid:commentId w16cid:paraId="01151A05" w16cid:durableId="24DB5CC7"/>
  <w16cid:commentId w16cid:paraId="22257597" w16cid:durableId="24DB5A5F"/>
  <w16cid:commentId w16cid:paraId="062A0209" w16cid:durableId="24DB5A31"/>
  <w16cid:commentId w16cid:paraId="05D4DC72" w16cid:durableId="24DB5AE4"/>
  <w16cid:commentId w16cid:paraId="3E411CB3" w16cid:durableId="24DB5C9F"/>
  <w16cid:commentId w16cid:paraId="59FDF04D" w16cid:durableId="24DB5B1E"/>
  <w16cid:commentId w16cid:paraId="435C301A" w16cid:durableId="24DB5220"/>
  <w16cid:commentId w16cid:paraId="5EA5BD1A" w16cid:durableId="24DB524B"/>
  <w16cid:commentId w16cid:paraId="2C381DF4" w16cid:durableId="24DB5263"/>
  <w16cid:commentId w16cid:paraId="5C61C0C7" w16cid:durableId="24DB5D1A"/>
  <w16cid:commentId w16cid:paraId="1E99EA65" w16cid:durableId="24DB5DD0"/>
  <w16cid:commentId w16cid:paraId="336CCDCE" w16cid:durableId="24DB5DF6"/>
  <w16cid:commentId w16cid:paraId="075636F7" w16cid:durableId="24DCAF9C"/>
  <w16cid:commentId w16cid:paraId="467AD804" w16cid:durableId="24DB5E75"/>
  <w16cid:commentId w16cid:paraId="3D42E7FC" w16cid:durableId="24DB5E30"/>
  <w16cid:commentId w16cid:paraId="0DDE43D8" w16cid:durableId="24DB5F83"/>
  <w16cid:commentId w16cid:paraId="7DFC3DE9" w16cid:durableId="24DB60CC"/>
  <w16cid:commentId w16cid:paraId="06668C45" w16cid:durableId="24DB6055"/>
  <w16cid:commentId w16cid:paraId="32884419" w16cid:durableId="24DB611C"/>
  <w16cid:commentId w16cid:paraId="566F3168" w16cid:durableId="24DB6070"/>
  <w16cid:commentId w16cid:paraId="16B1B212" w16cid:durableId="24DB6085"/>
  <w16cid:commentId w16cid:paraId="3F083BF3" w16cid:durableId="24DB60E5"/>
  <w16cid:commentId w16cid:paraId="29D4EC25" w16cid:durableId="24DB6206"/>
  <w16cid:commentId w16cid:paraId="284DEBC2" w16cid:durableId="24DB6DEC"/>
  <w16cid:commentId w16cid:paraId="079C47A3" w16cid:durableId="24DB6686"/>
  <w16cid:commentId w16cid:paraId="3BE12932" w16cid:durableId="24DB6D6F"/>
  <w16cid:commentId w16cid:paraId="74FB937F" w16cid:durableId="24DB663D"/>
  <w16cid:commentId w16cid:paraId="36D02C2F" w16cid:durableId="24DB66D8"/>
  <w16cid:commentId w16cid:paraId="099C558E" w16cid:durableId="24DB670A"/>
  <w16cid:commentId w16cid:paraId="722265ED" w16cid:durableId="24DB674A"/>
  <w16cid:commentId w16cid:paraId="5916FB7E" w16cid:durableId="24DB675B"/>
  <w16cid:commentId w16cid:paraId="537E76E4" w16cid:durableId="24DB6783"/>
  <w16cid:commentId w16cid:paraId="311E1252" w16cid:durableId="24DB67F5"/>
  <w16cid:commentId w16cid:paraId="73259219" w16cid:durableId="24DB68A2"/>
  <w16cid:commentId w16cid:paraId="43E2BDD3" w16cid:durableId="24DB69A7"/>
  <w16cid:commentId w16cid:paraId="10EE48AC" w16cid:durableId="24DB68BC"/>
  <w16cid:commentId w16cid:paraId="71B4FC67" w16cid:durableId="24DB696C"/>
  <w16cid:commentId w16cid:paraId="32DD6E9C" w16cid:durableId="24DB6A03"/>
  <w16cid:commentId w16cid:paraId="7CE6B2BA" w16cid:durableId="24DB6A44"/>
  <w16cid:commentId w16cid:paraId="0CE209AE" w16cid:durableId="24DC99F4"/>
  <w16cid:commentId w16cid:paraId="79C25DA9" w16cid:durableId="24DC9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07B5" w14:textId="77777777" w:rsidR="00B072F0" w:rsidRDefault="00B072F0" w:rsidP="008428CD">
      <w:pPr>
        <w:spacing w:after="0" w:line="240" w:lineRule="auto"/>
      </w:pPr>
      <w:r>
        <w:separator/>
      </w:r>
    </w:p>
  </w:endnote>
  <w:endnote w:type="continuationSeparator" w:id="0">
    <w:p w14:paraId="42C57C2B" w14:textId="77777777" w:rsidR="00B072F0" w:rsidRDefault="00B072F0"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B072F0" w:rsidRDefault="00B07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B072F0" w:rsidRDefault="00B07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4583" w14:textId="77777777" w:rsidR="00B072F0" w:rsidRDefault="00B072F0" w:rsidP="008428CD">
      <w:pPr>
        <w:spacing w:after="0" w:line="240" w:lineRule="auto"/>
      </w:pPr>
      <w:r>
        <w:separator/>
      </w:r>
    </w:p>
  </w:footnote>
  <w:footnote w:type="continuationSeparator" w:id="0">
    <w:p w14:paraId="22A85525" w14:textId="77777777" w:rsidR="00B072F0" w:rsidRDefault="00B072F0" w:rsidP="008428CD">
      <w:pPr>
        <w:spacing w:after="0" w:line="240" w:lineRule="auto"/>
      </w:pPr>
      <w:r>
        <w:continuationSeparator/>
      </w:r>
    </w:p>
  </w:footnote>
  <w:footnote w:id="1">
    <w:p w14:paraId="16D06E22" w14:textId="6A26BCFE" w:rsidR="00B072F0" w:rsidRPr="001206BD" w:rsidRDefault="00B072F0" w:rsidP="001206BD">
      <w:pPr>
        <w:pStyle w:val="FootnoteText"/>
      </w:pPr>
      <w:r w:rsidRPr="001206BD">
        <w:rPr>
          <w:rStyle w:val="FootnoteReference"/>
        </w:rPr>
        <w:footnoteRef/>
      </w:r>
      <w:r w:rsidRPr="001206BD">
        <w:t xml:space="preserve"> Swin</w:t>
      </w:r>
      <w:r>
        <w:t>n</w:t>
      </w:r>
      <w:r w:rsidRPr="001206BD">
        <w:t>ey, P (2021), So you want to level up? London: Centre for Cities</w:t>
      </w:r>
    </w:p>
  </w:footnote>
  <w:footnote w:id="2">
    <w:p w14:paraId="3BAAD5FE" w14:textId="77777777" w:rsidR="00B072F0" w:rsidRDefault="00B072F0" w:rsidP="00B14764">
      <w:pPr>
        <w:pStyle w:val="FootnoteText"/>
      </w:pPr>
      <w:r>
        <w:rPr>
          <w:rStyle w:val="FootnoteReference"/>
        </w:rPr>
        <w:footnoteRef/>
      </w:r>
      <w:r>
        <w:t xml:space="preserve"> Hausmann R, Hidalgo CA, Bustos S, </w:t>
      </w:r>
      <w:proofErr w:type="spellStart"/>
      <w:r>
        <w:t>Coscia</w:t>
      </w:r>
      <w:proofErr w:type="spellEnd"/>
      <w:r>
        <w:t xml:space="preserve"> M, Chung S, </w:t>
      </w:r>
      <w:proofErr w:type="spellStart"/>
      <w:r>
        <w:t>Jimines</w:t>
      </w:r>
      <w:proofErr w:type="spellEnd"/>
      <w:r>
        <w:t xml:space="preserve"> J, </w:t>
      </w:r>
      <w:proofErr w:type="spellStart"/>
      <w:r>
        <w:t>Simoes</w:t>
      </w:r>
      <w:proofErr w:type="spellEnd"/>
      <w:r>
        <w:t xml:space="preserve"> A, Yildirim MA (2013) The Atlas of Economic Complexity: Mapping Paths to Prosperity, Cambridge: MIT Press.</w:t>
      </w:r>
    </w:p>
  </w:footnote>
  <w:footnote w:id="3">
    <w:p w14:paraId="47CBC0B4" w14:textId="1B4DF8C8" w:rsidR="00B072F0" w:rsidRDefault="00B072F0" w:rsidP="00352A26">
      <w:pPr>
        <w:pStyle w:val="FootnoteText"/>
      </w:pPr>
      <w:r w:rsidRPr="00351878">
        <w:footnoteRef/>
      </w:r>
      <w:r>
        <w:t xml:space="preserve"> Hausmann R and Hidalgo CA</w:t>
      </w:r>
      <w:r w:rsidRPr="00351878" w:rsidDel="008F3ADC">
        <w:t xml:space="preserve"> </w:t>
      </w:r>
      <w:r w:rsidRPr="00351878">
        <w:t>(2009) </w:t>
      </w:r>
      <w:hyperlink r:id="rId1" w:history="1">
        <w:r w:rsidRPr="00351878">
          <w:t>"The Building Blocks of Economic Complexity</w:t>
        </w:r>
      </w:hyperlink>
      <w:r>
        <w:t xml:space="preserve">, </w:t>
      </w:r>
      <w:r w:rsidRPr="00351878">
        <w:t>Proceedings of the National Academy of Sciences</w:t>
      </w:r>
      <w:r>
        <w:t>.</w:t>
      </w:r>
    </w:p>
  </w:footnote>
  <w:footnote w:id="4">
    <w:p w14:paraId="583FE9E0" w14:textId="5802772B" w:rsidR="00B072F0" w:rsidRDefault="00B072F0">
      <w:pPr>
        <w:pStyle w:val="FootnoteText"/>
      </w:pPr>
      <w:r>
        <w:rPr>
          <w:rStyle w:val="FootnoteReference"/>
        </w:rPr>
        <w:footnoteRef/>
      </w:r>
      <w:r>
        <w:t xml:space="preserve"> Our economic complexity calculations are based on the ‘</w:t>
      </w:r>
      <w:r w:rsidRPr="006D665F">
        <w:t>Method of Reflections</w:t>
      </w:r>
      <w:r w:rsidRPr="007766AD">
        <w:t xml:space="preserve">‘ in line with </w:t>
      </w:r>
      <w:r>
        <w:t>Hausmann R, and Hidalgo CA</w:t>
      </w:r>
      <w:r w:rsidRPr="007766AD" w:rsidDel="008F3ADC">
        <w:t xml:space="preserve"> </w:t>
      </w:r>
      <w:r w:rsidRPr="00351878">
        <w:t>(2009) </w:t>
      </w:r>
      <w:hyperlink r:id="rId2" w:history="1">
        <w:r w:rsidRPr="00351878">
          <w:t>"The Building Blocks of Economic Complexity</w:t>
        </w:r>
      </w:hyperlink>
      <w:r>
        <w:t xml:space="preserve">”, </w:t>
      </w:r>
      <w:r w:rsidRPr="00351878">
        <w:t>Proceedings of the National Academy of Sciences</w:t>
      </w:r>
      <w:r>
        <w:t>.</w:t>
      </w:r>
    </w:p>
  </w:footnote>
  <w:footnote w:id="5">
    <w:p w14:paraId="7AA720F8" w14:textId="44390610" w:rsidR="00B072F0" w:rsidRDefault="00B072F0">
      <w:pPr>
        <w:pStyle w:val="FootnoteText"/>
      </w:pPr>
      <w:ins w:id="336" w:author="Guilherme Rodrigues" w:date="2021-09-03T12:37:00Z">
        <w:r>
          <w:rPr>
            <w:rStyle w:val="FootnoteReference"/>
          </w:rPr>
          <w:footnoteRef/>
        </w:r>
        <w:r>
          <w:t xml:space="preserve"> </w:t>
        </w:r>
      </w:ins>
      <w:ins w:id="337" w:author="Guilherme Rodrigues" w:date="2021-09-03T12:40:00Z">
        <w:r w:rsidRPr="00C63E2E">
          <w:t>Jacobs J (19693) The Economy of Cities, New York: Vintage Press</w:t>
        </w:r>
        <w:r>
          <w:t>.</w:t>
        </w:r>
      </w:ins>
    </w:p>
  </w:footnote>
  <w:footnote w:id="6">
    <w:p w14:paraId="790B2883" w14:textId="22905CFD" w:rsidR="00B072F0" w:rsidRDefault="00B072F0">
      <w:pPr>
        <w:pStyle w:val="FootnoteText"/>
      </w:pPr>
      <w:r>
        <w:rPr>
          <w:rStyle w:val="FootnoteReference"/>
        </w:rPr>
        <w:footnoteRef/>
      </w:r>
      <w:r>
        <w:t xml:space="preserve"> </w:t>
      </w:r>
      <w:r w:rsidRPr="00B14764">
        <w:t>Mealy, P and Coyle, D (2019) “Economic</w:t>
      </w:r>
      <w:r>
        <w:t xml:space="preserve"> complexity analysis”: A technical report for the research on Innovation </w:t>
      </w:r>
      <w:r w:rsidRPr="004D4342">
        <w:t>&amp; Global Competitiveness, Manchester:  Greater Manchester Independent Prosperity Review</w:t>
      </w:r>
      <w:ins w:id="437" w:author="Guilherme Rodrigues" w:date="2021-09-03T15:05:00Z">
        <w:r>
          <w:t>.</w:t>
        </w:r>
      </w:ins>
      <w:del w:id="438" w:author="Guilherme Rodrigues" w:date="2021-09-03T15:05:00Z">
        <w:r w:rsidDel="007B29E3">
          <w:delText>;</w:delText>
        </w:r>
      </w:del>
      <w:r w:rsidRPr="004D4342">
        <w:t xml:space="preserve"> </w:t>
      </w:r>
      <w:proofErr w:type="spellStart"/>
      <w:r w:rsidRPr="004A2818">
        <w:t>Benedikt</w:t>
      </w:r>
      <w:proofErr w:type="spellEnd"/>
      <w:r w:rsidRPr="004A2818">
        <w:t xml:space="preserve"> S F</w:t>
      </w:r>
      <w:r w:rsidRPr="007D317D">
        <w:t xml:space="preserve"> and </w:t>
      </w:r>
      <w:proofErr w:type="spellStart"/>
      <w:r w:rsidRPr="007D317D">
        <w:t>Manduce</w:t>
      </w:r>
      <w:proofErr w:type="spellEnd"/>
      <w:r w:rsidRPr="007D317D">
        <w:t xml:space="preserve"> R</w:t>
      </w:r>
      <w:r w:rsidRPr="004A2818">
        <w:t xml:space="preserve"> (2019</w:t>
      </w:r>
      <w:r w:rsidRPr="004D4342">
        <w:t xml:space="preserve">) “The Economic </w:t>
      </w:r>
      <w:r w:rsidRPr="009C4800">
        <w:t>Complexity of US Metropolitan Areas</w:t>
      </w:r>
      <w:r>
        <w:t>”.</w:t>
      </w:r>
    </w:p>
  </w:footnote>
  <w:footnote w:id="7">
    <w:p w14:paraId="371A28CA" w14:textId="77777777" w:rsidR="00B072F0" w:rsidRDefault="00B072F0" w:rsidP="007809AF">
      <w:pPr>
        <w:pStyle w:val="FootnoteText"/>
      </w:pPr>
      <w:r>
        <w:rPr>
          <w:rStyle w:val="FootnoteReference"/>
        </w:rPr>
        <w:footnoteRef/>
      </w:r>
      <w:r>
        <w:t xml:space="preserve"> </w:t>
      </w:r>
      <w:r w:rsidRPr="00EA03EE">
        <w:t xml:space="preserve">Note that complexity scores are </w:t>
      </w:r>
      <w:r>
        <w:t xml:space="preserve">a </w:t>
      </w:r>
      <w:r w:rsidRPr="00EA03EE">
        <w:t xml:space="preserve">relative </w:t>
      </w:r>
      <w:r>
        <w:t xml:space="preserve">measure between geographies. This means </w:t>
      </w:r>
      <w:r w:rsidRPr="00EA03EE">
        <w:t xml:space="preserve">that there will always be </w:t>
      </w:r>
      <w:r>
        <w:t>places</w:t>
      </w:r>
      <w:r w:rsidRPr="00EA03EE">
        <w:t xml:space="preserve"> with negative scores</w:t>
      </w:r>
      <w:r>
        <w:t>.</w:t>
      </w:r>
    </w:p>
  </w:footnote>
  <w:footnote w:id="8">
    <w:p w14:paraId="25880A17" w14:textId="4DBC3344" w:rsidR="00B072F0" w:rsidRDefault="00B072F0">
      <w:pPr>
        <w:pStyle w:val="FootnoteText"/>
      </w:pPr>
      <w:r w:rsidRPr="00772C8D">
        <w:rPr>
          <w:rStyle w:val="FootnoteReference"/>
        </w:rPr>
        <w:footnoteRef/>
      </w:r>
      <w:r w:rsidRPr="00772C8D">
        <w:t xml:space="preserve"> Both Mealy</w:t>
      </w:r>
      <w:r>
        <w:t xml:space="preserve"> </w:t>
      </w:r>
      <w:r w:rsidRPr="00772C8D">
        <w:t xml:space="preserve">and Coyle (2019); and Fritz and Manduca (2019) consider both exporters and local services in their Economic Complexity Indicators. That said, as Fritz and Manduca </w:t>
      </w:r>
      <w:r>
        <w:t xml:space="preserve">(2019) </w:t>
      </w:r>
      <w:r w:rsidRPr="00772C8D">
        <w:t>mention, there are several economists who identified the specific importance of exporters to urban economies.</w:t>
      </w:r>
      <w:r>
        <w:rPr>
          <w:color w:val="FF0000"/>
        </w:rPr>
        <w:t xml:space="preserve">   </w:t>
      </w:r>
    </w:p>
  </w:footnote>
  <w:footnote w:id="9">
    <w:p w14:paraId="58910D93" w14:textId="673DAFE0" w:rsidR="00B072F0" w:rsidRPr="00F872E2" w:rsidRDefault="00B072F0">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r w:rsidRPr="00F872E2">
        <w:rPr>
          <w:sz w:val="16"/>
          <w:szCs w:val="16"/>
        </w:rPr>
        <w:t xml:space="preserve">The most complex Local Authority is the City of London, followed by Tower Hamlets, while Dumfries and Galloway </w:t>
      </w:r>
      <w:proofErr w:type="gramStart"/>
      <w:r w:rsidRPr="00F872E2">
        <w:rPr>
          <w:sz w:val="16"/>
          <w:szCs w:val="16"/>
        </w:rPr>
        <w:t>ranks</w:t>
      </w:r>
      <w:proofErr w:type="gramEnd"/>
      <w:r w:rsidRPr="00F872E2">
        <w:rPr>
          <w:sz w:val="16"/>
          <w:szCs w:val="16"/>
        </w:rPr>
        <w:t xml:space="preserve"> last. Note that complexity scores are relative to other local authorities, meaning that there will always be local authorities with negative scores.  </w:t>
      </w:r>
    </w:p>
  </w:footnote>
  <w:footnote w:id="10">
    <w:p w14:paraId="5ED38C19" w14:textId="7E5FBBA5" w:rsidR="00B072F0" w:rsidRDefault="00B072F0">
      <w:pPr>
        <w:pStyle w:val="FootnoteText"/>
      </w:pPr>
      <w:r>
        <w:rPr>
          <w:rStyle w:val="FootnoteReference"/>
        </w:rPr>
        <w:footnoteRef/>
      </w:r>
      <w:r>
        <w:t xml:space="preserve"> For example, see Rosenthal S and Strange W (2004), Chapter 49 – Evidence on the Nature and Sources of Agglomeration Economies, Handbook of Regional and Urban Economics, Volume 4, Pages 2119-2171</w:t>
      </w:r>
    </w:p>
  </w:footnote>
  <w:footnote w:id="11">
    <w:p w14:paraId="1D957541" w14:textId="35DFDE80" w:rsidR="00B072F0" w:rsidRDefault="00B072F0">
      <w:pPr>
        <w:pStyle w:val="FootnoteText"/>
      </w:pPr>
      <w:r>
        <w:rPr>
          <w:rStyle w:val="FootnoteReference"/>
        </w:rPr>
        <w:footnoteRef/>
      </w:r>
      <w:r>
        <w:t xml:space="preserve"> Rice P, Venables AJ and </w:t>
      </w:r>
      <w:proofErr w:type="spellStart"/>
      <w:r>
        <w:t>Patacchini</w:t>
      </w:r>
      <w:proofErr w:type="spellEnd"/>
      <w:r>
        <w:t xml:space="preserve"> E (2006), Spatial Determinants of Productivity: Analysis for the Regions of Great Britain, Regional Science and Urban Economics 36 (6), 727-752. A study on the largest US cities suggests that agglomeration has an effect over a </w:t>
      </w:r>
      <w:proofErr w:type="gramStart"/>
      <w:r>
        <w:t>60 minute</w:t>
      </w:r>
      <w:proofErr w:type="gramEnd"/>
      <w:r>
        <w:t xml:space="preserve"> drive time, with the majority of the gains concentrated in the first 20 minutes. See Melo P, Graham D, Levinson D and </w:t>
      </w:r>
      <w:proofErr w:type="spellStart"/>
      <w:r>
        <w:t>Aarabi</w:t>
      </w:r>
      <w:proofErr w:type="spellEnd"/>
      <w:r>
        <w:t xml:space="preserve"> S (2015) Agglomeration, accessibility and productivity: Evidence for large metropolitan areas in the US, Urban Studies</w:t>
      </w:r>
    </w:p>
  </w:footnote>
  <w:footnote w:id="12">
    <w:p w14:paraId="6C5BB3FE" w14:textId="17181465" w:rsidR="00B072F0" w:rsidRDefault="00B072F0">
      <w:pPr>
        <w:pStyle w:val="FootnoteText"/>
      </w:pPr>
      <w:r>
        <w:rPr>
          <w:rStyle w:val="FootnoteReference"/>
        </w:rPr>
        <w:footnoteRef/>
      </w:r>
      <w:r>
        <w:t xml:space="preserve"> </w:t>
      </w:r>
      <w:proofErr w:type="spellStart"/>
      <w:r>
        <w:t>Arzaghi</w:t>
      </w:r>
      <w:proofErr w:type="spellEnd"/>
      <w: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3">
    <w:p w14:paraId="6DBADF2E" w14:textId="5EB4AA51" w:rsidR="00B072F0" w:rsidRDefault="00B072F0">
      <w:pPr>
        <w:pStyle w:val="FootnoteText"/>
      </w:pPr>
      <w:r>
        <w:rPr>
          <w:rStyle w:val="FootnoteReference"/>
        </w:rPr>
        <w:footnoteRef/>
      </w:r>
      <w:r>
        <w:t xml:space="preserve"> Swinney P and </w:t>
      </w:r>
      <w:proofErr w:type="spellStart"/>
      <w:r>
        <w:t>Serwicka</w:t>
      </w:r>
      <w:proofErr w:type="spellEnd"/>
      <w:r>
        <w:t xml:space="preserve"> I (2016), Trading Places: Why firms locate where they do, London: Centre for Cities</w:t>
      </w:r>
    </w:p>
  </w:footnote>
  <w:footnote w:id="14">
    <w:p w14:paraId="3A7EF884" w14:textId="4502F054" w:rsidR="00B072F0" w:rsidRDefault="00B072F0">
      <w:pPr>
        <w:pStyle w:val="FootnoteText"/>
      </w:pPr>
      <w:ins w:id="498" w:author="Guilherme Rodrigues" w:date="2021-09-03T15:05:00Z">
        <w:r w:rsidRPr="007B29E3">
          <w:rPr>
            <w:rStyle w:val="FootnoteReference"/>
            <w:highlight w:val="green"/>
            <w:rPrChange w:id="499" w:author="Guilherme Rodrigues" w:date="2021-09-03T15:06:00Z">
              <w:rPr>
                <w:rStyle w:val="FootnoteReference"/>
              </w:rPr>
            </w:rPrChange>
          </w:rPr>
          <w:footnoteRef/>
        </w:r>
        <w:r w:rsidRPr="007B29E3">
          <w:rPr>
            <w:highlight w:val="green"/>
            <w:rPrChange w:id="500" w:author="Guilherme Rodrigues" w:date="2021-09-03T15:06:00Z">
              <w:rPr/>
            </w:rPrChange>
          </w:rPr>
          <w:t xml:space="preserve"> Mealy, P and Coyle, D (2019) “Economic complexity analysis”: A technical report for the research on Innovation &amp; Global Competitiveness, Manchester:  Greater Manchester Independent Prosperity Review.</w:t>
        </w:r>
      </w:ins>
    </w:p>
  </w:footnote>
  <w:footnote w:id="15">
    <w:p w14:paraId="6E38506E" w14:textId="1201548F" w:rsidR="00B072F0" w:rsidRPr="00CD7E34" w:rsidRDefault="00B072F0" w:rsidP="00E648FC">
      <w:pPr>
        <w:pStyle w:val="FootnoteText"/>
        <w:rPr>
          <w:sz w:val="24"/>
          <w:szCs w:val="24"/>
          <w:lang w:val="en-US"/>
        </w:rPr>
      </w:pPr>
      <w:r w:rsidRPr="008B6403">
        <w:rPr>
          <w:rStyle w:val="FootnoteReference"/>
        </w:rPr>
        <w:footnoteRef/>
      </w:r>
      <w:r w:rsidRPr="00CD7E34">
        <w:rPr>
          <w:rStyle w:val="FootnoteReference"/>
          <w:sz w:val="24"/>
          <w:szCs w:val="24"/>
        </w:rPr>
        <w:t xml:space="preserve"> </w:t>
      </w:r>
      <w:r w:rsidRPr="008B6403">
        <w:t>S</w:t>
      </w:r>
      <w:r w:rsidRPr="00CD7E34">
        <w:t>wi</w:t>
      </w:r>
      <w:r>
        <w:t xml:space="preserve">nney P and </w:t>
      </w:r>
      <w:proofErr w:type="spellStart"/>
      <w:r>
        <w:t>Serwicka</w:t>
      </w:r>
      <w:proofErr w:type="spellEnd"/>
      <w:r>
        <w:t xml:space="preserve"> I (2016), Trading Places: Why firms locate where they do, London: Centre for Cities</w:t>
      </w:r>
    </w:p>
  </w:footnote>
  <w:footnote w:id="16">
    <w:p w14:paraId="0A9AD8FE" w14:textId="06159A80" w:rsidR="00B072F0" w:rsidRDefault="00B072F0">
      <w:pPr>
        <w:pStyle w:val="FootnoteText"/>
      </w:pPr>
      <w:r>
        <w:rPr>
          <w:rStyle w:val="FootnoteReference"/>
        </w:rPr>
        <w:footnoteRef/>
      </w:r>
      <w:r>
        <w:t xml:space="preserve"> Hull, Telford </w:t>
      </w:r>
      <w:r w:rsidRPr="008B6403">
        <w:t xml:space="preserve">and Burnley </w:t>
      </w:r>
      <w:r>
        <w:t xml:space="preserve">are amongst the </w:t>
      </w:r>
      <w:del w:id="562" w:author="Guilherme Rodrigues" w:date="2021-09-02T14:14:00Z">
        <w:r w:rsidRPr="009B2427" w:rsidDel="00330BAB">
          <w:rPr>
            <w:highlight w:val="green"/>
            <w:rPrChange w:id="563" w:author="Guilherme Rodrigues" w:date="2021-09-03T14:09:00Z">
              <w:rPr/>
            </w:rPrChange>
          </w:rPr>
          <w:delText xml:space="preserve">cities </w:delText>
        </w:r>
      </w:del>
      <w:ins w:id="564" w:author="Guilherme Rodrigues" w:date="2021-09-02T14:14:00Z">
        <w:r w:rsidRPr="009B2427">
          <w:rPr>
            <w:highlight w:val="green"/>
            <w:rPrChange w:id="565" w:author="Guilherme Rodrigues" w:date="2021-09-03T14:09:00Z">
              <w:rPr/>
            </w:rPrChange>
          </w:rPr>
          <w:t>local authorities</w:t>
        </w:r>
        <w:r>
          <w:t xml:space="preserve"> </w:t>
        </w:r>
      </w:ins>
      <w:r>
        <w:t xml:space="preserve">that </w:t>
      </w:r>
      <w:r w:rsidRPr="008B6403">
        <w:t xml:space="preserve">perform below the non-urban weighted average complexity score. </w:t>
      </w:r>
      <w:r>
        <w:t xml:space="preserve">Meanwhile </w:t>
      </w:r>
      <w:r w:rsidRPr="008B6403">
        <w:t xml:space="preserve">Bath and North </w:t>
      </w:r>
      <w:r>
        <w:t xml:space="preserve">East </w:t>
      </w:r>
      <w:r w:rsidRPr="008B6403">
        <w:t>Somerset</w:t>
      </w:r>
      <w:r>
        <w:t xml:space="preserve"> and</w:t>
      </w:r>
      <w:r w:rsidRPr="008B6403">
        <w:t xml:space="preserve"> Windsor and Maidenhead</w:t>
      </w:r>
      <w:r>
        <w:t xml:space="preserve"> are examples of non-urban </w:t>
      </w:r>
      <w:ins w:id="566" w:author="Guilherme Rodrigues" w:date="2021-09-02T14:14:00Z">
        <w:r w:rsidRPr="009B2427">
          <w:rPr>
            <w:highlight w:val="green"/>
            <w:rPrChange w:id="567" w:author="Guilherme Rodrigues" w:date="2021-09-03T14:09:00Z">
              <w:rPr/>
            </w:rPrChange>
          </w:rPr>
          <w:t xml:space="preserve">local </w:t>
        </w:r>
      </w:ins>
      <w:r w:rsidRPr="009B2427">
        <w:rPr>
          <w:highlight w:val="green"/>
          <w:rPrChange w:id="568" w:author="Guilherme Rodrigues" w:date="2021-09-03T14:09:00Z">
            <w:rPr/>
          </w:rPrChange>
        </w:rPr>
        <w:t>authorities</w:t>
      </w:r>
      <w:r w:rsidRPr="008B6403">
        <w:t xml:space="preserve"> that perform significantly above the urban average.</w:t>
      </w:r>
      <w:r>
        <w:t xml:space="preserve"> </w:t>
      </w:r>
    </w:p>
  </w:footnote>
  <w:footnote w:id="17">
    <w:p w14:paraId="001F271F" w14:textId="2DE8F6C9" w:rsidR="00B072F0" w:rsidRDefault="00B072F0">
      <w:pPr>
        <w:pStyle w:val="FootnoteText"/>
      </w:pPr>
      <w:ins w:id="582" w:author="Guilherme Rodrigues" w:date="2021-09-02T18:58:00Z">
        <w:r w:rsidRPr="00B00C96">
          <w:rPr>
            <w:rStyle w:val="FootnoteReference"/>
            <w:highlight w:val="green"/>
            <w:rPrChange w:id="583" w:author="Guilherme Rodrigues" w:date="2021-09-02T18:58:00Z">
              <w:rPr>
                <w:rStyle w:val="FootnoteReference"/>
              </w:rPr>
            </w:rPrChange>
          </w:rPr>
          <w:footnoteRef/>
        </w:r>
        <w:r w:rsidRPr="00B00C96">
          <w:rPr>
            <w:highlight w:val="green"/>
            <w:rPrChange w:id="584" w:author="Guilherme Rodrigues" w:date="2021-09-02T18:58:00Z">
              <w:rPr/>
            </w:rPrChange>
          </w:rPr>
          <w:t xml:space="preserve"> A place will be considered complex if its respective Economic Complexity Indicator (ECI) is above zero.</w:t>
        </w:r>
      </w:ins>
    </w:p>
  </w:footnote>
  <w:footnote w:id="18">
    <w:p w14:paraId="5DBA6292" w14:textId="66F87949" w:rsidR="00B072F0" w:rsidRPr="00C85429" w:rsidRDefault="00B072F0" w:rsidP="00531627">
      <w:pPr>
        <w:pStyle w:val="FootnoteText"/>
      </w:pPr>
      <w:r w:rsidRPr="00C85429">
        <w:rPr>
          <w:rStyle w:val="FootnoteReference"/>
        </w:rPr>
        <w:footnoteRef/>
      </w:r>
      <w:r w:rsidRPr="00C85429">
        <w:rPr>
          <w:rStyle w:val="FootnoteReference"/>
        </w:rPr>
        <w:t xml:space="preserve"> </w:t>
      </w:r>
      <w:r w:rsidRPr="00C85429">
        <w:t>Swinney P (2018)</w:t>
      </w:r>
      <w:r>
        <w:t>,</w:t>
      </w:r>
      <w:r w:rsidRPr="00C85429">
        <w:t xml:space="preserve"> The wrong tail? London: Centre for Cities</w:t>
      </w:r>
      <w:r>
        <w:t>;</w:t>
      </w:r>
      <w:r w:rsidRPr="00C85429">
        <w:t xml:space="preserve"> Clayton N</w:t>
      </w:r>
      <w:r>
        <w:t xml:space="preserve"> and</w:t>
      </w:r>
      <w:r w:rsidRPr="00C85429">
        <w:t xml:space="preserve"> </w:t>
      </w:r>
      <w:proofErr w:type="spellStart"/>
      <w:r>
        <w:t>Serwicka</w:t>
      </w:r>
      <w:proofErr w:type="spellEnd"/>
      <w:r>
        <w:t xml:space="preserve"> I</w:t>
      </w:r>
      <w:r w:rsidRPr="00C85429">
        <w:t xml:space="preserve"> (2017), Trading Places 2: The role of cities in delivering the industrial strategy</w:t>
      </w:r>
      <w:r>
        <w:t xml:space="preserve">, </w:t>
      </w:r>
      <w:r w:rsidRPr="00C85429">
        <w:t xml:space="preserve">London: Centre for Cities  </w:t>
      </w:r>
    </w:p>
  </w:footnote>
  <w:footnote w:id="19">
    <w:p w14:paraId="51C55292" w14:textId="74E93A2B" w:rsidR="00B072F0" w:rsidRDefault="00B072F0">
      <w:pPr>
        <w:pStyle w:val="FootnoteText"/>
      </w:pPr>
      <w:r>
        <w:rPr>
          <w:rStyle w:val="FootnoteReference"/>
        </w:rPr>
        <w:footnoteRef/>
      </w:r>
      <w:r>
        <w:t xml:space="preserve"> Complexity looks at employment within an industry relative to other parts of the country. It does not take account of that industry’s size relative to other industries within the same economy.</w:t>
      </w:r>
    </w:p>
  </w:footnote>
  <w:footnote w:id="20">
    <w:p w14:paraId="5C1EF941" w14:textId="7AB80308" w:rsidR="00B072F0" w:rsidRDefault="00B072F0">
      <w:pPr>
        <w:pStyle w:val="FootnoteText"/>
      </w:pPr>
      <w:r>
        <w:rPr>
          <w:rStyle w:val="FootnoteReference"/>
        </w:rPr>
        <w:footnoteRef/>
      </w:r>
      <w:r>
        <w:t xml:space="preserve"> Most complex activities are defined as the five occupations with the highest Product Complexity Index (PCI) for each city.</w:t>
      </w:r>
    </w:p>
  </w:footnote>
  <w:footnote w:id="21">
    <w:p w14:paraId="1798D804" w14:textId="179FF571" w:rsidR="00B072F0" w:rsidRPr="007D317D" w:rsidRDefault="00B072F0">
      <w:pPr>
        <w:pStyle w:val="FootnoteText"/>
        <w:rPr>
          <w:lang w:val="en-US"/>
        </w:rPr>
      </w:pPr>
      <w:r>
        <w:rPr>
          <w:rStyle w:val="FootnoteReference"/>
        </w:rPr>
        <w:footnoteRef/>
      </w:r>
      <w:r>
        <w:t xml:space="preserve"> </w:t>
      </w:r>
      <w:r>
        <w:rPr>
          <w:lang w:val="en-US"/>
        </w:rPr>
        <w:t xml:space="preserve">High complexity defined by </w:t>
      </w:r>
      <w:proofErr w:type="gramStart"/>
      <w:r>
        <w:rPr>
          <w:lang w:val="en-US"/>
        </w:rPr>
        <w:t>a</w:t>
      </w:r>
      <w:proofErr w:type="gramEnd"/>
      <w:r>
        <w:rPr>
          <w:lang w:val="en-US"/>
        </w:rPr>
        <w:t xml:space="preserve"> ECI score above zero.</w:t>
      </w:r>
    </w:p>
  </w:footnote>
  <w:footnote w:id="22">
    <w:p w14:paraId="1262700E" w14:textId="3471FD5E" w:rsidR="00B072F0" w:rsidRDefault="00B072F0"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3">
    <w:p w14:paraId="72C62FE1" w14:textId="5EE14651" w:rsidR="00B072F0" w:rsidRPr="00BD0A7F" w:rsidRDefault="00B072F0" w:rsidP="00D636F6">
      <w:pPr>
        <w:pStyle w:val="FootnoteText"/>
      </w:pPr>
      <w:r>
        <w:rPr>
          <w:rStyle w:val="FootnoteReference"/>
        </w:rPr>
        <w:footnoteRef/>
      </w:r>
      <w:r>
        <w:t xml:space="preserve"> The Economic Complexity scores are calculated using SIC-2 </w:t>
      </w:r>
      <w:r w:rsidRPr="00E54D13">
        <w:t xml:space="preserve">employment codes for 39 different exporting occupations. The sample include 122 cities and large towns: 63 from Britain, 48 from France and 11 from Germany. Due to data availability, only large German cities are </w:t>
      </w:r>
      <w:r w:rsidRPr="00BD0A7F">
        <w:t xml:space="preserve">included. </w:t>
      </w:r>
      <w:r w:rsidRPr="002A2CBC">
        <w:fldChar w:fldCharType="begin"/>
      </w:r>
      <w:r w:rsidRPr="00BD0A7F">
        <w:instrText xml:space="preserve"> REF _Ref80032469 \h  \* MERGEFORMAT </w:instrText>
      </w:r>
      <w:r w:rsidRPr="002A2CBC">
        <w:fldChar w:fldCharType="separate"/>
      </w:r>
      <w:r w:rsidRPr="007D317D">
        <w:t>Figure 26</w:t>
      </w:r>
      <w:r w:rsidRPr="002A2CBC">
        <w:fldChar w:fldCharType="end"/>
      </w:r>
      <w:r w:rsidRPr="00BD0A7F">
        <w:t xml:space="preserve"> and </w:t>
      </w:r>
      <w:r w:rsidRPr="002A2CBC">
        <w:fldChar w:fldCharType="begin"/>
      </w:r>
      <w:r w:rsidRPr="00BD0A7F">
        <w:instrText xml:space="preserve"> REF _Ref80032474 \h  \* MERGEFORMAT </w:instrText>
      </w:r>
      <w:r w:rsidRPr="002A2CBC">
        <w:fldChar w:fldCharType="separate"/>
      </w:r>
      <w:r w:rsidRPr="006D5777">
        <w:rPr>
          <w:rPrChange w:id="678" w:author="Guilherme Rodrigues" w:date="2021-09-04T13:12:00Z">
            <w:rPr>
              <w:i/>
            </w:rPr>
          </w:rPrChange>
        </w:rPr>
        <w:t xml:space="preserve">Figure </w:t>
      </w:r>
      <w:r w:rsidRPr="006D5777">
        <w:rPr>
          <w:rPrChange w:id="679" w:author="Guilherme Rodrigues" w:date="2021-09-04T13:12:00Z">
            <w:rPr>
              <w:i/>
              <w:noProof/>
            </w:rPr>
          </w:rPrChange>
        </w:rPr>
        <w:t>27</w:t>
      </w:r>
      <w:r w:rsidRPr="002A2CBC">
        <w:fldChar w:fldCharType="end"/>
      </w:r>
      <w:r w:rsidRPr="00BD0A7F">
        <w:t xml:space="preserve">, from </w:t>
      </w:r>
      <w:ins w:id="680" w:author="Guilherme Rodrigues" w:date="2021-09-04T13:11:00Z">
        <w:r w:rsidR="006D5777">
          <w:fldChar w:fldCharType="begin"/>
        </w:r>
        <w:r w:rsidR="006D5777">
          <w:instrText xml:space="preserve"> REF _Ref81653530 \h </w:instrText>
        </w:r>
      </w:ins>
      <w:r w:rsidR="006D5777">
        <w:instrText xml:space="preserve"> \* MERGEFORMAT </w:instrText>
      </w:r>
      <w:r w:rsidR="006D5777">
        <w:fldChar w:fldCharType="separate"/>
      </w:r>
      <w:ins w:id="681" w:author="Guilherme Rodrigues" w:date="2021-09-04T13:11:00Z">
        <w:r w:rsidR="006D5777" w:rsidRPr="006D5777">
          <w:rPr>
            <w:rPrChange w:id="682" w:author="Guilherme Rodrigues" w:date="2021-09-04T13:12:00Z">
              <w:rPr/>
            </w:rPrChange>
          </w:rPr>
          <w:t xml:space="preserve">Appendix </w:t>
        </w:r>
        <w:r w:rsidR="006D5777" w:rsidRPr="006D5777">
          <w:rPr>
            <w:rPrChange w:id="683" w:author="Guilherme Rodrigues" w:date="2021-09-04T13:12:00Z">
              <w:rPr>
                <w:noProof/>
              </w:rPr>
            </w:rPrChange>
          </w:rPr>
          <w:t>2</w:t>
        </w:r>
        <w:r w:rsidR="006D5777">
          <w:fldChar w:fldCharType="end"/>
        </w:r>
      </w:ins>
      <w:del w:id="684" w:author="Guilherme Rodrigues" w:date="2021-09-04T13:11:00Z">
        <w:r w:rsidRPr="00BD0A7F" w:rsidDel="006D5777">
          <w:delText xml:space="preserve">Appendix </w:delText>
        </w:r>
      </w:del>
      <w:del w:id="685" w:author="Guilherme Rodrigues" w:date="2021-09-04T12:17:00Z">
        <w:r w:rsidRPr="00BD0A7F" w:rsidDel="00C83B07">
          <w:delText>3</w:delText>
        </w:r>
      </w:del>
      <w:r w:rsidRPr="007D317D">
        <w:t>,</w:t>
      </w:r>
      <w:r w:rsidRPr="00BD0A7F">
        <w:t xml:space="preserve"> shows that these findings are in line with the remaining complexity analysis at the British urban level.</w:t>
      </w:r>
    </w:p>
  </w:footnote>
  <w:footnote w:id="24">
    <w:p w14:paraId="2940590C" w14:textId="7CA03992" w:rsidR="00B072F0" w:rsidRDefault="00B072F0">
      <w:pPr>
        <w:pStyle w:val="FootnoteText"/>
      </w:pPr>
      <w:ins w:id="737" w:author="Guilherme Rodrigues" w:date="2021-09-03T14:11:00Z">
        <w:r w:rsidRPr="00C83B07">
          <w:rPr>
            <w:rStyle w:val="FootnoteReference"/>
            <w:highlight w:val="green"/>
            <w:rPrChange w:id="738" w:author="Guilherme Rodrigues" w:date="2021-09-04T12:18:00Z">
              <w:rPr>
                <w:rStyle w:val="FootnoteReference"/>
              </w:rPr>
            </w:rPrChange>
          </w:rPr>
          <w:footnoteRef/>
        </w:r>
        <w:r w:rsidRPr="00C83B07">
          <w:rPr>
            <w:highlight w:val="green"/>
            <w:rPrChange w:id="739" w:author="Guilherme Rodrigues" w:date="2021-09-04T12:18:00Z">
              <w:rPr/>
            </w:rPrChange>
          </w:rPr>
          <w:t xml:space="preserve"> </w:t>
        </w:r>
      </w:ins>
      <w:ins w:id="740" w:author="Guilherme Rodrigues" w:date="2021-09-04T12:18:00Z">
        <w:r w:rsidR="00C83B07" w:rsidRPr="006D5777">
          <w:rPr>
            <w:highlight w:val="green"/>
            <w:rPrChange w:id="741" w:author="Guilherme Rodrigues" w:date="2021-09-04T13:12:00Z">
              <w:rPr>
                <w:highlight w:val="red"/>
              </w:rPr>
            </w:rPrChange>
          </w:rPr>
          <w:fldChar w:fldCharType="begin"/>
        </w:r>
        <w:r w:rsidR="00C83B07" w:rsidRPr="006D5777">
          <w:rPr>
            <w:highlight w:val="green"/>
            <w:rPrChange w:id="742" w:author="Guilherme Rodrigues" w:date="2021-09-04T13:12:00Z">
              <w:rPr>
                <w:highlight w:val="red"/>
              </w:rPr>
            </w:rPrChange>
          </w:rPr>
          <w:instrText xml:space="preserve"> REF _Ref81650334 \h </w:instrText>
        </w:r>
      </w:ins>
      <w:r w:rsidR="00C83B07" w:rsidRPr="006D5777">
        <w:rPr>
          <w:highlight w:val="green"/>
          <w:rPrChange w:id="743" w:author="Guilherme Rodrigues" w:date="2021-09-04T13:12:00Z">
            <w:rPr>
              <w:highlight w:val="red"/>
            </w:rPr>
          </w:rPrChange>
        </w:rPr>
        <w:instrText xml:space="preserve"> \* MERGEFORMAT </w:instrText>
      </w:r>
      <w:r w:rsidR="00C83B07" w:rsidRPr="006D5777">
        <w:rPr>
          <w:highlight w:val="green"/>
          <w:rPrChange w:id="744" w:author="Guilherme Rodrigues" w:date="2021-09-04T13:12:00Z">
            <w:rPr>
              <w:highlight w:val="green"/>
            </w:rPr>
          </w:rPrChange>
        </w:rPr>
      </w:r>
      <w:r w:rsidR="00C83B07" w:rsidRPr="006D5777">
        <w:rPr>
          <w:highlight w:val="green"/>
          <w:rPrChange w:id="745" w:author="Guilherme Rodrigues" w:date="2021-09-04T13:12:00Z">
            <w:rPr>
              <w:highlight w:val="red"/>
            </w:rPr>
          </w:rPrChange>
        </w:rPr>
        <w:fldChar w:fldCharType="separate"/>
      </w:r>
      <w:ins w:id="746" w:author="Guilherme Rodrigues" w:date="2021-09-04T12:18:00Z">
        <w:r w:rsidR="00C83B07" w:rsidRPr="006D5777">
          <w:rPr>
            <w:sz w:val="22"/>
            <w:szCs w:val="22"/>
            <w:highlight w:val="green"/>
            <w:rPrChange w:id="747" w:author="Guilherme Rodrigues" w:date="2021-09-04T13:12:00Z">
              <w:rPr/>
            </w:rPrChange>
          </w:rPr>
          <w:t xml:space="preserve">Figure </w:t>
        </w:r>
        <w:r w:rsidR="00C83B07" w:rsidRPr="006D5777">
          <w:rPr>
            <w:sz w:val="22"/>
            <w:szCs w:val="22"/>
            <w:highlight w:val="green"/>
            <w:rPrChange w:id="748" w:author="Guilherme Rodrigues" w:date="2021-09-04T13:12:00Z">
              <w:rPr>
                <w:noProof/>
              </w:rPr>
            </w:rPrChange>
          </w:rPr>
          <w:t>16</w:t>
        </w:r>
        <w:r w:rsidR="00C83B07" w:rsidRPr="006D5777">
          <w:rPr>
            <w:highlight w:val="green"/>
            <w:rPrChange w:id="749" w:author="Guilherme Rodrigues" w:date="2021-09-04T13:12:00Z">
              <w:rPr>
                <w:highlight w:val="red"/>
              </w:rPr>
            </w:rPrChange>
          </w:rPr>
          <w:fldChar w:fldCharType="end"/>
        </w:r>
      </w:ins>
      <w:ins w:id="750" w:author="Guilherme Rodrigues" w:date="2021-09-04T13:12:00Z">
        <w:r w:rsidR="006D5777" w:rsidRPr="006D5777">
          <w:rPr>
            <w:highlight w:val="green"/>
            <w:rPrChange w:id="751" w:author="Guilherme Rodrigues" w:date="2021-09-04T13:12:00Z">
              <w:rPr>
                <w:highlight w:val="green"/>
              </w:rPr>
            </w:rPrChange>
          </w:rPr>
          <w:t xml:space="preserve"> (</w:t>
        </w:r>
        <w:r w:rsidR="006D5777" w:rsidRPr="006D5777">
          <w:rPr>
            <w:highlight w:val="green"/>
            <w:rPrChange w:id="752" w:author="Guilherme Rodrigues" w:date="2021-09-04T13:12:00Z">
              <w:rPr>
                <w:highlight w:val="green"/>
              </w:rPr>
            </w:rPrChange>
          </w:rPr>
          <w:fldChar w:fldCharType="begin"/>
        </w:r>
        <w:r w:rsidR="006D5777" w:rsidRPr="006D5777">
          <w:rPr>
            <w:highlight w:val="green"/>
            <w:rPrChange w:id="753" w:author="Guilherme Rodrigues" w:date="2021-09-04T13:12:00Z">
              <w:rPr>
                <w:highlight w:val="green"/>
              </w:rPr>
            </w:rPrChange>
          </w:rPr>
          <w:instrText xml:space="preserve"> REF _Ref81653561 \h </w:instrText>
        </w:r>
        <w:r w:rsidR="006D5777" w:rsidRPr="006D5777">
          <w:rPr>
            <w:highlight w:val="green"/>
            <w:rPrChange w:id="754" w:author="Guilherme Rodrigues" w:date="2021-09-04T13:12:00Z">
              <w:rPr>
                <w:highlight w:val="green"/>
              </w:rPr>
            </w:rPrChange>
          </w:rPr>
        </w:r>
      </w:ins>
      <w:r w:rsidR="006D5777" w:rsidRPr="006D5777">
        <w:rPr>
          <w:highlight w:val="green"/>
          <w:rPrChange w:id="755" w:author="Guilherme Rodrigues" w:date="2021-09-04T13:12:00Z">
            <w:rPr>
              <w:b/>
              <w:highlight w:val="green"/>
            </w:rPr>
          </w:rPrChange>
        </w:rPr>
        <w:instrText xml:space="preserve"> \* MERGEFORMAT </w:instrText>
      </w:r>
      <w:r w:rsidR="006D5777" w:rsidRPr="006D5777">
        <w:rPr>
          <w:highlight w:val="green"/>
          <w:rPrChange w:id="756" w:author="Guilherme Rodrigues" w:date="2021-09-04T13:12:00Z">
            <w:rPr>
              <w:highlight w:val="green"/>
            </w:rPr>
          </w:rPrChange>
        </w:rPr>
        <w:fldChar w:fldCharType="separate"/>
      </w:r>
      <w:bookmarkStart w:id="757" w:name="_GoBack"/>
      <w:ins w:id="758" w:author="Guilherme Rodrigues" w:date="2021-09-04T13:12:00Z">
        <w:r w:rsidR="006D5777" w:rsidRPr="006D5777">
          <w:rPr>
            <w:sz w:val="22"/>
            <w:szCs w:val="22"/>
            <w:rPrChange w:id="759" w:author="Guilherme Rodrigues" w:date="2021-09-04T13:12:00Z">
              <w:rPr/>
            </w:rPrChange>
          </w:rPr>
          <w:t>Append</w:t>
        </w:r>
        <w:bookmarkEnd w:id="757"/>
        <w:r w:rsidR="006D5777" w:rsidRPr="006D5777">
          <w:rPr>
            <w:sz w:val="22"/>
            <w:szCs w:val="22"/>
            <w:rPrChange w:id="760" w:author="Guilherme Rodrigues" w:date="2021-09-04T13:12:00Z">
              <w:rPr/>
            </w:rPrChange>
          </w:rPr>
          <w:t xml:space="preserve">ix </w:t>
        </w:r>
        <w:r w:rsidR="006D5777" w:rsidRPr="006D5777">
          <w:rPr>
            <w:noProof/>
            <w:sz w:val="22"/>
            <w:szCs w:val="22"/>
            <w:rPrChange w:id="761" w:author="Guilherme Rodrigues" w:date="2021-09-04T13:12:00Z">
              <w:rPr>
                <w:noProof/>
              </w:rPr>
            </w:rPrChange>
          </w:rPr>
          <w:t>1</w:t>
        </w:r>
        <w:r w:rsidR="006D5777" w:rsidRPr="006D5777">
          <w:rPr>
            <w:highlight w:val="green"/>
            <w:rPrChange w:id="762" w:author="Guilherme Rodrigues" w:date="2021-09-04T13:12:00Z">
              <w:rPr>
                <w:highlight w:val="green"/>
              </w:rPr>
            </w:rPrChange>
          </w:rPr>
          <w:fldChar w:fldCharType="end"/>
        </w:r>
        <w:r w:rsidR="006D5777" w:rsidRPr="006D5777">
          <w:rPr>
            <w:highlight w:val="green"/>
            <w:rPrChange w:id="763" w:author="Guilherme Rodrigues" w:date="2021-09-04T13:12:00Z">
              <w:rPr>
                <w:highlight w:val="green"/>
              </w:rPr>
            </w:rPrChange>
          </w:rPr>
          <w:t>)</w:t>
        </w:r>
      </w:ins>
      <w:ins w:id="764" w:author="Guilherme Rodrigues" w:date="2021-09-03T14:12:00Z">
        <w:r w:rsidRPr="006D5777">
          <w:rPr>
            <w:highlight w:val="green"/>
            <w:rPrChange w:id="765" w:author="Guilherme Rodrigues" w:date="2021-09-04T13:12:00Z">
              <w:rPr/>
            </w:rPrChange>
          </w:rPr>
          <w:t xml:space="preserve"> shows that ur</w:t>
        </w:r>
        <w:r w:rsidRPr="00C83B07">
          <w:rPr>
            <w:highlight w:val="green"/>
            <w:rPrChange w:id="766" w:author="Guilherme Rodrigues" w:date="2021-09-04T12:18:00Z">
              <w:rPr/>
            </w:rPrChange>
          </w:rPr>
          <w:t>ban local authorities become more complex from 1981 to 2019.</w:t>
        </w:r>
      </w:ins>
    </w:p>
  </w:footnote>
  <w:footnote w:id="25">
    <w:p w14:paraId="04FA9016" w14:textId="77777777" w:rsidR="00B072F0" w:rsidRPr="002945CE" w:rsidRDefault="00B072F0" w:rsidP="00815DB1">
      <w:pPr>
        <w:pStyle w:val="FootnoteText"/>
        <w:rPr>
          <w:lang w:val="en-US"/>
        </w:rPr>
      </w:pPr>
      <w:r>
        <w:rPr>
          <w:rStyle w:val="FootnoteReference"/>
        </w:rPr>
        <w:footnoteRef/>
      </w:r>
      <w:r>
        <w:t xml:space="preserve"> The cities considered as largest are the following</w:t>
      </w:r>
      <w:r w:rsidRPr="002945CE">
        <w:t>: Birmingham; Bristol</w:t>
      </w:r>
      <w:r>
        <w:t xml:space="preserve">; </w:t>
      </w:r>
      <w:r w:rsidRPr="002945CE">
        <w:t>Glasgow</w:t>
      </w:r>
      <w:r>
        <w:t xml:space="preserve">; </w:t>
      </w:r>
      <w:r w:rsidRPr="002945CE">
        <w:t>Liverpool</w:t>
      </w:r>
      <w:r>
        <w:t xml:space="preserve">; Leeds; </w:t>
      </w:r>
      <w:r w:rsidRPr="002945CE">
        <w:t>Manchester; Newcastle; Nottingham</w:t>
      </w:r>
      <w:r>
        <w:t>;</w:t>
      </w:r>
      <w:r w:rsidRPr="002945CE">
        <w:t xml:space="preserve"> Sheffield.</w:t>
      </w:r>
    </w:p>
  </w:footnote>
  <w:footnote w:id="26">
    <w:p w14:paraId="353386F5" w14:textId="77777777" w:rsidR="00B072F0" w:rsidRDefault="00B072F0"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69001EC2" w:rsidR="00B072F0" w:rsidRDefault="00B072F0" w:rsidP="001D0E55">
      <w:pPr>
        <w:pStyle w:val="FootnoteText"/>
        <w:rPr>
          <w:ins w:id="871" w:author="Guilherme Rodrigues" w:date="2021-09-03T14:44:00Z"/>
          <w:sz w:val="16"/>
          <w:szCs w:val="16"/>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ins w:id="872" w:author="Guilherme Rodrigues" w:date="2021-09-03T14:44:00Z">
        <w:r>
          <w:rPr>
            <w:sz w:val="16"/>
            <w:szCs w:val="16"/>
          </w:rPr>
          <w:t>.</w:t>
        </w:r>
      </w:ins>
    </w:p>
    <w:p w14:paraId="44A8D6F6" w14:textId="5680ACCD" w:rsidR="00B072F0" w:rsidRPr="00FB2EE1" w:rsidRDefault="00B072F0" w:rsidP="001D0E55">
      <w:pPr>
        <w:pStyle w:val="FootnoteText"/>
        <w:rPr>
          <w:ins w:id="873" w:author="Guilherme Rodrigues" w:date="2021-09-03T14:58:00Z"/>
          <w:sz w:val="16"/>
          <w:szCs w:val="16"/>
          <w:highlight w:val="green"/>
          <w:rPrChange w:id="874" w:author="Guilherme Rodrigues" w:date="2021-09-03T14:58:00Z">
            <w:rPr>
              <w:ins w:id="875" w:author="Guilherme Rodrigues" w:date="2021-09-03T14:58:00Z"/>
              <w:sz w:val="16"/>
              <w:szCs w:val="16"/>
            </w:rPr>
          </w:rPrChange>
        </w:rPr>
      </w:pPr>
      <w:ins w:id="876" w:author="Guilherme Rodrigues" w:date="2021-09-03T14:55:00Z">
        <w:r w:rsidRPr="00FB2EE1">
          <w:rPr>
            <w:b/>
            <w:sz w:val="16"/>
            <w:szCs w:val="16"/>
            <w:highlight w:val="green"/>
            <w:rPrChange w:id="877" w:author="Guilherme Rodrigues" w:date="2021-09-03T14:58:00Z">
              <w:rPr>
                <w:highlight w:val="red"/>
                <w:lang w:val="en-US"/>
              </w:rPr>
            </w:rPrChange>
          </w:rPr>
          <w:t>Finance and insur</w:t>
        </w:r>
      </w:ins>
      <w:ins w:id="878" w:author="Guilherme Rodrigues" w:date="2021-09-03T14:58:00Z">
        <w:r w:rsidRPr="00FB2EE1">
          <w:rPr>
            <w:b/>
            <w:sz w:val="16"/>
            <w:szCs w:val="16"/>
            <w:highlight w:val="green"/>
            <w:rPrChange w:id="879" w:author="Guilherme Rodrigues" w:date="2021-09-03T14:58:00Z">
              <w:rPr>
                <w:b/>
                <w:sz w:val="16"/>
                <w:szCs w:val="16"/>
              </w:rPr>
            </w:rPrChange>
          </w:rPr>
          <w:t>anc</w:t>
        </w:r>
      </w:ins>
      <w:ins w:id="880" w:author="Guilherme Rodrigues" w:date="2021-09-03T14:55:00Z">
        <w:r w:rsidRPr="00FB2EE1">
          <w:rPr>
            <w:b/>
            <w:sz w:val="16"/>
            <w:szCs w:val="16"/>
            <w:highlight w:val="green"/>
            <w:rPrChange w:id="881" w:author="Guilherme Rodrigues" w:date="2021-09-03T14:58:00Z">
              <w:rPr>
                <w:highlight w:val="red"/>
                <w:lang w:val="en-US"/>
              </w:rPr>
            </w:rPrChange>
          </w:rPr>
          <w:t xml:space="preserve">e-related services include (2019):  </w:t>
        </w:r>
      </w:ins>
      <w:ins w:id="882" w:author="Guilherme Rodrigues" w:date="2021-09-03T14:57:00Z">
        <w:r w:rsidRPr="00FB2EE1">
          <w:rPr>
            <w:sz w:val="16"/>
            <w:szCs w:val="16"/>
            <w:highlight w:val="green"/>
            <w:rPrChange w:id="883" w:author="Guilherme Rodrigues" w:date="2021-09-03T14:58:00Z">
              <w:rPr>
                <w:lang w:val="en-US"/>
              </w:rPr>
            </w:rPrChange>
          </w:rPr>
          <w:t xml:space="preserve">Monetary intermediation; Activities of holding companies; Trusts, funds and similar financial entities; Other financial service activities, except insurance and pension </w:t>
        </w:r>
      </w:ins>
      <w:ins w:id="884" w:author="Guilherme Rodrigues" w:date="2021-09-03T14:58:00Z">
        <w:r w:rsidRPr="00FB2EE1">
          <w:rPr>
            <w:sz w:val="16"/>
            <w:szCs w:val="16"/>
            <w:highlight w:val="green"/>
            <w:rPrChange w:id="885" w:author="Guilherme Rodrigues" w:date="2021-09-03T14:58:00Z">
              <w:rPr>
                <w:sz w:val="16"/>
                <w:szCs w:val="16"/>
              </w:rPr>
            </w:rPrChange>
          </w:rPr>
          <w:t>funding; Insurance</w:t>
        </w:r>
        <w:r w:rsidRPr="00FB2EE1">
          <w:rPr>
            <w:sz w:val="16"/>
            <w:szCs w:val="16"/>
            <w:highlight w:val="green"/>
            <w:rPrChange w:id="886" w:author="Guilherme Rodrigues" w:date="2021-09-03T14:58:00Z">
              <w:rPr>
                <w:lang w:val="en-US"/>
              </w:rPr>
            </w:rPrChange>
          </w:rPr>
          <w:t>;</w:t>
        </w:r>
      </w:ins>
      <w:ins w:id="887" w:author="Guilherme Rodrigues" w:date="2021-09-03T14:57:00Z">
        <w:r w:rsidRPr="00FB2EE1">
          <w:rPr>
            <w:sz w:val="16"/>
            <w:szCs w:val="16"/>
            <w:highlight w:val="green"/>
            <w:rPrChange w:id="888" w:author="Guilherme Rodrigues" w:date="2021-09-03T14:58:00Z">
              <w:rPr>
                <w:lang w:val="en-US"/>
              </w:rPr>
            </w:rPrChange>
          </w:rPr>
          <w:t xml:space="preserve"> Reinsurance</w:t>
        </w:r>
      </w:ins>
      <w:ins w:id="889" w:author="Guilherme Rodrigues" w:date="2021-09-03T14:58:00Z">
        <w:r w:rsidRPr="00FB2EE1">
          <w:rPr>
            <w:sz w:val="16"/>
            <w:szCs w:val="16"/>
            <w:highlight w:val="green"/>
            <w:rPrChange w:id="890" w:author="Guilherme Rodrigues" w:date="2021-09-03T14:58:00Z">
              <w:rPr>
                <w:lang w:val="en-US"/>
              </w:rPr>
            </w:rPrChange>
          </w:rPr>
          <w:t xml:space="preserve">; </w:t>
        </w:r>
      </w:ins>
      <w:ins w:id="891" w:author="Guilherme Rodrigues" w:date="2021-09-03T14:57:00Z">
        <w:r w:rsidRPr="00FB2EE1">
          <w:rPr>
            <w:sz w:val="16"/>
            <w:szCs w:val="16"/>
            <w:highlight w:val="green"/>
            <w:rPrChange w:id="892" w:author="Guilherme Rodrigues" w:date="2021-09-03T14:58:00Z">
              <w:rPr>
                <w:lang w:val="en-US"/>
              </w:rPr>
            </w:rPrChange>
          </w:rPr>
          <w:t>Pension funding</w:t>
        </w:r>
      </w:ins>
      <w:ins w:id="893" w:author="Guilherme Rodrigues" w:date="2021-09-03T14:58:00Z">
        <w:r w:rsidRPr="00FB2EE1">
          <w:rPr>
            <w:sz w:val="16"/>
            <w:szCs w:val="16"/>
            <w:highlight w:val="green"/>
            <w:rPrChange w:id="894" w:author="Guilherme Rodrigues" w:date="2021-09-03T14:58:00Z">
              <w:rPr>
                <w:lang w:val="en-US"/>
              </w:rPr>
            </w:rPrChange>
          </w:rPr>
          <w:t xml:space="preserve">; </w:t>
        </w:r>
      </w:ins>
      <w:ins w:id="895" w:author="Guilherme Rodrigues" w:date="2021-09-03T14:57:00Z">
        <w:r w:rsidRPr="00FB2EE1">
          <w:rPr>
            <w:sz w:val="16"/>
            <w:szCs w:val="16"/>
            <w:highlight w:val="green"/>
            <w:rPrChange w:id="896" w:author="Guilherme Rodrigues" w:date="2021-09-03T14:58:00Z">
              <w:rPr>
                <w:lang w:val="en-US"/>
              </w:rPr>
            </w:rPrChange>
          </w:rPr>
          <w:t>Activities auxiliary to financial services, except insurance and pension funding</w:t>
        </w:r>
      </w:ins>
      <w:ins w:id="897" w:author="Guilherme Rodrigues" w:date="2021-09-03T14:58:00Z">
        <w:r w:rsidRPr="00FB2EE1">
          <w:rPr>
            <w:sz w:val="16"/>
            <w:szCs w:val="16"/>
            <w:highlight w:val="green"/>
            <w:rPrChange w:id="898" w:author="Guilherme Rodrigues" w:date="2021-09-03T14:58:00Z">
              <w:rPr>
                <w:lang w:val="en-US"/>
              </w:rPr>
            </w:rPrChange>
          </w:rPr>
          <w:t>;</w:t>
        </w:r>
      </w:ins>
      <w:ins w:id="899" w:author="Guilherme Rodrigues" w:date="2021-09-03T14:57:00Z">
        <w:r w:rsidRPr="00FB2EE1">
          <w:rPr>
            <w:sz w:val="16"/>
            <w:szCs w:val="16"/>
            <w:highlight w:val="green"/>
            <w:rPrChange w:id="900" w:author="Guilherme Rodrigues" w:date="2021-09-03T14:58:00Z">
              <w:rPr>
                <w:lang w:val="en-US"/>
              </w:rPr>
            </w:rPrChange>
          </w:rPr>
          <w:t xml:space="preserve"> Activities auxiliary to insurance and pension funding</w:t>
        </w:r>
      </w:ins>
      <w:ins w:id="901" w:author="Guilherme Rodrigues" w:date="2021-09-03T14:58:00Z">
        <w:r w:rsidRPr="00FB2EE1">
          <w:rPr>
            <w:sz w:val="16"/>
            <w:szCs w:val="16"/>
            <w:highlight w:val="green"/>
            <w:rPrChange w:id="902" w:author="Guilherme Rodrigues" w:date="2021-09-03T14:58:00Z">
              <w:rPr>
                <w:lang w:val="en-US"/>
              </w:rPr>
            </w:rPrChange>
          </w:rPr>
          <w:t>;</w:t>
        </w:r>
      </w:ins>
      <w:ins w:id="903" w:author="Guilherme Rodrigues" w:date="2021-09-03T14:57:00Z">
        <w:r w:rsidRPr="00FB2EE1">
          <w:rPr>
            <w:sz w:val="16"/>
            <w:szCs w:val="16"/>
            <w:highlight w:val="green"/>
            <w:rPrChange w:id="904" w:author="Guilherme Rodrigues" w:date="2021-09-03T14:58:00Z">
              <w:rPr>
                <w:lang w:val="en-US"/>
              </w:rPr>
            </w:rPrChange>
          </w:rPr>
          <w:t xml:space="preserve"> Fund management activities</w:t>
        </w:r>
      </w:ins>
      <w:ins w:id="905" w:author="Guilherme Rodrigues" w:date="2021-09-03T14:58:00Z">
        <w:r w:rsidRPr="00FB2EE1">
          <w:rPr>
            <w:sz w:val="16"/>
            <w:szCs w:val="16"/>
            <w:highlight w:val="green"/>
            <w:rPrChange w:id="906" w:author="Guilherme Rodrigues" w:date="2021-09-03T14:58:00Z">
              <w:rPr>
                <w:sz w:val="16"/>
                <w:szCs w:val="16"/>
              </w:rPr>
            </w:rPrChange>
          </w:rPr>
          <w:t>.</w:t>
        </w:r>
      </w:ins>
    </w:p>
    <w:p w14:paraId="7249E197" w14:textId="283FABA5" w:rsidR="00B072F0" w:rsidRPr="00FB2EE1" w:rsidRDefault="00B072F0" w:rsidP="001D0E55">
      <w:pPr>
        <w:pStyle w:val="FootnoteText"/>
        <w:rPr>
          <w:lang w:val="en-US"/>
        </w:rPr>
      </w:pPr>
      <w:ins w:id="907" w:author="Guilherme Rodrigues" w:date="2021-09-03T14:58:00Z">
        <w:r w:rsidRPr="00FB2EE1">
          <w:rPr>
            <w:b/>
            <w:sz w:val="16"/>
            <w:szCs w:val="16"/>
            <w:highlight w:val="green"/>
            <w:rPrChange w:id="908" w:author="Guilherme Rodrigues" w:date="2021-09-03T14:58:00Z">
              <w:rPr>
                <w:b/>
                <w:sz w:val="16"/>
                <w:szCs w:val="16"/>
              </w:rPr>
            </w:rPrChange>
          </w:rPr>
          <w:t xml:space="preserve">Finance and insurance-related services </w:t>
        </w:r>
        <w:r w:rsidRPr="00FB2EE1">
          <w:rPr>
            <w:b/>
            <w:sz w:val="16"/>
            <w:szCs w:val="16"/>
            <w:highlight w:val="green"/>
            <w:rPrChange w:id="909" w:author="Guilherme Rodrigues" w:date="2021-09-03T15:01:00Z">
              <w:rPr>
                <w:b/>
                <w:sz w:val="16"/>
                <w:szCs w:val="16"/>
              </w:rPr>
            </w:rPrChange>
          </w:rPr>
          <w:t xml:space="preserve">include (1981): </w:t>
        </w:r>
      </w:ins>
      <w:ins w:id="910" w:author="Guilherme Rodrigues" w:date="2021-09-03T15:01:00Z">
        <w:r w:rsidRPr="00FB2EE1">
          <w:rPr>
            <w:sz w:val="16"/>
            <w:szCs w:val="16"/>
            <w:highlight w:val="green"/>
            <w:rPrChange w:id="911" w:author="Guilherme Rodrigues" w:date="2021-09-03T15:01:00Z">
              <w:rPr>
                <w:b/>
                <w:sz w:val="16"/>
                <w:szCs w:val="16"/>
              </w:rPr>
            </w:rPrChange>
          </w:rPr>
          <w:t>Banking/bill-discounting; Other financial institutions; Activities auxiliary to banking/finance; Activities auxiliary to insurance</w:t>
        </w:r>
      </w:ins>
    </w:p>
  </w:footnote>
  <w:footnote w:id="27">
    <w:p w14:paraId="77F01CFD" w14:textId="7429F8B7" w:rsidR="00B072F0" w:rsidRPr="006F7C96" w:rsidRDefault="00B072F0">
      <w:pPr>
        <w:pStyle w:val="FootnoteText"/>
        <w:rPr>
          <w:lang w:val="en-US"/>
        </w:rPr>
      </w:pPr>
      <w:r>
        <w:rPr>
          <w:rStyle w:val="FootnoteReference"/>
        </w:rPr>
        <w:footnoteRef/>
      </w:r>
      <w:r>
        <w:t xml:space="preserve"> </w:t>
      </w:r>
      <w:r w:rsidRPr="006536AF">
        <w:t xml:space="preserve">IT-related occupations include “Computer programming, consultancy and related activities” and “Data processing, hosting and related activities; web portals”; and Electronics-related occupations include “Electronic </w:t>
      </w:r>
      <w:r w:rsidRPr="006F7C96">
        <w:t>data processing equipment” and “Radio/electronic capital goods”.</w:t>
      </w:r>
    </w:p>
  </w:footnote>
  <w:footnote w:id="28">
    <w:p w14:paraId="71DA3F2D" w14:textId="6A5BC3BA" w:rsidR="00B072F0" w:rsidRPr="00126A65" w:rsidRDefault="00B072F0" w:rsidP="00E5005C">
      <w:pPr>
        <w:pStyle w:val="FootnoteText"/>
        <w:rPr>
          <w:lang w:val="en-US"/>
        </w:rPr>
      </w:pPr>
      <w:r w:rsidRPr="006F7C96">
        <w:rPr>
          <w:rStyle w:val="FootnoteReference"/>
        </w:rPr>
        <w:footnoteRef/>
      </w:r>
      <w:r w:rsidRPr="006F7C96">
        <w:t xml:space="preserve"> Cities r</w:t>
      </w:r>
      <w:proofErr w:type="spellStart"/>
      <w:r w:rsidRPr="006F7C96">
        <w:rPr>
          <w:lang w:val="en-US"/>
        </w:rPr>
        <w:t>anked</w:t>
      </w:r>
      <w:proofErr w:type="spellEnd"/>
      <w:r w:rsidRPr="006F7C96">
        <w:rPr>
          <w:lang w:val="en-US"/>
        </w:rPr>
        <w:t xml:space="preserve"> by sector’s job prevalence, as a share of all exporting jobs.</w:t>
      </w:r>
    </w:p>
  </w:footnote>
  <w:footnote w:id="29">
    <w:p w14:paraId="7C5A56D2" w14:textId="210350E9" w:rsidR="00B072F0" w:rsidRPr="001D2023" w:rsidRDefault="00B072F0">
      <w:pPr>
        <w:pStyle w:val="FootnoteText"/>
        <w:rPr>
          <w:lang w:val="en-US"/>
          <w:rPrChange w:id="1069" w:author="Guilherme Rodrigues" w:date="2021-09-04T11:26:00Z">
            <w:rPr/>
          </w:rPrChange>
        </w:rPr>
      </w:pPr>
      <w:ins w:id="1070" w:author="Guilherme Rodrigues" w:date="2021-09-04T11:26:00Z">
        <w:r w:rsidRPr="001D2023">
          <w:rPr>
            <w:rStyle w:val="FootnoteReference"/>
            <w:highlight w:val="green"/>
            <w:rPrChange w:id="1071" w:author="Guilherme Rodrigues" w:date="2021-09-04T11:32:00Z">
              <w:rPr>
                <w:rStyle w:val="FootnoteReference"/>
              </w:rPr>
            </w:rPrChange>
          </w:rPr>
          <w:footnoteRef/>
        </w:r>
        <w:r w:rsidRPr="001D2023">
          <w:rPr>
            <w:highlight w:val="green"/>
            <w:rPrChange w:id="1072" w:author="Guilherme Rodrigues" w:date="2021-09-04T11:32:00Z">
              <w:rPr/>
            </w:rPrChange>
          </w:rPr>
          <w:t xml:space="preserve"> </w:t>
        </w:r>
        <w:r w:rsidRPr="001D2023">
          <w:rPr>
            <w:highlight w:val="green"/>
            <w:lang w:val="en-US"/>
            <w:rPrChange w:id="1073" w:author="Guilherme Rodrigues" w:date="2021-09-04T11:32:00Z">
              <w:rPr>
                <w:lang w:val="en-US"/>
              </w:rPr>
            </w:rPrChange>
          </w:rPr>
          <w:t xml:space="preserve">Despite its name, ‘City Challenge’ </w:t>
        </w:r>
      </w:ins>
      <w:ins w:id="1074" w:author="Guilherme Rodrigues" w:date="2021-09-04T11:31:00Z">
        <w:r w:rsidRPr="001D2023">
          <w:rPr>
            <w:highlight w:val="green"/>
            <w:lang w:val="en-US"/>
            <w:rPrChange w:id="1075" w:author="Guilherme Rodrigues" w:date="2021-09-04T11:32:00Z">
              <w:rPr>
                <w:lang w:val="en-US"/>
              </w:rPr>
            </w:rPrChange>
          </w:rPr>
          <w:t xml:space="preserve">also covered </w:t>
        </w:r>
      </w:ins>
      <w:ins w:id="1076" w:author="Guilherme Rodrigues" w:date="2021-09-04T11:26:00Z">
        <w:r w:rsidRPr="001D2023">
          <w:rPr>
            <w:highlight w:val="green"/>
            <w:lang w:val="en-US"/>
            <w:rPrChange w:id="1077" w:author="Guilherme Rodrigues" w:date="2021-09-04T11:32:00Z">
              <w:rPr>
                <w:lang w:val="en-US"/>
              </w:rPr>
            </w:rPrChange>
          </w:rPr>
          <w:t xml:space="preserve">local authorities that </w:t>
        </w:r>
      </w:ins>
      <w:ins w:id="1078" w:author="Guilherme Rodrigues" w:date="2021-09-04T11:27:00Z">
        <w:r w:rsidRPr="001D2023">
          <w:rPr>
            <w:highlight w:val="green"/>
            <w:lang w:val="en-US"/>
            <w:rPrChange w:id="1079" w:author="Guilherme Rodrigues" w:date="2021-09-04T11:32:00Z">
              <w:rPr>
                <w:lang w:val="en-US"/>
              </w:rPr>
            </w:rPrChange>
          </w:rPr>
          <w:t xml:space="preserve">the Centre for Cities does not consider urban areas such as Sefton and </w:t>
        </w:r>
      </w:ins>
      <w:ins w:id="1080" w:author="Guilherme Rodrigues" w:date="2021-09-04T11:28:00Z">
        <w:r w:rsidRPr="001D2023">
          <w:rPr>
            <w:highlight w:val="green"/>
            <w:lang w:val="en-US"/>
            <w:rPrChange w:id="1081" w:author="Guilherme Rodrigues" w:date="2021-09-04T11:32:00Z">
              <w:rPr>
                <w:color w:val="222222"/>
                <w:sz w:val="29"/>
                <w:szCs w:val="29"/>
                <w:highlight w:val="red"/>
                <w:shd w:val="clear" w:color="auto" w:fill="FFFFFF"/>
              </w:rPr>
            </w:rPrChange>
          </w:rPr>
          <w:t>Hartlepool</w:t>
        </w:r>
      </w:ins>
      <w:ins w:id="1082" w:author="Guilherme Rodrigues" w:date="2021-09-04T11:27:00Z">
        <w:r w:rsidRPr="001D2023">
          <w:rPr>
            <w:highlight w:val="green"/>
            <w:lang w:val="en-US"/>
            <w:rPrChange w:id="1083" w:author="Guilherme Rodrigues" w:date="2021-09-04T11:32:00Z">
              <w:rPr>
                <w:lang w:val="en-US"/>
              </w:rPr>
            </w:rPrChange>
          </w:rPr>
          <w:t>.</w:t>
        </w:r>
      </w:ins>
      <w:ins w:id="1084" w:author="Guilherme Rodrigues" w:date="2021-09-04T11:28:00Z">
        <w:r w:rsidRPr="001D2023">
          <w:rPr>
            <w:highlight w:val="green"/>
            <w:lang w:val="en-US"/>
            <w:rPrChange w:id="1085" w:author="Guilherme Rodrigues" w:date="2021-09-04T11:32:00Z">
              <w:rPr>
                <w:lang w:val="en-US"/>
              </w:rPr>
            </w:rPrChange>
          </w:rPr>
          <w:t xml:space="preserve"> In </w:t>
        </w:r>
      </w:ins>
      <w:ins w:id="1086" w:author="Guilherme Rodrigues" w:date="2021-09-04T11:31:00Z">
        <w:r w:rsidRPr="001D2023">
          <w:rPr>
            <w:highlight w:val="green"/>
            <w:lang w:val="en-US"/>
            <w:rPrChange w:id="1087" w:author="Guilherme Rodrigues" w:date="2021-09-04T11:32:00Z">
              <w:rPr>
                <w:lang w:val="en-US"/>
              </w:rPr>
            </w:rPrChange>
          </w:rPr>
          <w:t xml:space="preserve">other </w:t>
        </w:r>
      </w:ins>
      <w:ins w:id="1088" w:author="Guilherme Rodrigues" w:date="2021-09-04T11:28:00Z">
        <w:r w:rsidRPr="001D2023">
          <w:rPr>
            <w:highlight w:val="green"/>
            <w:lang w:val="en-US"/>
            <w:rPrChange w:id="1089" w:author="Guilherme Rodrigues" w:date="2021-09-04T11:32:00Z">
              <w:rPr>
                <w:lang w:val="en-US"/>
              </w:rPr>
            </w:rPrChange>
          </w:rPr>
          <w:t xml:space="preserve">cases, the policy targeted </w:t>
        </w:r>
      </w:ins>
      <w:ins w:id="1090" w:author="Guilherme Rodrigues" w:date="2021-09-04T11:34:00Z">
        <w:r>
          <w:rPr>
            <w:highlight w:val="green"/>
            <w:lang w:val="en-US"/>
          </w:rPr>
          <w:t xml:space="preserve">peripheral urban </w:t>
        </w:r>
      </w:ins>
      <w:ins w:id="1091" w:author="Guilherme Rodrigues" w:date="2021-09-04T11:32:00Z">
        <w:r>
          <w:rPr>
            <w:highlight w:val="green"/>
            <w:lang w:val="en-US"/>
          </w:rPr>
          <w:t xml:space="preserve">local authorities </w:t>
        </w:r>
      </w:ins>
      <w:ins w:id="1092" w:author="Guilherme Rodrigues" w:date="2021-09-04T11:33:00Z">
        <w:r>
          <w:rPr>
            <w:highlight w:val="green"/>
            <w:lang w:val="en-US"/>
          </w:rPr>
          <w:t>(</w:t>
        </w:r>
      </w:ins>
      <w:ins w:id="1093" w:author="Guilherme Rodrigues" w:date="2021-09-04T11:31:00Z">
        <w:r w:rsidRPr="001D2023">
          <w:rPr>
            <w:highlight w:val="green"/>
            <w:lang w:val="en-US"/>
            <w:rPrChange w:id="1094" w:author="Guilherme Rodrigues" w:date="2021-09-04T11:32:00Z">
              <w:rPr>
                <w:lang w:val="en-US"/>
              </w:rPr>
            </w:rPrChange>
          </w:rPr>
          <w:t xml:space="preserve">e.g. </w:t>
        </w:r>
        <w:proofErr w:type="spellStart"/>
        <w:r w:rsidRPr="001D2023">
          <w:rPr>
            <w:highlight w:val="green"/>
            <w:lang w:val="en-US"/>
            <w:rPrChange w:id="1095" w:author="Guilherme Rodrigues" w:date="2021-09-04T11:32:00Z">
              <w:rPr>
                <w:lang w:val="en-US"/>
              </w:rPr>
            </w:rPrChange>
          </w:rPr>
          <w:t>Sandwell</w:t>
        </w:r>
        <w:proofErr w:type="spellEnd"/>
        <w:r w:rsidRPr="001D2023">
          <w:rPr>
            <w:highlight w:val="green"/>
            <w:lang w:val="en-US"/>
            <w:rPrChange w:id="1096" w:author="Guilherme Rodrigues" w:date="2021-09-04T11:32:00Z">
              <w:rPr>
                <w:lang w:val="en-US"/>
              </w:rPr>
            </w:rPrChange>
          </w:rPr>
          <w:t xml:space="preserve"> and </w:t>
        </w:r>
        <w:proofErr w:type="spellStart"/>
        <w:r w:rsidRPr="001D2023">
          <w:rPr>
            <w:highlight w:val="green"/>
            <w:lang w:val="en-US"/>
            <w:rPrChange w:id="1097" w:author="Guilherme Rodrigues" w:date="2021-09-04T11:32:00Z">
              <w:rPr>
                <w:color w:val="222222"/>
                <w:sz w:val="29"/>
                <w:szCs w:val="29"/>
                <w:shd w:val="clear" w:color="auto" w:fill="FFFFFF"/>
              </w:rPr>
            </w:rPrChange>
          </w:rPr>
          <w:t>Walsall</w:t>
        </w:r>
      </w:ins>
      <w:proofErr w:type="spellEnd"/>
      <w:ins w:id="1098" w:author="Guilherme Rodrigues" w:date="2021-09-04T11:30:00Z">
        <w:r w:rsidRPr="001D2023">
          <w:rPr>
            <w:highlight w:val="green"/>
            <w:lang w:val="en-US"/>
            <w:rPrChange w:id="1099" w:author="Guilherme Rodrigues" w:date="2021-09-04T11:32:00Z">
              <w:rPr>
                <w:lang w:val="en-US"/>
              </w:rPr>
            </w:rPrChange>
          </w:rPr>
          <w:t>)</w:t>
        </w:r>
      </w:ins>
      <w:ins w:id="1100" w:author="Guilherme Rodrigues" w:date="2021-09-04T11:31:00Z">
        <w:r w:rsidRPr="001D2023">
          <w:rPr>
            <w:highlight w:val="green"/>
            <w:lang w:val="en-US"/>
            <w:rPrChange w:id="1101" w:author="Guilherme Rodrigues" w:date="2021-09-04T11:32:00Z">
              <w:rPr>
                <w:lang w:val="en-US"/>
              </w:rPr>
            </w:rPrChange>
          </w:rPr>
          <w:t>.</w:t>
        </w:r>
      </w:ins>
    </w:p>
  </w:footnote>
  <w:footnote w:id="30">
    <w:p w14:paraId="0B1F8788" w14:textId="1A5A9461" w:rsidR="00B072F0" w:rsidRPr="00CE7F59" w:rsidRDefault="00B072F0">
      <w:pPr>
        <w:pStyle w:val="FootnoteText"/>
        <w:rPr>
          <w:lang w:val="en-US"/>
          <w:rPrChange w:id="1195" w:author="Guilherme Rodrigues" w:date="2021-09-04T11:10:00Z">
            <w:rPr/>
          </w:rPrChange>
        </w:rPr>
      </w:pPr>
      <w:ins w:id="1196" w:author="Guilherme Rodrigues" w:date="2021-09-04T11:10:00Z">
        <w:r w:rsidRPr="006F17EC">
          <w:rPr>
            <w:rStyle w:val="FootnoteReference"/>
            <w:highlight w:val="green"/>
            <w:rPrChange w:id="1197" w:author="Guilherme Rodrigues" w:date="2021-09-04T11:15:00Z">
              <w:rPr>
                <w:rStyle w:val="FootnoteReference"/>
              </w:rPr>
            </w:rPrChange>
          </w:rPr>
          <w:footnoteRef/>
        </w:r>
        <w:r w:rsidRPr="006F17EC">
          <w:rPr>
            <w:highlight w:val="green"/>
            <w:rPrChange w:id="1198" w:author="Guilherme Rodrigues" w:date="2021-09-04T11:15:00Z">
              <w:rPr/>
            </w:rPrChange>
          </w:rPr>
          <w:t xml:space="preserve"> </w:t>
        </w:r>
      </w:ins>
      <w:ins w:id="1199" w:author="Guilherme Rodrigues" w:date="2021-09-04T11:12:00Z">
        <w:r w:rsidRPr="006F17EC">
          <w:rPr>
            <w:highlight w:val="green"/>
            <w:rPrChange w:id="1200" w:author="Guilherme Rodrigues" w:date="2021-09-04T11:15:00Z">
              <w:rPr/>
            </w:rPrChange>
          </w:rPr>
          <w:t xml:space="preserve">Those cities are </w:t>
        </w:r>
      </w:ins>
      <w:ins w:id="1201" w:author="Guilherme Rodrigues" w:date="2021-09-04T11:10:00Z">
        <w:r w:rsidRPr="006F17EC">
          <w:rPr>
            <w:highlight w:val="green"/>
            <w:lang w:val="en-US"/>
            <w:rPrChange w:id="1202" w:author="Guilherme Rodrigues" w:date="2021-09-04T11:15:00Z">
              <w:rPr>
                <w:lang w:val="en-US"/>
              </w:rPr>
            </w:rPrChange>
          </w:rPr>
          <w:t>Oxford</w:t>
        </w:r>
      </w:ins>
      <w:ins w:id="1203" w:author="Guilherme Rodrigues" w:date="2021-09-04T11:13:00Z">
        <w:r w:rsidRPr="006F17EC">
          <w:rPr>
            <w:highlight w:val="green"/>
            <w:lang w:val="en-US"/>
            <w:rPrChange w:id="1204" w:author="Guilherme Rodrigues" w:date="2021-09-04T11:15:00Z">
              <w:rPr>
                <w:highlight w:val="red"/>
                <w:lang w:val="en-US"/>
              </w:rPr>
            </w:rPrChange>
          </w:rPr>
          <w:t xml:space="preserve"> with 24.9 per cent of exporting jobs in </w:t>
        </w:r>
        <w:r w:rsidRPr="006F17EC">
          <w:rPr>
            <w:highlight w:val="green"/>
            <w:lang w:val="en-US"/>
            <w:rPrChange w:id="1205" w:author="Guilherme Rodrigues" w:date="2021-09-04T11:15:00Z">
              <w:rPr>
                <w:lang w:val="en-US"/>
              </w:rPr>
            </w:rPrChange>
          </w:rPr>
          <w:t>Motor vehicle bodies</w:t>
        </w:r>
        <w:r w:rsidRPr="006F17EC">
          <w:rPr>
            <w:highlight w:val="green"/>
            <w:lang w:val="en-US"/>
            <w:rPrChange w:id="1206" w:author="Guilherme Rodrigues" w:date="2021-09-04T11:15:00Z">
              <w:rPr>
                <w:highlight w:val="red"/>
                <w:lang w:val="en-US"/>
              </w:rPr>
            </w:rPrChange>
          </w:rPr>
          <w:t>;</w:t>
        </w:r>
      </w:ins>
      <w:ins w:id="1207" w:author="Guilherme Rodrigues" w:date="2021-09-04T11:10:00Z">
        <w:r w:rsidRPr="006F17EC">
          <w:rPr>
            <w:highlight w:val="green"/>
            <w:lang w:val="en-US"/>
            <w:rPrChange w:id="1208" w:author="Guilherme Rodrigues" w:date="2021-09-04T11:15:00Z">
              <w:rPr>
                <w:lang w:val="en-US"/>
              </w:rPr>
            </w:rPrChange>
          </w:rPr>
          <w:t xml:space="preserve"> Crawley</w:t>
        </w:r>
      </w:ins>
      <w:ins w:id="1209" w:author="Guilherme Rodrigues" w:date="2021-09-04T11:13:00Z">
        <w:r w:rsidRPr="006F17EC">
          <w:rPr>
            <w:highlight w:val="green"/>
            <w:lang w:val="en-US"/>
            <w:rPrChange w:id="1210" w:author="Guilherme Rodrigues" w:date="2021-09-04T11:15:00Z">
              <w:rPr>
                <w:highlight w:val="red"/>
                <w:lang w:val="en-US"/>
              </w:rPr>
            </w:rPrChange>
          </w:rPr>
          <w:t xml:space="preserve"> with 23.8 per cent of exporting jobs in Air transport</w:t>
        </w:r>
      </w:ins>
      <w:ins w:id="1211" w:author="Guilherme Rodrigues" w:date="2021-09-04T11:14:00Z">
        <w:r w:rsidRPr="006F17EC">
          <w:rPr>
            <w:highlight w:val="green"/>
            <w:lang w:val="en-US"/>
            <w:rPrChange w:id="1212" w:author="Guilherme Rodrigues" w:date="2021-09-04T11:15:00Z">
              <w:rPr>
                <w:highlight w:val="red"/>
                <w:lang w:val="en-US"/>
              </w:rPr>
            </w:rPrChange>
          </w:rPr>
          <w:t>;</w:t>
        </w:r>
      </w:ins>
      <w:ins w:id="1213" w:author="Guilherme Rodrigues" w:date="2021-09-04T11:10:00Z">
        <w:r w:rsidRPr="006F17EC">
          <w:rPr>
            <w:highlight w:val="green"/>
            <w:lang w:val="en-US"/>
            <w:rPrChange w:id="1214" w:author="Guilherme Rodrigues" w:date="2021-09-04T11:15:00Z">
              <w:rPr>
                <w:lang w:val="en-US"/>
              </w:rPr>
            </w:rPrChange>
          </w:rPr>
          <w:t xml:space="preserve"> and </w:t>
        </w:r>
      </w:ins>
      <w:ins w:id="1215" w:author="Guilherme Rodrigues" w:date="2021-09-04T11:12:00Z">
        <w:r w:rsidRPr="006F17EC">
          <w:rPr>
            <w:highlight w:val="green"/>
            <w:lang w:val="en-US"/>
            <w:rPrChange w:id="1216" w:author="Guilherme Rodrigues" w:date="2021-09-04T11:15:00Z">
              <w:rPr>
                <w:lang w:val="en-US"/>
              </w:rPr>
            </w:rPrChange>
          </w:rPr>
          <w:t>Peterborough</w:t>
        </w:r>
      </w:ins>
      <w:ins w:id="1217" w:author="Guilherme Rodrigues" w:date="2021-09-04T11:14:00Z">
        <w:r w:rsidRPr="006F17EC">
          <w:rPr>
            <w:highlight w:val="green"/>
            <w:lang w:val="en-US"/>
            <w:rPrChange w:id="1218" w:author="Guilherme Rodrigues" w:date="2021-09-04T11:15:00Z">
              <w:rPr>
                <w:lang w:val="en-US"/>
              </w:rPr>
            </w:rPrChange>
          </w:rPr>
          <w:t xml:space="preserve"> with 25.1 per cent of exporting jobs in Internal combustion engines. The activities they </w:t>
        </w:r>
      </w:ins>
      <w:proofErr w:type="spellStart"/>
      <w:ins w:id="1219" w:author="Guilherme Rodrigues" w:date="2021-09-04T11:15:00Z">
        <w:r w:rsidRPr="006F17EC">
          <w:rPr>
            <w:highlight w:val="green"/>
            <w:lang w:val="en-US"/>
            <w:rPrChange w:id="1220" w:author="Guilherme Rodrigues" w:date="2021-09-04T11:15:00Z">
              <w:rPr>
                <w:lang w:val="en-US"/>
              </w:rPr>
            </w:rPrChange>
          </w:rPr>
          <w:t>specialised</w:t>
        </w:r>
      </w:ins>
      <w:proofErr w:type="spellEnd"/>
      <w:ins w:id="1221" w:author="Guilherme Rodrigues" w:date="2021-09-04T11:14:00Z">
        <w:r w:rsidRPr="006F17EC">
          <w:rPr>
            <w:highlight w:val="green"/>
            <w:lang w:val="en-US"/>
            <w:rPrChange w:id="1222" w:author="Guilherme Rodrigues" w:date="2021-09-04T11:15:00Z">
              <w:rPr>
                <w:lang w:val="en-US"/>
              </w:rPr>
            </w:rPrChange>
          </w:rPr>
          <w:t xml:space="preserve"> does not seem</w:t>
        </w:r>
      </w:ins>
      <w:ins w:id="1223" w:author="Guilherme Rodrigues" w:date="2021-09-04T11:15:00Z">
        <w:r w:rsidRPr="006F17EC">
          <w:rPr>
            <w:highlight w:val="green"/>
            <w:lang w:val="en-US"/>
            <w:rPrChange w:id="1224" w:author="Guilherme Rodrigues" w:date="2021-09-04T11:15:00Z">
              <w:rPr>
                <w:lang w:val="en-US"/>
              </w:rPr>
            </w:rPrChange>
          </w:rPr>
          <w:t xml:space="preserve"> to be reason why these cities were able to remain complex as some low complexity cities had competitive advantages in the same sectors (e.g. </w:t>
        </w:r>
        <w:proofErr w:type="spellStart"/>
        <w:r w:rsidRPr="006F17EC">
          <w:rPr>
            <w:highlight w:val="green"/>
            <w:lang w:val="en-US"/>
            <w:rPrChange w:id="1225" w:author="Guilherme Rodrigues" w:date="2021-09-04T11:15:00Z">
              <w:rPr>
                <w:lang w:val="en-US"/>
              </w:rPr>
            </w:rPrChange>
          </w:rPr>
          <w:t>Luton</w:t>
        </w:r>
        <w:proofErr w:type="spellEnd"/>
        <w:r w:rsidRPr="006F17EC">
          <w:rPr>
            <w:highlight w:val="green"/>
            <w:lang w:val="en-US"/>
            <w:rPrChange w:id="1226" w:author="Guilherme Rodrigues" w:date="2021-09-04T11:15:00Z">
              <w:rPr>
                <w:lang w:val="en-US"/>
              </w:rPr>
            </w:rPrChange>
          </w:rPr>
          <w:t>).</w:t>
        </w:r>
      </w:ins>
    </w:p>
  </w:footnote>
  <w:footnote w:id="31">
    <w:p w14:paraId="0C3D2CBE" w14:textId="77777777" w:rsidR="00B072F0" w:rsidRPr="00B9672D" w:rsidRDefault="00B072F0" w:rsidP="00604E79">
      <w:pPr>
        <w:pStyle w:val="FootnoteText"/>
        <w:rPr>
          <w:lang w:val="en-US"/>
        </w:rPr>
      </w:pPr>
      <w:r>
        <w:rPr>
          <w:rStyle w:val="FootnoteReference"/>
        </w:rPr>
        <w:footnoteRef/>
      </w:r>
      <w:r>
        <w:t xml:space="preserve"> </w:t>
      </w:r>
      <w:r w:rsidRPr="00780EB3">
        <w:t>This is echoed in existing research.</w:t>
      </w:r>
      <w:r>
        <w:t xml:space="preserve"> Moretti’s ‘The New Geography of Jobs’ (2012) explains the problems caused by the heavily dependence on manufacturing in cities like Detroit (page 75), and shows how the most sophisticated technologies become more common and less value with time (</w:t>
      </w:r>
      <w:r w:rsidRPr="00EF09C2">
        <w:t>page 82)</w:t>
      </w:r>
      <w:r w:rsidRPr="00EF09C2">
        <w:rPr>
          <w:lang w:val="en-US"/>
        </w:rPr>
        <w:t>.</w:t>
      </w:r>
    </w:p>
  </w:footnote>
  <w:footnote w:id="32">
    <w:p w14:paraId="47B2EA21" w14:textId="550FF29F" w:rsidR="00B072F0" w:rsidRDefault="00B072F0">
      <w:pPr>
        <w:pStyle w:val="FootnoteText"/>
        <w:rPr>
          <w:ins w:id="1303" w:author="Guilherme Rodrigues" w:date="2021-09-03T16:00:00Z"/>
        </w:rPr>
      </w:pPr>
      <w:ins w:id="1304" w:author="Guilherme Rodrigues" w:date="2021-09-03T15:55:00Z">
        <w:r>
          <w:rPr>
            <w:rStyle w:val="FootnoteReference"/>
          </w:rPr>
          <w:footnoteRef/>
        </w:r>
        <w:r>
          <w:t xml:space="preserve"> </w:t>
        </w:r>
        <w:r w:rsidRPr="002E5340">
          <w:rPr>
            <w:highlight w:val="green"/>
            <w:rPrChange w:id="1305" w:author="Guilherme Rodrigues" w:date="2021-09-03T16:03:00Z">
              <w:rPr/>
            </w:rPrChange>
          </w:rPr>
          <w:t xml:space="preserve">The term resource curse was </w:t>
        </w:r>
      </w:ins>
      <w:ins w:id="1306" w:author="Guilherme Rodrigues" w:date="2021-09-03T15:56:00Z">
        <w:r w:rsidRPr="002E5340">
          <w:rPr>
            <w:highlight w:val="green"/>
            <w:rPrChange w:id="1307" w:author="Guilherme Rodrigues" w:date="2021-09-03T16:03:00Z">
              <w:rPr/>
            </w:rPrChange>
          </w:rPr>
          <w:t xml:space="preserve">first used by Richard </w:t>
        </w:r>
        <w:proofErr w:type="spellStart"/>
        <w:r w:rsidRPr="002E5340">
          <w:rPr>
            <w:highlight w:val="green"/>
            <w:rPrChange w:id="1308" w:author="Guilherme Rodrigues" w:date="2021-09-03T16:03:00Z">
              <w:rPr/>
            </w:rPrChange>
          </w:rPr>
          <w:t>Auty</w:t>
        </w:r>
        <w:proofErr w:type="spellEnd"/>
        <w:r w:rsidRPr="002E5340">
          <w:rPr>
            <w:highlight w:val="green"/>
            <w:rPrChange w:id="1309" w:author="Guilherme Rodrigues" w:date="2021-09-03T16:03:00Z">
              <w:rPr/>
            </w:rPrChange>
          </w:rPr>
          <w:t xml:space="preserve"> in 1993 to describe </w:t>
        </w:r>
      </w:ins>
      <w:ins w:id="1310" w:author="Guilherme Rodrigues" w:date="2021-09-03T15:57:00Z">
        <w:r w:rsidRPr="002E5340">
          <w:rPr>
            <w:highlight w:val="green"/>
            <w:rPrChange w:id="1311" w:author="Guilherme Rodrigues" w:date="2021-09-03T16:03:00Z">
              <w:rPr/>
            </w:rPrChange>
          </w:rPr>
          <w:t xml:space="preserve">how </w:t>
        </w:r>
      </w:ins>
      <w:ins w:id="1312" w:author="Guilherme Rodrigues" w:date="2021-09-03T15:58:00Z">
        <w:r w:rsidRPr="002E5340">
          <w:rPr>
            <w:highlight w:val="green"/>
            <w:rPrChange w:id="1313" w:author="Guilherme Rodrigues" w:date="2021-09-03T16:03:00Z">
              <w:rPr/>
            </w:rPrChange>
          </w:rPr>
          <w:t xml:space="preserve">resource-rich </w:t>
        </w:r>
      </w:ins>
      <w:ins w:id="1314" w:author="Guilherme Rodrigues" w:date="2021-09-03T15:56:00Z">
        <w:r w:rsidRPr="002E5340">
          <w:rPr>
            <w:highlight w:val="green"/>
            <w:rPrChange w:id="1315" w:author="Guilherme Rodrigues" w:date="2021-09-03T16:03:00Z">
              <w:rPr/>
            </w:rPrChange>
          </w:rPr>
          <w:t xml:space="preserve">countries </w:t>
        </w:r>
      </w:ins>
      <w:ins w:id="1316" w:author="Guilherme Rodrigues" w:date="2021-09-03T15:57:00Z">
        <w:r w:rsidRPr="002E5340">
          <w:rPr>
            <w:highlight w:val="green"/>
            <w:rPrChange w:id="1317" w:author="Guilherme Rodrigues" w:date="2021-09-03T16:03:00Z">
              <w:rPr/>
            </w:rPrChange>
          </w:rPr>
          <w:t>tended to be relatively poor.</w:t>
        </w:r>
      </w:ins>
      <w:ins w:id="1318" w:author="Guilherme Rodrigues" w:date="2021-09-03T15:56:00Z">
        <w:r w:rsidRPr="002E5340">
          <w:rPr>
            <w:highlight w:val="green"/>
            <w:rPrChange w:id="1319" w:author="Guilherme Rodrigues" w:date="2021-09-03T16:03:00Z">
              <w:rPr/>
            </w:rPrChange>
          </w:rPr>
          <w:t xml:space="preserve"> </w:t>
        </w:r>
      </w:ins>
      <w:ins w:id="1320" w:author="Guilherme Rodrigues" w:date="2021-09-03T15:58:00Z">
        <w:r w:rsidRPr="002E5340">
          <w:rPr>
            <w:highlight w:val="green"/>
            <w:rPrChange w:id="1321" w:author="Guilherme Rodrigues" w:date="2021-09-03T16:03:00Z">
              <w:rPr/>
            </w:rPrChange>
          </w:rPr>
          <w:t>Today, the IMF</w:t>
        </w:r>
      </w:ins>
      <w:ins w:id="1322" w:author="Guilherme Rodrigues" w:date="2021-09-03T15:59:00Z">
        <w:r w:rsidRPr="002E5340">
          <w:rPr>
            <w:highlight w:val="green"/>
            <w:rPrChange w:id="1323" w:author="Guilherme Rodrigues" w:date="2021-09-03T16:03:00Z">
              <w:rPr/>
            </w:rPrChange>
          </w:rPr>
          <w:t xml:space="preserve"> considers a nation ‘resource-rich’ if at least 20 per cent of exports or fiscal revenue is derived from </w:t>
        </w:r>
      </w:ins>
      <w:ins w:id="1324" w:author="Guilherme Rodrigues" w:date="2021-09-03T16:00:00Z">
        <w:r w:rsidRPr="002E5340">
          <w:rPr>
            <w:highlight w:val="green"/>
            <w:rPrChange w:id="1325" w:author="Guilherme Rodrigues" w:date="2021-09-03T16:03:00Z">
              <w:rPr/>
            </w:rPrChange>
          </w:rPr>
          <w:t>‘</w:t>
        </w:r>
      </w:ins>
      <w:ins w:id="1326" w:author="Guilherme Rodrigues" w:date="2021-09-03T16:03:00Z">
        <w:r w:rsidRPr="002E5340">
          <w:rPr>
            <w:highlight w:val="green"/>
          </w:rPr>
          <w:t>non-renewable</w:t>
        </w:r>
      </w:ins>
      <w:ins w:id="1327" w:author="Guilherme Rodrigues" w:date="2021-09-03T16:00:00Z">
        <w:r w:rsidRPr="002E5340">
          <w:rPr>
            <w:highlight w:val="green"/>
            <w:rPrChange w:id="1328" w:author="Guilherme Rodrigues" w:date="2021-09-03T16:03:00Z">
              <w:rPr>
                <w:rFonts w:ascii="Arial" w:hAnsi="Arial" w:cs="Arial"/>
                <w:color w:val="202122"/>
                <w:sz w:val="21"/>
                <w:szCs w:val="21"/>
                <w:shd w:val="clear" w:color="auto" w:fill="FFFFFF"/>
              </w:rPr>
            </w:rPrChange>
          </w:rPr>
          <w:t xml:space="preserve"> natural resources’.</w:t>
        </w:r>
      </w:ins>
    </w:p>
    <w:p w14:paraId="05D5A9CB" w14:textId="0EDD66E9" w:rsidR="00B072F0" w:rsidRDefault="00B072F0">
      <w:pPr>
        <w:pStyle w:val="FootnoteText"/>
        <w:rPr>
          <w:ins w:id="1329" w:author="Guilherme Rodrigues" w:date="2021-09-03T16:07:00Z"/>
          <w:highlight w:val="green"/>
        </w:rPr>
      </w:pPr>
      <w:ins w:id="1330" w:author="Guilherme Rodrigues" w:date="2021-09-03T16:04:00Z">
        <w:r w:rsidRPr="002E5340">
          <w:rPr>
            <w:highlight w:val="green"/>
            <w:rPrChange w:id="1331" w:author="Guilherme Rodrigues" w:date="2021-09-03T16:07:00Z">
              <w:rPr/>
            </w:rPrChange>
          </w:rPr>
          <w:t>A</w:t>
        </w:r>
      </w:ins>
      <w:ins w:id="1332" w:author="Guilherme Rodrigues" w:date="2021-09-03T16:05:00Z">
        <w:r w:rsidRPr="002E5340">
          <w:rPr>
            <w:highlight w:val="green"/>
            <w:rPrChange w:id="1333" w:author="Guilherme Rodrigues" w:date="2021-09-03T16:07:00Z">
              <w:rPr/>
            </w:rPrChange>
          </w:rPr>
          <w:t>u</w:t>
        </w:r>
      </w:ins>
      <w:ins w:id="1334" w:author="Guilherme Rodrigues" w:date="2021-09-03T16:04:00Z">
        <w:r w:rsidRPr="002E5340">
          <w:rPr>
            <w:highlight w:val="green"/>
            <w:rPrChange w:id="1335" w:author="Guilherme Rodrigues" w:date="2021-09-03T16:07:00Z">
              <w:rPr/>
            </w:rPrChange>
          </w:rPr>
          <w:t>nty R</w:t>
        </w:r>
      </w:ins>
      <w:ins w:id="1336" w:author="Guilherme Rodrigues" w:date="2021-09-03T16:05:00Z">
        <w:r w:rsidRPr="002E5340">
          <w:rPr>
            <w:highlight w:val="green"/>
            <w:rPrChange w:id="1337" w:author="Guilherme Rodrigues" w:date="2021-09-03T16:07:00Z">
              <w:rPr/>
            </w:rPrChange>
          </w:rPr>
          <w:t xml:space="preserve"> (1993),</w:t>
        </w:r>
      </w:ins>
      <w:ins w:id="1338" w:author="Guilherme Rodrigues" w:date="2021-09-03T16:04:00Z">
        <w:r w:rsidRPr="002E5340">
          <w:rPr>
            <w:highlight w:val="green"/>
            <w:rPrChange w:id="1339" w:author="Guilherme Rodrigues" w:date="2021-09-03T16:07:00Z">
              <w:rPr/>
            </w:rPrChange>
          </w:rPr>
          <w:t xml:space="preserve"> </w:t>
        </w:r>
      </w:ins>
      <w:ins w:id="1340" w:author="Guilherme Rodrigues" w:date="2021-09-03T16:06:00Z">
        <w:r w:rsidRPr="002E5340">
          <w:rPr>
            <w:highlight w:val="green"/>
            <w:rPrChange w:id="1341" w:author="Guilherme Rodrigues" w:date="2021-09-03T16:07:00Z">
              <w:rPr/>
            </w:rPrChange>
          </w:rPr>
          <w:t xml:space="preserve">Economic and Political Reform in Developing Countries: </w:t>
        </w:r>
      </w:ins>
      <w:ins w:id="1342" w:author="Guilherme Rodrigues" w:date="2021-09-03T16:04:00Z">
        <w:r w:rsidRPr="002E5340">
          <w:rPr>
            <w:highlight w:val="green"/>
            <w:rPrChange w:id="1343" w:author="Guilherme Rodrigues" w:date="2021-09-03T16:07:00Z">
              <w:rPr/>
            </w:rPrChange>
          </w:rPr>
          <w:t>Economic Development and the Resource Curse Thesis</w:t>
        </w:r>
      </w:ins>
      <w:ins w:id="1344" w:author="Guilherme Rodrigues" w:date="2021-09-03T16:06:00Z">
        <w:r w:rsidRPr="002E5340">
          <w:rPr>
            <w:highlight w:val="green"/>
            <w:rPrChange w:id="1345" w:author="Guilherme Rodrigues" w:date="2021-09-03T16:07:00Z">
              <w:rPr/>
            </w:rPrChange>
          </w:rPr>
          <w:t xml:space="preserve"> (page 58 to 80).</w:t>
        </w:r>
      </w:ins>
    </w:p>
    <w:p w14:paraId="5EC1A872" w14:textId="0E4FF46E" w:rsidR="00B072F0" w:rsidRDefault="00B072F0">
      <w:pPr>
        <w:pStyle w:val="FootnoteText"/>
      </w:pPr>
    </w:p>
  </w:footnote>
  <w:footnote w:id="33">
    <w:p w14:paraId="7AA60024" w14:textId="77777777" w:rsidR="00B072F0" w:rsidRPr="002D04C0" w:rsidRDefault="00B072F0" w:rsidP="00A4618C">
      <w:pPr>
        <w:pStyle w:val="FootnoteText"/>
        <w:rPr>
          <w:lang w:val="en-US"/>
        </w:rPr>
      </w:pPr>
      <w:r w:rsidRPr="00F001D3">
        <w:rPr>
          <w:rStyle w:val="FootnoteReference"/>
        </w:rPr>
        <w:footnoteRef/>
      </w:r>
      <w:r w:rsidRPr="00F001D3">
        <w:t xml:space="preserve"> See Centre for Cities’ blog ‘Does Nissan provide a model for levelling up?’ at https://www.centreforcities.org/blog/does-nissan-provide-a-model-for-levelling-up/</w:t>
      </w:r>
    </w:p>
  </w:footnote>
  <w:footnote w:id="34">
    <w:p w14:paraId="07CA4D3F" w14:textId="74232B64" w:rsidR="00B072F0" w:rsidRDefault="00B072F0">
      <w:pPr>
        <w:pStyle w:val="FootnoteText"/>
      </w:pPr>
      <w:r>
        <w:rPr>
          <w:rStyle w:val="FootnoteReference"/>
        </w:rPr>
        <w:footnoteRef/>
      </w:r>
      <w:r>
        <w:t xml:space="preserve"> </w:t>
      </w:r>
      <w:ins w:id="1470" w:author="Guilherme Rodrigues" w:date="2021-09-04T11:46:00Z">
        <w:r>
          <w:t xml:space="preserve">Followed by </w:t>
        </w:r>
      </w:ins>
      <w:del w:id="1471" w:author="Guilherme Rodrigues" w:date="2021-09-04T11:46:00Z">
        <w:r w:rsidRPr="0043694C" w:rsidDel="00D83145">
          <w:delText xml:space="preserve">Includes </w:delText>
        </w:r>
      </w:del>
      <w:ins w:id="1472" w:author="Guilherme Rodrigues" w:date="2021-09-04T11:46:00Z">
        <w:r>
          <w:t xml:space="preserve">manufacturing activities like </w:t>
        </w:r>
      </w:ins>
      <w:r>
        <w:t>o</w:t>
      </w:r>
      <w:r w:rsidRPr="0043694C">
        <w:t>ther glass products;</w:t>
      </w:r>
      <w:r w:rsidRPr="007D317D">
        <w:t xml:space="preserve"> m</w:t>
      </w:r>
      <w:r w:rsidRPr="0043694C">
        <w:t>echanical lifting/handling equipment and active components/sub-assemblies.</w:t>
      </w:r>
    </w:p>
  </w:footnote>
  <w:footnote w:id="35">
    <w:p w14:paraId="5EF560DA" w14:textId="76722528" w:rsidR="00B072F0" w:rsidRPr="00400CE7" w:rsidRDefault="00B072F0" w:rsidP="00F44B34">
      <w:pPr>
        <w:pStyle w:val="FootnoteText"/>
        <w:rPr>
          <w:ins w:id="1547" w:author="Guilherme Rodrigues" w:date="2021-09-04T11:52:00Z"/>
          <w:lang w:val="en-US"/>
        </w:rPr>
      </w:pPr>
      <w:ins w:id="1548" w:author="Guilherme Rodrigues" w:date="2021-09-04T11:52:00Z">
        <w:r>
          <w:rPr>
            <w:rStyle w:val="FootnoteReference"/>
          </w:rPr>
          <w:footnoteRef/>
        </w:r>
        <w:r>
          <w:t xml:space="preserve"> </w:t>
        </w:r>
      </w:ins>
      <w:ins w:id="1549" w:author="Guilherme Rodrigues" w:date="2021-09-04T11:55:00Z">
        <w:r w:rsidRPr="00F15367">
          <w:rPr>
            <w:highlight w:val="green"/>
            <w:rPrChange w:id="1550" w:author="Guilherme Rodrigues" w:date="2021-09-04T11:55:00Z">
              <w:rPr/>
            </w:rPrChange>
          </w:rPr>
          <w:t xml:space="preserve">Clayton N &amp; </w:t>
        </w:r>
        <w:proofErr w:type="spellStart"/>
        <w:r w:rsidRPr="00F15367">
          <w:rPr>
            <w:highlight w:val="green"/>
            <w:rPrChange w:id="1551" w:author="Guilherme Rodrigues" w:date="2021-09-04T11:55:00Z">
              <w:rPr/>
            </w:rPrChange>
          </w:rPr>
          <w:t>Mandair</w:t>
        </w:r>
        <w:proofErr w:type="spellEnd"/>
        <w:r w:rsidRPr="00F15367">
          <w:rPr>
            <w:highlight w:val="green"/>
            <w:rPrChange w:id="1552" w:author="Guilherme Rodrigues" w:date="2021-09-04T11:55:00Z">
              <w:rPr/>
            </w:rPrChange>
          </w:rPr>
          <w:t xml:space="preserve"> R, (2014) Cities Outlook 1901, London: Centre for Cities</w:t>
        </w:r>
        <w:r w:rsidRPr="00F15367">
          <w:rPr>
            <w:highlight w:val="green"/>
            <w:rPrChange w:id="1553" w:author="Guilherme Rodrigues" w:date="2021-09-04T11:55:00Z">
              <w:rPr>
                <w:highlight w:val="red"/>
              </w:rPr>
            </w:rPrChange>
          </w:rPr>
          <w:t xml:space="preserve"> </w:t>
        </w:r>
      </w:ins>
    </w:p>
  </w:footnote>
  <w:footnote w:id="36">
    <w:p w14:paraId="49AE6366" w14:textId="77777777" w:rsidR="00B072F0" w:rsidRDefault="00B072F0" w:rsidP="009E69E5">
      <w:pPr>
        <w:pStyle w:val="FootnoteText"/>
      </w:pPr>
      <w:r>
        <w:rPr>
          <w:rStyle w:val="FootnoteReference"/>
        </w:rPr>
        <w:footnoteRef/>
      </w:r>
      <w:r>
        <w:t xml:space="preserve"> </w:t>
      </w:r>
      <w:r w:rsidRPr="006F7C96">
        <w:t>Swin</w:t>
      </w:r>
      <w:r>
        <w:t>n</w:t>
      </w:r>
      <w:r w:rsidRPr="006F7C96">
        <w:t>ey, P (2021), So you want to level up? London: Centre for Cities.</w:t>
      </w:r>
    </w:p>
  </w:footnote>
  <w:footnote w:id="37">
    <w:p w14:paraId="42281FE3" w14:textId="2BC293B1" w:rsidR="00B072F0" w:rsidRDefault="00B072F0" w:rsidP="009E69E5">
      <w:pPr>
        <w:pStyle w:val="FootnoteText"/>
      </w:pPr>
      <w:r w:rsidRPr="003514D3">
        <w:rPr>
          <w:rStyle w:val="FootnoteReference"/>
        </w:rPr>
        <w:footnoteRef/>
      </w:r>
      <w:r w:rsidRPr="003514D3">
        <w:t xml:space="preserve"> </w:t>
      </w:r>
      <w:r w:rsidRPr="003B3CB9">
        <w:t>Northern Research Group of Tory MPs call on Boris Johnson to 'show the North some love' and help create a 'science and engineering corridor'</w:t>
      </w:r>
      <w:r>
        <w:t>, Yorkshire Post, 13th July 2021</w:t>
      </w:r>
    </w:p>
  </w:footnote>
  <w:footnote w:id="38">
    <w:p w14:paraId="185C2D85" w14:textId="77777777" w:rsidR="00B072F0" w:rsidRPr="00850513" w:rsidRDefault="00B072F0" w:rsidP="009E69E5">
      <w:pPr>
        <w:pStyle w:val="FootnoteText"/>
        <w:rPr>
          <w:lang w:val="en-US"/>
        </w:rPr>
      </w:pPr>
      <w:r>
        <w:rPr>
          <w:rStyle w:val="FootnoteReference"/>
        </w:rPr>
        <w:footnoteRef/>
      </w:r>
      <w:r>
        <w:t xml:space="preserve"> </w:t>
      </w:r>
      <w:r w:rsidRPr="001206BD">
        <w:t>Swin</w:t>
      </w:r>
      <w:r>
        <w:t>n</w:t>
      </w:r>
      <w:r w:rsidRPr="001206BD">
        <w:t xml:space="preserve">ey, P (2021), So you want to level </w:t>
      </w:r>
      <w:proofErr w:type="gramStart"/>
      <w:r w:rsidRPr="001206BD">
        <w:t>up?,</w:t>
      </w:r>
      <w:proofErr w:type="gramEnd"/>
      <w:r w:rsidRPr="001206BD">
        <w:t xml:space="preserve"> London: Centre for Cities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0"/>
  </w:num>
  <w:num w:numId="8">
    <w:abstractNumId w:val="8"/>
  </w:num>
  <w:num w:numId="9">
    <w:abstractNumId w:val="0"/>
  </w:num>
  <w:num w:numId="10">
    <w:abstractNumId w:val="2"/>
  </w:num>
  <w:num w:numId="11">
    <w:abstractNumId w:val="9"/>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6BEB"/>
    <w:rsid w:val="000071A2"/>
    <w:rsid w:val="00011AF7"/>
    <w:rsid w:val="00011C38"/>
    <w:rsid w:val="00013A3B"/>
    <w:rsid w:val="000142C6"/>
    <w:rsid w:val="0001433D"/>
    <w:rsid w:val="00014AC6"/>
    <w:rsid w:val="000152F5"/>
    <w:rsid w:val="00015ACA"/>
    <w:rsid w:val="00015EC8"/>
    <w:rsid w:val="00024845"/>
    <w:rsid w:val="0003072C"/>
    <w:rsid w:val="0003396C"/>
    <w:rsid w:val="00035A25"/>
    <w:rsid w:val="00035A27"/>
    <w:rsid w:val="0003618B"/>
    <w:rsid w:val="00036D32"/>
    <w:rsid w:val="00043370"/>
    <w:rsid w:val="0004368B"/>
    <w:rsid w:val="000440E8"/>
    <w:rsid w:val="000535F1"/>
    <w:rsid w:val="000540AD"/>
    <w:rsid w:val="0005795F"/>
    <w:rsid w:val="000611F6"/>
    <w:rsid w:val="000628CE"/>
    <w:rsid w:val="0006321B"/>
    <w:rsid w:val="000634AE"/>
    <w:rsid w:val="00064D15"/>
    <w:rsid w:val="00067491"/>
    <w:rsid w:val="000700E5"/>
    <w:rsid w:val="00070ED0"/>
    <w:rsid w:val="00076DA8"/>
    <w:rsid w:val="000835D7"/>
    <w:rsid w:val="00084312"/>
    <w:rsid w:val="0009032A"/>
    <w:rsid w:val="00090DCD"/>
    <w:rsid w:val="00091306"/>
    <w:rsid w:val="00091E15"/>
    <w:rsid w:val="00093EEE"/>
    <w:rsid w:val="000943D1"/>
    <w:rsid w:val="000A03F2"/>
    <w:rsid w:val="000A2E29"/>
    <w:rsid w:val="000A3A6A"/>
    <w:rsid w:val="000A4E5F"/>
    <w:rsid w:val="000A5895"/>
    <w:rsid w:val="000A6A85"/>
    <w:rsid w:val="000B2987"/>
    <w:rsid w:val="000D3966"/>
    <w:rsid w:val="000D4D8D"/>
    <w:rsid w:val="000E2353"/>
    <w:rsid w:val="000E3D0C"/>
    <w:rsid w:val="000E46FA"/>
    <w:rsid w:val="000E4DCC"/>
    <w:rsid w:val="000E5736"/>
    <w:rsid w:val="000E7E5D"/>
    <w:rsid w:val="000F0139"/>
    <w:rsid w:val="000F1F78"/>
    <w:rsid w:val="000F2A15"/>
    <w:rsid w:val="000F39D9"/>
    <w:rsid w:val="000F71FE"/>
    <w:rsid w:val="00102B05"/>
    <w:rsid w:val="0010453B"/>
    <w:rsid w:val="00106812"/>
    <w:rsid w:val="00107E87"/>
    <w:rsid w:val="0011022F"/>
    <w:rsid w:val="00110D2E"/>
    <w:rsid w:val="001135B5"/>
    <w:rsid w:val="00115396"/>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40415"/>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2C38"/>
    <w:rsid w:val="00176048"/>
    <w:rsid w:val="00181D2F"/>
    <w:rsid w:val="0018574B"/>
    <w:rsid w:val="00190419"/>
    <w:rsid w:val="00194155"/>
    <w:rsid w:val="0019743D"/>
    <w:rsid w:val="0019771F"/>
    <w:rsid w:val="001A0212"/>
    <w:rsid w:val="001A1E49"/>
    <w:rsid w:val="001A3316"/>
    <w:rsid w:val="001A4182"/>
    <w:rsid w:val="001A69A3"/>
    <w:rsid w:val="001A78B0"/>
    <w:rsid w:val="001B1A3D"/>
    <w:rsid w:val="001C17E0"/>
    <w:rsid w:val="001C2218"/>
    <w:rsid w:val="001C4CF6"/>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9B2"/>
    <w:rsid w:val="00212166"/>
    <w:rsid w:val="002156B4"/>
    <w:rsid w:val="00216E5C"/>
    <w:rsid w:val="00222551"/>
    <w:rsid w:val="00225296"/>
    <w:rsid w:val="00226786"/>
    <w:rsid w:val="00236080"/>
    <w:rsid w:val="002404CF"/>
    <w:rsid w:val="00240804"/>
    <w:rsid w:val="00242EFA"/>
    <w:rsid w:val="00243AD7"/>
    <w:rsid w:val="00244FA0"/>
    <w:rsid w:val="00245133"/>
    <w:rsid w:val="00245CEA"/>
    <w:rsid w:val="00253F12"/>
    <w:rsid w:val="00255202"/>
    <w:rsid w:val="00262AD8"/>
    <w:rsid w:val="00262D30"/>
    <w:rsid w:val="002637F5"/>
    <w:rsid w:val="00264B85"/>
    <w:rsid w:val="00266FA6"/>
    <w:rsid w:val="00271497"/>
    <w:rsid w:val="00271DD1"/>
    <w:rsid w:val="00273F2A"/>
    <w:rsid w:val="00282709"/>
    <w:rsid w:val="00282BE8"/>
    <w:rsid w:val="00284824"/>
    <w:rsid w:val="0029162A"/>
    <w:rsid w:val="002945CE"/>
    <w:rsid w:val="00295260"/>
    <w:rsid w:val="00295407"/>
    <w:rsid w:val="002A0340"/>
    <w:rsid w:val="002A0641"/>
    <w:rsid w:val="002A2681"/>
    <w:rsid w:val="002A2CBC"/>
    <w:rsid w:val="002A46AC"/>
    <w:rsid w:val="002A7CA3"/>
    <w:rsid w:val="002B310E"/>
    <w:rsid w:val="002B6120"/>
    <w:rsid w:val="002B6473"/>
    <w:rsid w:val="002B77ED"/>
    <w:rsid w:val="002C1476"/>
    <w:rsid w:val="002C4A41"/>
    <w:rsid w:val="002C4D4A"/>
    <w:rsid w:val="002C756D"/>
    <w:rsid w:val="002C78D4"/>
    <w:rsid w:val="002D04C0"/>
    <w:rsid w:val="002D370E"/>
    <w:rsid w:val="002D6CF4"/>
    <w:rsid w:val="002E3913"/>
    <w:rsid w:val="002E4746"/>
    <w:rsid w:val="002E5340"/>
    <w:rsid w:val="002E5509"/>
    <w:rsid w:val="002F0D3B"/>
    <w:rsid w:val="002F3E2F"/>
    <w:rsid w:val="002F73DD"/>
    <w:rsid w:val="002F77FF"/>
    <w:rsid w:val="002F7A17"/>
    <w:rsid w:val="002F7B03"/>
    <w:rsid w:val="00300899"/>
    <w:rsid w:val="00301AAA"/>
    <w:rsid w:val="00306DFF"/>
    <w:rsid w:val="00312D11"/>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54C3"/>
    <w:rsid w:val="00365D15"/>
    <w:rsid w:val="00367616"/>
    <w:rsid w:val="00367BE1"/>
    <w:rsid w:val="003754F4"/>
    <w:rsid w:val="00377AEB"/>
    <w:rsid w:val="0038527C"/>
    <w:rsid w:val="003866BF"/>
    <w:rsid w:val="0038670A"/>
    <w:rsid w:val="0039341C"/>
    <w:rsid w:val="0039359B"/>
    <w:rsid w:val="003947DD"/>
    <w:rsid w:val="00394BFF"/>
    <w:rsid w:val="00396511"/>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E1771"/>
    <w:rsid w:val="003E266A"/>
    <w:rsid w:val="003E4EC9"/>
    <w:rsid w:val="003E638C"/>
    <w:rsid w:val="003F102C"/>
    <w:rsid w:val="003F5EB1"/>
    <w:rsid w:val="003F6389"/>
    <w:rsid w:val="00400E53"/>
    <w:rsid w:val="0040118F"/>
    <w:rsid w:val="00402C45"/>
    <w:rsid w:val="00407356"/>
    <w:rsid w:val="00411A72"/>
    <w:rsid w:val="0041231B"/>
    <w:rsid w:val="00421BE5"/>
    <w:rsid w:val="004255DD"/>
    <w:rsid w:val="0043297C"/>
    <w:rsid w:val="0043330E"/>
    <w:rsid w:val="00436569"/>
    <w:rsid w:val="00436707"/>
    <w:rsid w:val="0043694C"/>
    <w:rsid w:val="00436956"/>
    <w:rsid w:val="00436DBB"/>
    <w:rsid w:val="00437545"/>
    <w:rsid w:val="00441481"/>
    <w:rsid w:val="00444080"/>
    <w:rsid w:val="00446465"/>
    <w:rsid w:val="00446861"/>
    <w:rsid w:val="00450BD2"/>
    <w:rsid w:val="00451E7A"/>
    <w:rsid w:val="00453F70"/>
    <w:rsid w:val="00461624"/>
    <w:rsid w:val="00470419"/>
    <w:rsid w:val="004720B0"/>
    <w:rsid w:val="004753C3"/>
    <w:rsid w:val="00475971"/>
    <w:rsid w:val="004817A2"/>
    <w:rsid w:val="00481F4C"/>
    <w:rsid w:val="00484AEA"/>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F7C"/>
    <w:rsid w:val="004C0EF4"/>
    <w:rsid w:val="004C320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F016A"/>
    <w:rsid w:val="004F0B80"/>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720B"/>
    <w:rsid w:val="0055757F"/>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6F33"/>
    <w:rsid w:val="005C15CC"/>
    <w:rsid w:val="005C15D2"/>
    <w:rsid w:val="005C2EF1"/>
    <w:rsid w:val="005C32C4"/>
    <w:rsid w:val="005C37B5"/>
    <w:rsid w:val="005C7EF7"/>
    <w:rsid w:val="005C7F12"/>
    <w:rsid w:val="005D025E"/>
    <w:rsid w:val="005D0EB9"/>
    <w:rsid w:val="005D0F6B"/>
    <w:rsid w:val="005D4069"/>
    <w:rsid w:val="005D476C"/>
    <w:rsid w:val="005D53C7"/>
    <w:rsid w:val="005E2F34"/>
    <w:rsid w:val="005E32A5"/>
    <w:rsid w:val="005E3867"/>
    <w:rsid w:val="005E6D91"/>
    <w:rsid w:val="005F7870"/>
    <w:rsid w:val="0060263E"/>
    <w:rsid w:val="006039B1"/>
    <w:rsid w:val="00604E79"/>
    <w:rsid w:val="00610913"/>
    <w:rsid w:val="00614C00"/>
    <w:rsid w:val="0061539B"/>
    <w:rsid w:val="006157E7"/>
    <w:rsid w:val="00617622"/>
    <w:rsid w:val="0062218A"/>
    <w:rsid w:val="006231F4"/>
    <w:rsid w:val="00623A50"/>
    <w:rsid w:val="00625654"/>
    <w:rsid w:val="0062709B"/>
    <w:rsid w:val="0063032C"/>
    <w:rsid w:val="00630EA6"/>
    <w:rsid w:val="00637245"/>
    <w:rsid w:val="00643FEF"/>
    <w:rsid w:val="00646F86"/>
    <w:rsid w:val="00647C2C"/>
    <w:rsid w:val="0065068C"/>
    <w:rsid w:val="00653242"/>
    <w:rsid w:val="006536AF"/>
    <w:rsid w:val="00655FAA"/>
    <w:rsid w:val="0066586C"/>
    <w:rsid w:val="006676C7"/>
    <w:rsid w:val="006751A6"/>
    <w:rsid w:val="00677E7B"/>
    <w:rsid w:val="00686EE2"/>
    <w:rsid w:val="00691682"/>
    <w:rsid w:val="00691AAD"/>
    <w:rsid w:val="006936DF"/>
    <w:rsid w:val="006945F1"/>
    <w:rsid w:val="00695F62"/>
    <w:rsid w:val="006977FE"/>
    <w:rsid w:val="006A0DFE"/>
    <w:rsid w:val="006A0EA5"/>
    <w:rsid w:val="006A3C5D"/>
    <w:rsid w:val="006A5728"/>
    <w:rsid w:val="006B1790"/>
    <w:rsid w:val="006B1E65"/>
    <w:rsid w:val="006B202A"/>
    <w:rsid w:val="006B6466"/>
    <w:rsid w:val="006C0E86"/>
    <w:rsid w:val="006C2E3E"/>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EC"/>
    <w:rsid w:val="006F3968"/>
    <w:rsid w:val="006F617D"/>
    <w:rsid w:val="006F7C96"/>
    <w:rsid w:val="00701039"/>
    <w:rsid w:val="00701C0D"/>
    <w:rsid w:val="00703D03"/>
    <w:rsid w:val="00703E24"/>
    <w:rsid w:val="007113F9"/>
    <w:rsid w:val="007118E1"/>
    <w:rsid w:val="007125F4"/>
    <w:rsid w:val="00716531"/>
    <w:rsid w:val="007228E8"/>
    <w:rsid w:val="00730088"/>
    <w:rsid w:val="00732C80"/>
    <w:rsid w:val="0073530D"/>
    <w:rsid w:val="00736E2F"/>
    <w:rsid w:val="00737045"/>
    <w:rsid w:val="007400DA"/>
    <w:rsid w:val="00740A38"/>
    <w:rsid w:val="0074298C"/>
    <w:rsid w:val="00744D69"/>
    <w:rsid w:val="0074523A"/>
    <w:rsid w:val="00746977"/>
    <w:rsid w:val="00746EC5"/>
    <w:rsid w:val="00747F74"/>
    <w:rsid w:val="00751002"/>
    <w:rsid w:val="00751DC9"/>
    <w:rsid w:val="00753CF8"/>
    <w:rsid w:val="00753E70"/>
    <w:rsid w:val="00757361"/>
    <w:rsid w:val="0076210D"/>
    <w:rsid w:val="00765142"/>
    <w:rsid w:val="00765422"/>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7D05"/>
    <w:rsid w:val="007E0EE9"/>
    <w:rsid w:val="007E4449"/>
    <w:rsid w:val="007E5CD6"/>
    <w:rsid w:val="007E7E7E"/>
    <w:rsid w:val="007F4BEB"/>
    <w:rsid w:val="007F56B4"/>
    <w:rsid w:val="007F5E5D"/>
    <w:rsid w:val="0080579D"/>
    <w:rsid w:val="008079AD"/>
    <w:rsid w:val="00810F61"/>
    <w:rsid w:val="00811E71"/>
    <w:rsid w:val="00813FD7"/>
    <w:rsid w:val="00815DB1"/>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B1"/>
    <w:rsid w:val="00866A5D"/>
    <w:rsid w:val="00871A49"/>
    <w:rsid w:val="00876637"/>
    <w:rsid w:val="00876856"/>
    <w:rsid w:val="00880B40"/>
    <w:rsid w:val="00885ECA"/>
    <w:rsid w:val="00891B77"/>
    <w:rsid w:val="008978F4"/>
    <w:rsid w:val="008A203F"/>
    <w:rsid w:val="008A27A7"/>
    <w:rsid w:val="008A4545"/>
    <w:rsid w:val="008A4751"/>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165D"/>
    <w:rsid w:val="008E278D"/>
    <w:rsid w:val="008E318D"/>
    <w:rsid w:val="008E7316"/>
    <w:rsid w:val="008F347E"/>
    <w:rsid w:val="008F3ADC"/>
    <w:rsid w:val="008F48CA"/>
    <w:rsid w:val="00902502"/>
    <w:rsid w:val="00903926"/>
    <w:rsid w:val="00904EBB"/>
    <w:rsid w:val="00906660"/>
    <w:rsid w:val="00906E4D"/>
    <w:rsid w:val="00921D3E"/>
    <w:rsid w:val="0092336C"/>
    <w:rsid w:val="009254A3"/>
    <w:rsid w:val="00931869"/>
    <w:rsid w:val="00931D82"/>
    <w:rsid w:val="0093331F"/>
    <w:rsid w:val="00933575"/>
    <w:rsid w:val="0094427F"/>
    <w:rsid w:val="00952D0D"/>
    <w:rsid w:val="00954099"/>
    <w:rsid w:val="00972145"/>
    <w:rsid w:val="0097355E"/>
    <w:rsid w:val="00974425"/>
    <w:rsid w:val="00982DEB"/>
    <w:rsid w:val="00984410"/>
    <w:rsid w:val="009867FA"/>
    <w:rsid w:val="00990AC1"/>
    <w:rsid w:val="009978C1"/>
    <w:rsid w:val="009A2807"/>
    <w:rsid w:val="009A2B16"/>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3363"/>
    <w:rsid w:val="009E33DF"/>
    <w:rsid w:val="009E69E5"/>
    <w:rsid w:val="009E7072"/>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33BBE"/>
    <w:rsid w:val="00A37358"/>
    <w:rsid w:val="00A416A7"/>
    <w:rsid w:val="00A425EA"/>
    <w:rsid w:val="00A43D3E"/>
    <w:rsid w:val="00A4425B"/>
    <w:rsid w:val="00A448DF"/>
    <w:rsid w:val="00A4618C"/>
    <w:rsid w:val="00A50464"/>
    <w:rsid w:val="00A50658"/>
    <w:rsid w:val="00A508D5"/>
    <w:rsid w:val="00A523CD"/>
    <w:rsid w:val="00A558D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5888"/>
    <w:rsid w:val="00AC0297"/>
    <w:rsid w:val="00AC1EFD"/>
    <w:rsid w:val="00AC4D3D"/>
    <w:rsid w:val="00AC6C2F"/>
    <w:rsid w:val="00AD04C6"/>
    <w:rsid w:val="00AE2010"/>
    <w:rsid w:val="00AE7437"/>
    <w:rsid w:val="00AF24AE"/>
    <w:rsid w:val="00AF7645"/>
    <w:rsid w:val="00B0059D"/>
    <w:rsid w:val="00B00C96"/>
    <w:rsid w:val="00B04E31"/>
    <w:rsid w:val="00B062F5"/>
    <w:rsid w:val="00B072F0"/>
    <w:rsid w:val="00B14764"/>
    <w:rsid w:val="00B15A53"/>
    <w:rsid w:val="00B1622E"/>
    <w:rsid w:val="00B17D4B"/>
    <w:rsid w:val="00B24561"/>
    <w:rsid w:val="00B25A3A"/>
    <w:rsid w:val="00B31679"/>
    <w:rsid w:val="00B331CC"/>
    <w:rsid w:val="00B33E98"/>
    <w:rsid w:val="00B37C5E"/>
    <w:rsid w:val="00B4159E"/>
    <w:rsid w:val="00B41810"/>
    <w:rsid w:val="00B41895"/>
    <w:rsid w:val="00B41E8F"/>
    <w:rsid w:val="00B448E3"/>
    <w:rsid w:val="00B44ADC"/>
    <w:rsid w:val="00B474DB"/>
    <w:rsid w:val="00B50257"/>
    <w:rsid w:val="00B51442"/>
    <w:rsid w:val="00B5205D"/>
    <w:rsid w:val="00B526D2"/>
    <w:rsid w:val="00B61B02"/>
    <w:rsid w:val="00B63BA6"/>
    <w:rsid w:val="00B63DAD"/>
    <w:rsid w:val="00B712B8"/>
    <w:rsid w:val="00B734C2"/>
    <w:rsid w:val="00B74E73"/>
    <w:rsid w:val="00B74F68"/>
    <w:rsid w:val="00B8272A"/>
    <w:rsid w:val="00B84B39"/>
    <w:rsid w:val="00B858FF"/>
    <w:rsid w:val="00B87E51"/>
    <w:rsid w:val="00B9495D"/>
    <w:rsid w:val="00B94D74"/>
    <w:rsid w:val="00B9662A"/>
    <w:rsid w:val="00B9672D"/>
    <w:rsid w:val="00BA64E4"/>
    <w:rsid w:val="00BB086E"/>
    <w:rsid w:val="00BB1BF8"/>
    <w:rsid w:val="00BB2560"/>
    <w:rsid w:val="00BC2BA3"/>
    <w:rsid w:val="00BC3EB6"/>
    <w:rsid w:val="00BC547F"/>
    <w:rsid w:val="00BC625F"/>
    <w:rsid w:val="00BD0A7F"/>
    <w:rsid w:val="00BD1F9D"/>
    <w:rsid w:val="00BE0742"/>
    <w:rsid w:val="00BE3F18"/>
    <w:rsid w:val="00BE5F0B"/>
    <w:rsid w:val="00BE74F9"/>
    <w:rsid w:val="00BE793C"/>
    <w:rsid w:val="00BF39F1"/>
    <w:rsid w:val="00BF5877"/>
    <w:rsid w:val="00C002D9"/>
    <w:rsid w:val="00C018DD"/>
    <w:rsid w:val="00C1089C"/>
    <w:rsid w:val="00C1102C"/>
    <w:rsid w:val="00C1158E"/>
    <w:rsid w:val="00C12490"/>
    <w:rsid w:val="00C13B8F"/>
    <w:rsid w:val="00C14139"/>
    <w:rsid w:val="00C1551A"/>
    <w:rsid w:val="00C17B87"/>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F6E"/>
    <w:rsid w:val="00C7341F"/>
    <w:rsid w:val="00C759B2"/>
    <w:rsid w:val="00C77239"/>
    <w:rsid w:val="00C7755E"/>
    <w:rsid w:val="00C83B07"/>
    <w:rsid w:val="00C84554"/>
    <w:rsid w:val="00C85429"/>
    <w:rsid w:val="00C90A1C"/>
    <w:rsid w:val="00C946E3"/>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E34"/>
    <w:rsid w:val="00CE7F59"/>
    <w:rsid w:val="00CF1DC4"/>
    <w:rsid w:val="00CF3888"/>
    <w:rsid w:val="00CF4FD3"/>
    <w:rsid w:val="00CF63C8"/>
    <w:rsid w:val="00D0173C"/>
    <w:rsid w:val="00D02EF0"/>
    <w:rsid w:val="00D0744E"/>
    <w:rsid w:val="00D10190"/>
    <w:rsid w:val="00D128FD"/>
    <w:rsid w:val="00D15784"/>
    <w:rsid w:val="00D17CA9"/>
    <w:rsid w:val="00D206C5"/>
    <w:rsid w:val="00D21E13"/>
    <w:rsid w:val="00D235D4"/>
    <w:rsid w:val="00D23816"/>
    <w:rsid w:val="00D261CD"/>
    <w:rsid w:val="00D27EDA"/>
    <w:rsid w:val="00D31F3C"/>
    <w:rsid w:val="00D3255C"/>
    <w:rsid w:val="00D35FB5"/>
    <w:rsid w:val="00D37AEE"/>
    <w:rsid w:val="00D422D7"/>
    <w:rsid w:val="00D42A47"/>
    <w:rsid w:val="00D44CAA"/>
    <w:rsid w:val="00D50D3D"/>
    <w:rsid w:val="00D51FA6"/>
    <w:rsid w:val="00D52A17"/>
    <w:rsid w:val="00D53453"/>
    <w:rsid w:val="00D56248"/>
    <w:rsid w:val="00D575B7"/>
    <w:rsid w:val="00D617C0"/>
    <w:rsid w:val="00D62B6E"/>
    <w:rsid w:val="00D636F6"/>
    <w:rsid w:val="00D64BCF"/>
    <w:rsid w:val="00D67493"/>
    <w:rsid w:val="00D7414D"/>
    <w:rsid w:val="00D74F59"/>
    <w:rsid w:val="00D7591D"/>
    <w:rsid w:val="00D81DEB"/>
    <w:rsid w:val="00D83145"/>
    <w:rsid w:val="00D831D7"/>
    <w:rsid w:val="00DB0FE8"/>
    <w:rsid w:val="00DB3986"/>
    <w:rsid w:val="00DB5BBB"/>
    <w:rsid w:val="00DB78ED"/>
    <w:rsid w:val="00DC2C94"/>
    <w:rsid w:val="00DC3D7E"/>
    <w:rsid w:val="00DD0433"/>
    <w:rsid w:val="00DD06D7"/>
    <w:rsid w:val="00DD4F54"/>
    <w:rsid w:val="00DD5266"/>
    <w:rsid w:val="00DE0AD1"/>
    <w:rsid w:val="00DE0C48"/>
    <w:rsid w:val="00DE21D0"/>
    <w:rsid w:val="00DE5715"/>
    <w:rsid w:val="00DE64B9"/>
    <w:rsid w:val="00DE75C6"/>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43EA"/>
    <w:rsid w:val="00E251EA"/>
    <w:rsid w:val="00E257EB"/>
    <w:rsid w:val="00E25994"/>
    <w:rsid w:val="00E27FB2"/>
    <w:rsid w:val="00E324B3"/>
    <w:rsid w:val="00E34FBE"/>
    <w:rsid w:val="00E35073"/>
    <w:rsid w:val="00E3666A"/>
    <w:rsid w:val="00E36B18"/>
    <w:rsid w:val="00E41641"/>
    <w:rsid w:val="00E43790"/>
    <w:rsid w:val="00E46545"/>
    <w:rsid w:val="00E47C13"/>
    <w:rsid w:val="00E5005C"/>
    <w:rsid w:val="00E5142B"/>
    <w:rsid w:val="00E51AC9"/>
    <w:rsid w:val="00E526AA"/>
    <w:rsid w:val="00E53CF8"/>
    <w:rsid w:val="00E54D13"/>
    <w:rsid w:val="00E54E2A"/>
    <w:rsid w:val="00E57A6F"/>
    <w:rsid w:val="00E61167"/>
    <w:rsid w:val="00E648FC"/>
    <w:rsid w:val="00E67963"/>
    <w:rsid w:val="00E67FF0"/>
    <w:rsid w:val="00E71904"/>
    <w:rsid w:val="00E749CA"/>
    <w:rsid w:val="00E75633"/>
    <w:rsid w:val="00E812B7"/>
    <w:rsid w:val="00E8357A"/>
    <w:rsid w:val="00E852B0"/>
    <w:rsid w:val="00E853D3"/>
    <w:rsid w:val="00E8599C"/>
    <w:rsid w:val="00E90D47"/>
    <w:rsid w:val="00E94590"/>
    <w:rsid w:val="00EA03EE"/>
    <w:rsid w:val="00EA1607"/>
    <w:rsid w:val="00EA2815"/>
    <w:rsid w:val="00EA2B0E"/>
    <w:rsid w:val="00EA317E"/>
    <w:rsid w:val="00EA4015"/>
    <w:rsid w:val="00EA6F69"/>
    <w:rsid w:val="00EB2884"/>
    <w:rsid w:val="00EB4303"/>
    <w:rsid w:val="00EB438B"/>
    <w:rsid w:val="00EB4DA9"/>
    <w:rsid w:val="00EB7873"/>
    <w:rsid w:val="00EB7939"/>
    <w:rsid w:val="00EC228A"/>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72D8"/>
    <w:rsid w:val="00EF76FF"/>
    <w:rsid w:val="00F001D3"/>
    <w:rsid w:val="00F0690F"/>
    <w:rsid w:val="00F06F2C"/>
    <w:rsid w:val="00F10B36"/>
    <w:rsid w:val="00F13AFA"/>
    <w:rsid w:val="00F13B3C"/>
    <w:rsid w:val="00F14654"/>
    <w:rsid w:val="00F15367"/>
    <w:rsid w:val="00F16148"/>
    <w:rsid w:val="00F17ADA"/>
    <w:rsid w:val="00F20E63"/>
    <w:rsid w:val="00F21208"/>
    <w:rsid w:val="00F2602B"/>
    <w:rsid w:val="00F32C13"/>
    <w:rsid w:val="00F32D70"/>
    <w:rsid w:val="00F33850"/>
    <w:rsid w:val="00F34E33"/>
    <w:rsid w:val="00F35B85"/>
    <w:rsid w:val="00F37897"/>
    <w:rsid w:val="00F44B34"/>
    <w:rsid w:val="00F45E4F"/>
    <w:rsid w:val="00F47558"/>
    <w:rsid w:val="00F512EE"/>
    <w:rsid w:val="00F537DB"/>
    <w:rsid w:val="00F578A0"/>
    <w:rsid w:val="00F62C8D"/>
    <w:rsid w:val="00F6416D"/>
    <w:rsid w:val="00F64EA0"/>
    <w:rsid w:val="00F677CD"/>
    <w:rsid w:val="00F70E63"/>
    <w:rsid w:val="00F71412"/>
    <w:rsid w:val="00F7192C"/>
    <w:rsid w:val="00F721FE"/>
    <w:rsid w:val="00F752F9"/>
    <w:rsid w:val="00F75A7F"/>
    <w:rsid w:val="00F76103"/>
    <w:rsid w:val="00F76BFF"/>
    <w:rsid w:val="00F7747B"/>
    <w:rsid w:val="00F77B12"/>
    <w:rsid w:val="00F8414F"/>
    <w:rsid w:val="00F84E75"/>
    <w:rsid w:val="00F84F55"/>
    <w:rsid w:val="00F872E2"/>
    <w:rsid w:val="00F87ADA"/>
    <w:rsid w:val="00F90798"/>
    <w:rsid w:val="00F91BC5"/>
    <w:rsid w:val="00F92714"/>
    <w:rsid w:val="00F935B2"/>
    <w:rsid w:val="00FA17FD"/>
    <w:rsid w:val="00FA1858"/>
    <w:rsid w:val="00FA487F"/>
    <w:rsid w:val="00FA6AAD"/>
    <w:rsid w:val="00FA7AFF"/>
    <w:rsid w:val="00FB2EE1"/>
    <w:rsid w:val="00FB32F0"/>
    <w:rsid w:val="00FB62B3"/>
    <w:rsid w:val="00FB6330"/>
    <w:rsid w:val="00FC1502"/>
    <w:rsid w:val="00FC3B05"/>
    <w:rsid w:val="00FD42E2"/>
    <w:rsid w:val="00FD531F"/>
    <w:rsid w:val="00FE0720"/>
    <w:rsid w:val="00FE29D7"/>
    <w:rsid w:val="00FE4427"/>
    <w:rsid w:val="00FF123E"/>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7.xml"/><Relationship Id="rId10" Type="http://schemas.microsoft.com/office/2016/09/relationships/commentsIds" Target="commentsIds.xm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6.xml"/><Relationship Id="rId30" Type="http://schemas.openxmlformats.org/officeDocument/2006/relationships/footer" Target="footer1.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5.xml"/><Relationship Id="rId1" Type="http://schemas.microsoft.com/office/2011/relationships/chartStyle" Target="style15.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FF50C7B6-9524-44C4-9BFA-76B66FB0FB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422-4347-A99A-FBAB85AF456E}"/>
                </c:ext>
              </c:extLst>
            </c:dLbl>
            <c:dLbl>
              <c:idx val="1"/>
              <c:tx>
                <c:rich>
                  <a:bodyPr/>
                  <a:lstStyle/>
                  <a:p>
                    <a:fld id="{81E1CF3A-46DD-4CFD-A328-001641A66D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422-4347-A99A-FBAB85AF456E}"/>
                </c:ext>
              </c:extLst>
            </c:dLbl>
            <c:dLbl>
              <c:idx val="2"/>
              <c:layout>
                <c:manualLayout>
                  <c:x val="-5.8333333333333362E-2"/>
                  <c:y val="1.3888888888888888E-2"/>
                </c:manualLayout>
              </c:layout>
              <c:tx>
                <c:rich>
                  <a:bodyPr/>
                  <a:lstStyle/>
                  <a:p>
                    <a:fld id="{66FB4211-731C-4906-A0BD-38A4A5E0E12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422-4347-A99A-FBAB85AF456E}"/>
                </c:ext>
              </c:extLst>
            </c:dLbl>
            <c:dLbl>
              <c:idx val="3"/>
              <c:tx>
                <c:rich>
                  <a:bodyPr/>
                  <a:lstStyle/>
                  <a:p>
                    <a:fld id="{198F8B4F-38D8-4F88-BC1F-DA19556BCE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422-4347-A99A-FBAB85AF456E}"/>
                </c:ext>
              </c:extLst>
            </c:dLbl>
            <c:dLbl>
              <c:idx val="4"/>
              <c:tx>
                <c:rich>
                  <a:bodyPr/>
                  <a:lstStyle/>
                  <a:p>
                    <a:fld id="{55F18F5A-A1A6-49BC-A0BE-C5F931A24C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422-4347-A99A-FBAB85AF456E}"/>
                </c:ext>
              </c:extLst>
            </c:dLbl>
            <c:dLbl>
              <c:idx val="5"/>
              <c:layout>
                <c:manualLayout>
                  <c:x val="-5.0000000000000051E-2"/>
                  <c:y val="-4.6296296296296294E-3"/>
                </c:manualLayout>
              </c:layout>
              <c:tx>
                <c:rich>
                  <a:bodyPr/>
                  <a:lstStyle/>
                  <a:p>
                    <a:fld id="{2326A3B1-6806-471F-9D84-57C6DD8A238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422-4347-A99A-FBAB85AF456E}"/>
                </c:ext>
              </c:extLst>
            </c:dLbl>
            <c:dLbl>
              <c:idx val="6"/>
              <c:tx>
                <c:rich>
                  <a:bodyPr/>
                  <a:lstStyle/>
                  <a:p>
                    <a:fld id="{9CECAA47-E808-43AE-AFC1-B9B5AA044D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422-4347-A99A-FBAB85AF456E}"/>
                </c:ext>
              </c:extLst>
            </c:dLbl>
            <c:dLbl>
              <c:idx val="7"/>
              <c:delete val="1"/>
              <c:extLst>
                <c:ext xmlns:c15="http://schemas.microsoft.com/office/drawing/2012/chart" uri="{CE6537A1-D6FC-4f65-9D91-7224C49458BB}"/>
                <c:ext xmlns:c16="http://schemas.microsoft.com/office/drawing/2014/chart" uri="{C3380CC4-5D6E-409C-BE32-E72D297353CC}">
                  <c16:uniqueId val="{00000007-0422-4347-A99A-FBAB85AF456E}"/>
                </c:ext>
              </c:extLst>
            </c:dLbl>
            <c:dLbl>
              <c:idx val="8"/>
              <c:tx>
                <c:rich>
                  <a:bodyPr/>
                  <a:lstStyle/>
                  <a:p>
                    <a:fld id="{3911790C-ACB1-4F5F-ADD8-F9B729777C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422-4347-A99A-FBAB85AF456E}"/>
                </c:ext>
              </c:extLst>
            </c:dLbl>
            <c:dLbl>
              <c:idx val="9"/>
              <c:tx>
                <c:rich>
                  <a:bodyPr/>
                  <a:lstStyle/>
                  <a:p>
                    <a:fld id="{D2C8951D-9820-410A-B3EE-0663AAD2B0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422-4347-A99A-FBAB85AF456E}"/>
                </c:ext>
              </c:extLst>
            </c:dLbl>
            <c:dLbl>
              <c:idx val="10"/>
              <c:tx>
                <c:rich>
                  <a:bodyPr/>
                  <a:lstStyle/>
                  <a:p>
                    <a:fld id="{4BA8FEF5-FC0D-4198-8B7E-CCF8E35788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422-4347-A99A-FBAB85AF456E}"/>
                </c:ext>
              </c:extLst>
            </c:dLbl>
            <c:dLbl>
              <c:idx val="11"/>
              <c:tx>
                <c:rich>
                  <a:bodyPr/>
                  <a:lstStyle/>
                  <a:p>
                    <a:fld id="{0567D6BC-DEE1-4B6C-935F-46E6CE0FF1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422-4347-A99A-FBAB85AF456E}"/>
                </c:ext>
              </c:extLst>
            </c:dLbl>
            <c:dLbl>
              <c:idx val="12"/>
              <c:tx>
                <c:rich>
                  <a:bodyPr/>
                  <a:lstStyle/>
                  <a:p>
                    <a:fld id="{FAE01E34-D57B-4B05-A5D1-EFC99AB491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422-4347-A99A-FBAB85AF456E}"/>
                </c:ext>
              </c:extLst>
            </c:dLbl>
            <c:dLbl>
              <c:idx val="13"/>
              <c:tx>
                <c:rich>
                  <a:bodyPr/>
                  <a:lstStyle/>
                  <a:p>
                    <a:fld id="{062A75C3-8EB7-4231-8D88-EE1075B8F5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422-4347-A99A-FBAB85AF456E}"/>
                </c:ext>
              </c:extLst>
            </c:dLbl>
            <c:dLbl>
              <c:idx val="14"/>
              <c:tx>
                <c:rich>
                  <a:bodyPr/>
                  <a:lstStyle/>
                  <a:p>
                    <a:fld id="{FF6F8771-697D-417A-974D-88A0793604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422-4347-A99A-FBAB85AF456E}"/>
                </c:ext>
              </c:extLst>
            </c:dLbl>
            <c:dLbl>
              <c:idx val="15"/>
              <c:tx>
                <c:rich>
                  <a:bodyPr/>
                  <a:lstStyle/>
                  <a:p>
                    <a:fld id="{A4D18F2B-1DE2-4308-9AF4-0FCDF8646B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422-4347-A99A-FBAB85AF456E}"/>
                </c:ext>
              </c:extLst>
            </c:dLbl>
            <c:dLbl>
              <c:idx val="16"/>
              <c:tx>
                <c:rich>
                  <a:bodyPr/>
                  <a:lstStyle/>
                  <a:p>
                    <a:fld id="{11917AB1-FFF0-44CA-9058-EDF909917CE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422-4347-A99A-FBAB85AF456E}"/>
                </c:ext>
              </c:extLst>
            </c:dLbl>
            <c:dLbl>
              <c:idx val="17"/>
              <c:tx>
                <c:rich>
                  <a:bodyPr/>
                  <a:lstStyle/>
                  <a:p>
                    <a:fld id="{1EB0E557-E31E-4DBB-90B6-C47E922D21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422-4347-A99A-FBAB85AF456E}"/>
                </c:ext>
              </c:extLst>
            </c:dLbl>
            <c:dLbl>
              <c:idx val="18"/>
              <c:tx>
                <c:rich>
                  <a:bodyPr/>
                  <a:lstStyle/>
                  <a:p>
                    <a:fld id="{961506CD-143C-477B-8E1C-8D3F9DF758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422-4347-A99A-FBAB85AF456E}"/>
                </c:ext>
              </c:extLst>
            </c:dLbl>
            <c:dLbl>
              <c:idx val="19"/>
              <c:tx>
                <c:rich>
                  <a:bodyPr/>
                  <a:lstStyle/>
                  <a:p>
                    <a:fld id="{5477D117-8BA4-4F14-9581-508AF41A00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422-4347-A99A-FBAB85AF456E}"/>
                </c:ext>
              </c:extLst>
            </c:dLbl>
            <c:dLbl>
              <c:idx val="20"/>
              <c:tx>
                <c:rich>
                  <a:bodyPr/>
                  <a:lstStyle/>
                  <a:p>
                    <a:fld id="{1F35CD15-67B3-4FCC-AA8B-BEBDA395CD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422-4347-A99A-FBAB85AF456E}"/>
                </c:ext>
              </c:extLst>
            </c:dLbl>
            <c:dLbl>
              <c:idx val="21"/>
              <c:tx>
                <c:rich>
                  <a:bodyPr/>
                  <a:lstStyle/>
                  <a:p>
                    <a:fld id="{52C7F97B-6F52-4FE1-84C7-47E4626339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422-4347-A99A-FBAB85AF456E}"/>
                </c:ext>
              </c:extLst>
            </c:dLbl>
            <c:dLbl>
              <c:idx val="22"/>
              <c:tx>
                <c:rich>
                  <a:bodyPr/>
                  <a:lstStyle/>
                  <a:p>
                    <a:fld id="{74992AE7-EA5E-4EB3-9F34-F730FBDB5E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0422-4347-A99A-FBAB85AF456E}"/>
                </c:ext>
              </c:extLst>
            </c:dLbl>
            <c:dLbl>
              <c:idx val="23"/>
              <c:tx>
                <c:rich>
                  <a:bodyPr/>
                  <a:lstStyle/>
                  <a:p>
                    <a:fld id="{2B0E1909-8E13-4549-B50E-473A7F9E7D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422-4347-A99A-FBAB85AF456E}"/>
                </c:ext>
              </c:extLst>
            </c:dLbl>
            <c:dLbl>
              <c:idx val="24"/>
              <c:tx>
                <c:rich>
                  <a:bodyPr/>
                  <a:lstStyle/>
                  <a:p>
                    <a:fld id="{5BEA3174-8058-49F7-8194-0E79FBB3F9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422-4347-A99A-FBAB85AF456E}"/>
                </c:ext>
              </c:extLst>
            </c:dLbl>
            <c:dLbl>
              <c:idx val="25"/>
              <c:tx>
                <c:rich>
                  <a:bodyPr/>
                  <a:lstStyle/>
                  <a:p>
                    <a:fld id="{479D786F-26DF-4C60-87CE-2E9B6C3649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422-4347-A99A-FBAB85AF456E}"/>
                </c:ext>
              </c:extLst>
            </c:dLbl>
            <c:dLbl>
              <c:idx val="26"/>
              <c:tx>
                <c:rich>
                  <a:bodyPr/>
                  <a:lstStyle/>
                  <a:p>
                    <a:fld id="{0BDA79F1-8DC8-450F-A227-FF00FB6A54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422-4347-A99A-FBAB85AF456E}"/>
                </c:ext>
              </c:extLst>
            </c:dLbl>
            <c:dLbl>
              <c:idx val="27"/>
              <c:layout>
                <c:manualLayout>
                  <c:x val="3.6111111111111108E-2"/>
                  <c:y val="3.2407407407407406E-2"/>
                </c:manualLayout>
              </c:layout>
              <c:tx>
                <c:rich>
                  <a:bodyPr/>
                  <a:lstStyle/>
                  <a:p>
                    <a:fld id="{61AD0135-A7FD-4D77-8C41-DAE58CB8869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0422-4347-A99A-FBAB85AF456E}"/>
                </c:ext>
              </c:extLst>
            </c:dLbl>
            <c:dLbl>
              <c:idx val="28"/>
              <c:layout>
                <c:manualLayout>
                  <c:x val="-0.16944444444444448"/>
                  <c:y val="-0.10648148148148148"/>
                </c:manualLayout>
              </c:layout>
              <c:tx>
                <c:rich>
                  <a:bodyPr/>
                  <a:lstStyle/>
                  <a:p>
                    <a:fld id="{5837283C-4DF7-420D-B1DD-FF9C293CB6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422-4347-A99A-FBAB85AF456E}"/>
                </c:ext>
              </c:extLst>
            </c:dLbl>
            <c:dLbl>
              <c:idx val="29"/>
              <c:layout>
                <c:manualLayout>
                  <c:x val="0"/>
                  <c:y val="5.3332946888316451E-3"/>
                </c:manualLayout>
              </c:layout>
              <c:tx>
                <c:rich>
                  <a:bodyPr/>
                  <a:lstStyle/>
                  <a:p>
                    <a:fld id="{DE7F285E-4868-404B-9647-9E8672AB598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422-4347-A99A-FBAB85AF456E}"/>
                </c:ext>
              </c:extLst>
            </c:dLbl>
            <c:dLbl>
              <c:idx val="30"/>
              <c:tx>
                <c:rich>
                  <a:bodyPr/>
                  <a:lstStyle/>
                  <a:p>
                    <a:fld id="{2711C0D3-320A-4DDC-9EEF-A706069FAB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422-4347-A99A-FBAB85AF456E}"/>
                </c:ext>
              </c:extLst>
            </c:dLbl>
            <c:dLbl>
              <c:idx val="31"/>
              <c:layout>
                <c:manualLayout>
                  <c:x val="-0.10972222222222222"/>
                  <c:y val="-0.14944435695538058"/>
                </c:manualLayout>
              </c:layout>
              <c:tx>
                <c:rich>
                  <a:bodyPr/>
                  <a:lstStyle/>
                  <a:p>
                    <a:fld id="{2183924F-546A-4C3B-9B7D-0EFB3D28FBA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0422-4347-A99A-FBAB85AF456E}"/>
                </c:ext>
              </c:extLst>
            </c:dLbl>
            <c:dLbl>
              <c:idx val="32"/>
              <c:tx>
                <c:rich>
                  <a:bodyPr/>
                  <a:lstStyle/>
                  <a:p>
                    <a:fld id="{1FD4BB15-4A80-4717-B3AB-83353EEBF9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0422-4347-A99A-FBAB85AF456E}"/>
                </c:ext>
              </c:extLst>
            </c:dLbl>
            <c:dLbl>
              <c:idx val="33"/>
              <c:tx>
                <c:rich>
                  <a:bodyPr/>
                  <a:lstStyle/>
                  <a:p>
                    <a:fld id="{F3D3886B-DA57-4958-BA85-64E66B7141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422-4347-A99A-FBAB85AF456E}"/>
                </c:ext>
              </c:extLst>
            </c:dLbl>
            <c:dLbl>
              <c:idx val="34"/>
              <c:tx>
                <c:rich>
                  <a:bodyPr/>
                  <a:lstStyle/>
                  <a:p>
                    <a:fld id="{73779BD6-FC99-4AE7-A80E-4C3A9A26F2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422-4347-A99A-FBAB85AF456E}"/>
                </c:ext>
              </c:extLst>
            </c:dLbl>
            <c:dLbl>
              <c:idx val="35"/>
              <c:tx>
                <c:rich>
                  <a:bodyPr/>
                  <a:lstStyle/>
                  <a:p>
                    <a:fld id="{FE6DEC5A-B795-4B22-8CF4-EECDD3E337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422-4347-A99A-FBAB85AF456E}"/>
                </c:ext>
              </c:extLst>
            </c:dLbl>
            <c:dLbl>
              <c:idx val="36"/>
              <c:layout>
                <c:manualLayout>
                  <c:x val="-1.6666666666666666E-2"/>
                  <c:y val="-1.8300654536598966E-2"/>
                </c:manualLayout>
              </c:layout>
              <c:tx>
                <c:rich>
                  <a:bodyPr/>
                  <a:lstStyle/>
                  <a:p>
                    <a:fld id="{9156EE4D-B76E-4262-B82C-12F65F8B429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422-4347-A99A-FBAB85AF456E}"/>
                </c:ext>
              </c:extLst>
            </c:dLbl>
            <c:dLbl>
              <c:idx val="37"/>
              <c:tx>
                <c:rich>
                  <a:bodyPr/>
                  <a:lstStyle/>
                  <a:p>
                    <a:fld id="{3C4DDBB1-3EF2-461E-825B-40B5E1AE12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422-4347-A99A-FBAB85AF456E}"/>
                </c:ext>
              </c:extLst>
            </c:dLbl>
            <c:dLbl>
              <c:idx val="38"/>
              <c:tx>
                <c:rich>
                  <a:bodyPr/>
                  <a:lstStyle/>
                  <a:p>
                    <a:fld id="{A39C9DDB-CD41-49D8-A0A1-5C0A1D7C60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422-4347-A99A-FBAB85AF456E}"/>
                </c:ext>
              </c:extLst>
            </c:dLbl>
            <c:dLbl>
              <c:idx val="39"/>
              <c:tx>
                <c:rich>
                  <a:bodyPr/>
                  <a:lstStyle/>
                  <a:p>
                    <a:fld id="{1A24BD5E-9593-4136-9668-4BA6B022C4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422-4347-A99A-FBAB85AF456E}"/>
                </c:ext>
              </c:extLst>
            </c:dLbl>
            <c:dLbl>
              <c:idx val="40"/>
              <c:layout>
                <c:manualLayout>
                  <c:x val="2.7777777777777779E-3"/>
                  <c:y val="7.4074074074073987E-2"/>
                </c:manualLayout>
              </c:layout>
              <c:tx>
                <c:rich>
                  <a:bodyPr/>
                  <a:lstStyle/>
                  <a:p>
                    <a:fld id="{18180D99-78EB-41E6-8249-120EB7FFD7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422-4347-A99A-FBAB85AF456E}"/>
                </c:ext>
              </c:extLst>
            </c:dLbl>
            <c:dLbl>
              <c:idx val="41"/>
              <c:layout>
                <c:manualLayout>
                  <c:x val="1.1136838865287555E-2"/>
                  <c:y val="3.1422221342509986E-2"/>
                </c:manualLayout>
              </c:layout>
              <c:tx>
                <c:rich>
                  <a:bodyPr/>
                  <a:lstStyle/>
                  <a:p>
                    <a:fld id="{F4C9AD68-32FD-4BD0-B28F-6167AEA539A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422-4347-A99A-FBAB85AF456E}"/>
                </c:ext>
              </c:extLst>
            </c:dLbl>
            <c:dLbl>
              <c:idx val="42"/>
              <c:tx>
                <c:rich>
                  <a:bodyPr/>
                  <a:lstStyle/>
                  <a:p>
                    <a:fld id="{F21D0F6E-72B7-459F-997B-024EBE513F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422-4347-A99A-FBAB85AF456E}"/>
                </c:ext>
              </c:extLst>
            </c:dLbl>
            <c:dLbl>
              <c:idx val="43"/>
              <c:tx>
                <c:rich>
                  <a:bodyPr/>
                  <a:lstStyle/>
                  <a:p>
                    <a:fld id="{35DE26AD-6F19-4373-A1AF-D4CFCB5812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422-4347-A99A-FBAB85AF456E}"/>
                </c:ext>
              </c:extLst>
            </c:dLbl>
            <c:dLbl>
              <c:idx val="44"/>
              <c:tx>
                <c:rich>
                  <a:bodyPr/>
                  <a:lstStyle/>
                  <a:p>
                    <a:fld id="{4E682E33-B0D2-41C6-B8DE-D736678225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422-4347-A99A-FBAB85AF456E}"/>
                </c:ext>
              </c:extLst>
            </c:dLbl>
            <c:dLbl>
              <c:idx val="45"/>
              <c:tx>
                <c:rich>
                  <a:bodyPr/>
                  <a:lstStyle/>
                  <a:p>
                    <a:fld id="{5F99994F-BE88-4A10-9C28-71E9A12F3C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422-4347-A99A-FBAB85AF456E}"/>
                </c:ext>
              </c:extLst>
            </c:dLbl>
            <c:dLbl>
              <c:idx val="46"/>
              <c:layout>
                <c:manualLayout>
                  <c:x val="-0.10019296546396125"/>
                  <c:y val="-4.7985160511351585E-2"/>
                </c:manualLayout>
              </c:layout>
              <c:tx>
                <c:rich>
                  <a:bodyPr/>
                  <a:lstStyle/>
                  <a:p>
                    <a:fld id="{AB4F7714-E3D5-43FC-9B5F-1EBA40ABB55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422-4347-A99A-FBAB85AF456E}"/>
                </c:ext>
              </c:extLst>
            </c:dLbl>
            <c:dLbl>
              <c:idx val="47"/>
              <c:layout>
                <c:manualLayout>
                  <c:x val="-2.7777777777777776E-2"/>
                  <c:y val="-8.3877031004792262E-17"/>
                </c:manualLayout>
              </c:layout>
              <c:tx>
                <c:rich>
                  <a:bodyPr/>
                  <a:lstStyle/>
                  <a:p>
                    <a:fld id="{E470C73D-7173-46F4-B87D-79FCC31E7AD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422-4347-A99A-FBAB85AF456E}"/>
                </c:ext>
              </c:extLst>
            </c:dLbl>
            <c:dLbl>
              <c:idx val="48"/>
              <c:tx>
                <c:rich>
                  <a:bodyPr/>
                  <a:lstStyle/>
                  <a:p>
                    <a:fld id="{6C5F9109-9A84-497B-97A3-E7E46C4879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422-4347-A99A-FBAB85AF456E}"/>
                </c:ext>
              </c:extLst>
            </c:dLbl>
            <c:dLbl>
              <c:idx val="49"/>
              <c:layout>
                <c:manualLayout>
                  <c:x val="-1.0185067526415994E-16"/>
                  <c:y val="-4.1666666666666706E-2"/>
                </c:manualLayout>
              </c:layout>
              <c:tx>
                <c:rich>
                  <a:bodyPr/>
                  <a:lstStyle/>
                  <a:p>
                    <a:fld id="{781F9258-4F68-45FA-BF03-6B9A62BB7B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0422-4347-A99A-FBAB85AF456E}"/>
                </c:ext>
              </c:extLst>
            </c:dLbl>
            <c:dLbl>
              <c:idx val="50"/>
              <c:tx>
                <c:rich>
                  <a:bodyPr/>
                  <a:lstStyle/>
                  <a:p>
                    <a:fld id="{5F7A5E7B-3542-47D8-9BFA-B2665E48BE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422-4347-A99A-FBAB85AF456E}"/>
                </c:ext>
              </c:extLst>
            </c:dLbl>
            <c:dLbl>
              <c:idx val="51"/>
              <c:tx>
                <c:rich>
                  <a:bodyPr/>
                  <a:lstStyle/>
                  <a:p>
                    <a:fld id="{45100AFB-7E5A-4C7C-8505-FF7867F09F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422-4347-A99A-FBAB85AF456E}"/>
                </c:ext>
              </c:extLst>
            </c:dLbl>
            <c:dLbl>
              <c:idx val="52"/>
              <c:layout>
                <c:manualLayout>
                  <c:x val="-0.15828824155891191"/>
                  <c:y val="1.3889045980359168E-2"/>
                </c:manualLayout>
              </c:layout>
              <c:tx>
                <c:rich>
                  <a:bodyPr/>
                  <a:lstStyle/>
                  <a:p>
                    <a:fld id="{F148FB65-A388-40B8-8AD9-C3C5E7B5267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422-4347-A99A-FBAB85AF456E}"/>
                </c:ext>
              </c:extLst>
            </c:dLbl>
            <c:dLbl>
              <c:idx val="53"/>
              <c:layout>
                <c:manualLayout>
                  <c:x val="-0.11938011653342652"/>
                  <c:y val="-1.8377934743574881E-2"/>
                </c:manualLayout>
              </c:layout>
              <c:tx>
                <c:rich>
                  <a:bodyPr/>
                  <a:lstStyle/>
                  <a:p>
                    <a:fld id="{08E7ACE8-710F-48C2-B29A-EEF65F04339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422-4347-A99A-FBAB85AF456E}"/>
                </c:ext>
              </c:extLst>
            </c:dLbl>
            <c:dLbl>
              <c:idx val="54"/>
              <c:tx>
                <c:rich>
                  <a:bodyPr/>
                  <a:lstStyle/>
                  <a:p>
                    <a:fld id="{9618B0D4-4D32-4331-BBF0-3197ED9C98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422-4347-A99A-FBAB85AF456E}"/>
                </c:ext>
              </c:extLst>
            </c:dLbl>
            <c:dLbl>
              <c:idx val="55"/>
              <c:tx>
                <c:rich>
                  <a:bodyPr/>
                  <a:lstStyle/>
                  <a:p>
                    <a:fld id="{00621C3D-DD57-473A-9DCC-1A7CF6A5B9F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422-4347-A99A-FBAB85AF456E}"/>
                </c:ext>
              </c:extLst>
            </c:dLbl>
            <c:dLbl>
              <c:idx val="56"/>
              <c:tx>
                <c:rich>
                  <a:bodyPr/>
                  <a:lstStyle/>
                  <a:p>
                    <a:fld id="{8564ADC8-3B34-4586-84E9-2D24939DB7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422-4347-A99A-FBAB85AF456E}"/>
                </c:ext>
              </c:extLst>
            </c:dLbl>
            <c:dLbl>
              <c:idx val="57"/>
              <c:tx>
                <c:rich>
                  <a:bodyPr/>
                  <a:lstStyle/>
                  <a:p>
                    <a:fld id="{A01186A2-977A-461D-AEBB-C24F830B07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422-4347-A99A-FBAB85AF456E}"/>
                </c:ext>
              </c:extLst>
            </c:dLbl>
            <c:dLbl>
              <c:idx val="58"/>
              <c:layout>
                <c:manualLayout>
                  <c:x val="0"/>
                  <c:y val="4.1666666666666581E-2"/>
                </c:manualLayout>
              </c:layout>
              <c:tx>
                <c:rich>
                  <a:bodyPr/>
                  <a:lstStyle/>
                  <a:p>
                    <a:fld id="{DC5FD0BC-03D9-4027-A722-49DFD6F280F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0422-4347-A99A-FBAB85AF456E}"/>
                </c:ext>
              </c:extLst>
            </c:dLbl>
            <c:dLbl>
              <c:idx val="59"/>
              <c:tx>
                <c:rich>
                  <a:bodyPr/>
                  <a:lstStyle/>
                  <a:p>
                    <a:fld id="{F285D77B-1FDE-492E-9A83-2E59234C41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422-4347-A99A-FBAB85AF456E}"/>
                </c:ext>
              </c:extLst>
            </c:dLbl>
            <c:dLbl>
              <c:idx val="60"/>
              <c:tx>
                <c:rich>
                  <a:bodyPr/>
                  <a:lstStyle/>
                  <a:p>
                    <a:fld id="{9C8AE3B4-C224-4369-8EBD-BEEC743D82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422-4347-A99A-FBAB85AF456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422-4347-A99A-FBAB85AF456E}"/>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422-4347-A99A-FBAB85AF456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170988626421692"/>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7DF76F76-9B63-4AA1-B839-A7901DFFB83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A903-43EB-9D5F-F9C7F6E82FF8}"/>
                </c:ext>
              </c:extLst>
            </c:dLbl>
            <c:dLbl>
              <c:idx val="1"/>
              <c:tx>
                <c:rich>
                  <a:bodyPr/>
                  <a:lstStyle/>
                  <a:p>
                    <a:fld id="{F99CDBD6-50FF-4827-A380-9F891BC20E9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903-43EB-9D5F-F9C7F6E82FF8}"/>
                </c:ext>
              </c:extLst>
            </c:dLbl>
            <c:dLbl>
              <c:idx val="2"/>
              <c:layout>
                <c:manualLayout>
                  <c:x val="-1.6675931072818232E-2"/>
                  <c:y val="5.333333333333317E-2"/>
                </c:manualLayout>
              </c:layout>
              <c:tx>
                <c:rich>
                  <a:bodyPr/>
                  <a:lstStyle/>
                  <a:p>
                    <a:fld id="{6C673A1D-9734-4F73-88DB-68FEFEE66EE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A903-43EB-9D5F-F9C7F6E82FF8}"/>
                </c:ext>
              </c:extLst>
            </c:dLbl>
            <c:dLbl>
              <c:idx val="3"/>
              <c:tx>
                <c:rich>
                  <a:bodyPr/>
                  <a:lstStyle/>
                  <a:p>
                    <a:fld id="{97DB8086-340E-4DBF-8734-ED0792E198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A903-43EB-9D5F-F9C7F6E82FF8}"/>
                </c:ext>
              </c:extLst>
            </c:dLbl>
            <c:dLbl>
              <c:idx val="4"/>
              <c:tx>
                <c:rich>
                  <a:bodyPr/>
                  <a:lstStyle/>
                  <a:p>
                    <a:fld id="{00D9CCF0-798C-4E85-9E1F-3098EE1BFB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903-43EB-9D5F-F9C7F6E82FF8}"/>
                </c:ext>
              </c:extLst>
            </c:dLbl>
            <c:dLbl>
              <c:idx val="5"/>
              <c:layout>
                <c:manualLayout>
                  <c:x val="-8.3370551026825404E-2"/>
                  <c:y val="-7.555555555555564E-2"/>
                </c:manualLayout>
              </c:layout>
              <c:tx>
                <c:rich>
                  <a:bodyPr/>
                  <a:lstStyle/>
                  <a:p>
                    <a:fld id="{D3580F8D-99A0-4365-89F2-EF2C7ADF6E2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A903-43EB-9D5F-F9C7F6E82FF8}"/>
                </c:ext>
              </c:extLst>
            </c:dLbl>
            <c:dLbl>
              <c:idx val="6"/>
              <c:tx>
                <c:rich>
                  <a:bodyPr/>
                  <a:lstStyle/>
                  <a:p>
                    <a:fld id="{57145974-0FB6-4B20-A48E-DCF6B23DF8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903-43EB-9D5F-F9C7F6E82FF8}"/>
                </c:ext>
              </c:extLst>
            </c:dLbl>
            <c:dLbl>
              <c:idx val="7"/>
              <c:layout>
                <c:manualLayout>
                  <c:x val="2.7790183675607447E-3"/>
                  <c:y val="0"/>
                </c:manualLayout>
              </c:layout>
              <c:tx>
                <c:rich>
                  <a:bodyPr/>
                  <a:lstStyle/>
                  <a:p>
                    <a:fld id="{3C826A25-8880-44BF-BDB3-E8766B4F483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A903-43EB-9D5F-F9C7F6E82FF8}"/>
                </c:ext>
              </c:extLst>
            </c:dLbl>
            <c:dLbl>
              <c:idx val="8"/>
              <c:tx>
                <c:rich>
                  <a:bodyPr/>
                  <a:lstStyle/>
                  <a:p>
                    <a:fld id="{53091F14-A141-447B-A064-FC5E75FD69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903-43EB-9D5F-F9C7F6E82FF8}"/>
                </c:ext>
              </c:extLst>
            </c:dLbl>
            <c:dLbl>
              <c:idx val="9"/>
              <c:tx>
                <c:rich>
                  <a:bodyPr/>
                  <a:lstStyle/>
                  <a:p>
                    <a:fld id="{7C28E9A3-6A83-4D5E-ADAC-E1D3E4023A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903-43EB-9D5F-F9C7F6E82FF8}"/>
                </c:ext>
              </c:extLst>
            </c:dLbl>
            <c:dLbl>
              <c:idx val="10"/>
              <c:layout>
                <c:manualLayout>
                  <c:x val="-5.5580367351216933E-3"/>
                  <c:y val="2.2222222222222181E-2"/>
                </c:manualLayout>
              </c:layout>
              <c:tx>
                <c:rich>
                  <a:bodyPr/>
                  <a:lstStyle/>
                  <a:p>
                    <a:fld id="{183923DD-9A46-4083-B73F-81578E20A48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A903-43EB-9D5F-F9C7F6E82FF8}"/>
                </c:ext>
              </c:extLst>
            </c:dLbl>
            <c:dLbl>
              <c:idx val="11"/>
              <c:layout>
                <c:manualLayout>
                  <c:x val="-3.8906257145851955E-2"/>
                  <c:y val="-4.8888888888888933E-2"/>
                </c:manualLayout>
              </c:layout>
              <c:tx>
                <c:rich>
                  <a:bodyPr/>
                  <a:lstStyle/>
                  <a:p>
                    <a:fld id="{0FC03117-C14B-4CD0-B060-63562375BC3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A903-43EB-9D5F-F9C7F6E82FF8}"/>
                </c:ext>
              </c:extLst>
            </c:dLbl>
            <c:dLbl>
              <c:idx val="12"/>
              <c:layout>
                <c:manualLayout>
                  <c:x val="2.7790183675608466E-3"/>
                  <c:y val="-4.4444444444444522E-2"/>
                </c:manualLayout>
              </c:layout>
              <c:tx>
                <c:rich>
                  <a:bodyPr/>
                  <a:lstStyle/>
                  <a:p>
                    <a:fld id="{C220151A-A21A-451D-A6E7-7C4491B925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A903-43EB-9D5F-F9C7F6E82FF8}"/>
                </c:ext>
              </c:extLst>
            </c:dLbl>
            <c:dLbl>
              <c:idx val="13"/>
              <c:tx>
                <c:rich>
                  <a:bodyPr/>
                  <a:lstStyle/>
                  <a:p>
                    <a:fld id="{C7C92A3B-E28D-4414-8D99-95394CB586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903-43EB-9D5F-F9C7F6E82FF8}"/>
                </c:ext>
              </c:extLst>
            </c:dLbl>
            <c:dLbl>
              <c:idx val="14"/>
              <c:layout>
                <c:manualLayout>
                  <c:x val="-5.835938571877778E-2"/>
                  <c:y val="-4.0000000000000042E-2"/>
                </c:manualLayout>
              </c:layout>
              <c:tx>
                <c:rich>
                  <a:bodyPr/>
                  <a:lstStyle/>
                  <a:p>
                    <a:fld id="{2DC0F6F7-44A1-40B5-85AF-19E28E00171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A903-43EB-9D5F-F9C7F6E82FF8}"/>
                </c:ext>
              </c:extLst>
            </c:dLbl>
            <c:dLbl>
              <c:idx val="15"/>
              <c:tx>
                <c:rich>
                  <a:bodyPr/>
                  <a:lstStyle/>
                  <a:p>
                    <a:fld id="{D154FD24-56FB-4002-950E-5B28D71918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A903-43EB-9D5F-F9C7F6E82FF8}"/>
                </c:ext>
              </c:extLst>
            </c:dLbl>
            <c:dLbl>
              <c:idx val="16"/>
              <c:tx>
                <c:rich>
                  <a:bodyPr/>
                  <a:lstStyle/>
                  <a:p>
                    <a:fld id="{CD5DC00C-275C-47F7-A292-008286DFDD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A903-43EB-9D5F-F9C7F6E82FF8}"/>
                </c:ext>
              </c:extLst>
            </c:dLbl>
            <c:dLbl>
              <c:idx val="17"/>
              <c:tx>
                <c:rich>
                  <a:bodyPr/>
                  <a:lstStyle/>
                  <a:p>
                    <a:fld id="{2A97C41A-477F-4A58-89A8-C407A31B43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A903-43EB-9D5F-F9C7F6E82FF8}"/>
                </c:ext>
              </c:extLst>
            </c:dLbl>
            <c:dLbl>
              <c:idx val="18"/>
              <c:tx>
                <c:rich>
                  <a:bodyPr/>
                  <a:lstStyle/>
                  <a:p>
                    <a:fld id="{08C3F560-18AB-41CE-9B2B-2170864DF2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A903-43EB-9D5F-F9C7F6E82FF8}"/>
                </c:ext>
              </c:extLst>
            </c:dLbl>
            <c:dLbl>
              <c:idx val="19"/>
              <c:tx>
                <c:rich>
                  <a:bodyPr/>
                  <a:lstStyle/>
                  <a:p>
                    <a:fld id="{4EACD423-D38A-4546-86DC-5CC3150483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A903-43EB-9D5F-F9C7F6E82FF8}"/>
                </c:ext>
              </c:extLst>
            </c:dLbl>
            <c:dLbl>
              <c:idx val="20"/>
              <c:tx>
                <c:rich>
                  <a:bodyPr/>
                  <a:lstStyle/>
                  <a:p>
                    <a:fld id="{53D386C8-601E-466C-9EDC-8D6DD7F1F7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A903-43EB-9D5F-F9C7F6E82FF8}"/>
                </c:ext>
              </c:extLst>
            </c:dLbl>
            <c:dLbl>
              <c:idx val="21"/>
              <c:tx>
                <c:rich>
                  <a:bodyPr/>
                  <a:lstStyle/>
                  <a:p>
                    <a:fld id="{F8E50246-FA65-4C17-BFDC-1010A27B77B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A903-43EB-9D5F-F9C7F6E82FF8}"/>
                </c:ext>
              </c:extLst>
            </c:dLbl>
            <c:dLbl>
              <c:idx val="22"/>
              <c:layout>
                <c:manualLayout>
                  <c:x val="-5.2801348983656189E-2"/>
                  <c:y val="-5.3333333333333337E-2"/>
                </c:manualLayout>
              </c:layout>
              <c:tx>
                <c:rich>
                  <a:bodyPr/>
                  <a:lstStyle/>
                  <a:p>
                    <a:fld id="{198C2FBC-EDE5-41FF-801D-3E15D93C44B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A903-43EB-9D5F-F9C7F6E82FF8}"/>
                </c:ext>
              </c:extLst>
            </c:dLbl>
            <c:dLbl>
              <c:idx val="23"/>
              <c:tx>
                <c:rich>
                  <a:bodyPr/>
                  <a:lstStyle/>
                  <a:p>
                    <a:fld id="{8D34954D-E80B-47D0-B8A1-F26D95A8DA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A903-43EB-9D5F-F9C7F6E82FF8}"/>
                </c:ext>
              </c:extLst>
            </c:dLbl>
            <c:dLbl>
              <c:idx val="24"/>
              <c:tx>
                <c:rich>
                  <a:bodyPr/>
                  <a:lstStyle/>
                  <a:p>
                    <a:fld id="{AB775A0B-56A0-403B-BC9E-1D82B188FA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A903-43EB-9D5F-F9C7F6E82FF8}"/>
                </c:ext>
              </c:extLst>
            </c:dLbl>
            <c:dLbl>
              <c:idx val="25"/>
              <c:tx>
                <c:rich>
                  <a:bodyPr/>
                  <a:lstStyle/>
                  <a:p>
                    <a:fld id="{541771A9-B7A7-4A16-B6F8-423620BB01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A903-43EB-9D5F-F9C7F6E82FF8}"/>
                </c:ext>
              </c:extLst>
            </c:dLbl>
            <c:dLbl>
              <c:idx val="26"/>
              <c:tx>
                <c:rich>
                  <a:bodyPr/>
                  <a:lstStyle/>
                  <a:p>
                    <a:fld id="{EA69CDEB-4873-4F31-94FB-D7D09D28C5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A903-43EB-9D5F-F9C7F6E82FF8}"/>
                </c:ext>
              </c:extLst>
            </c:dLbl>
            <c:dLbl>
              <c:idx val="27"/>
              <c:tx>
                <c:rich>
                  <a:bodyPr/>
                  <a:lstStyle/>
                  <a:p>
                    <a:fld id="{E6E784A7-113C-443C-9581-B09C07E67F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A903-43EB-9D5F-F9C7F6E82FF8}"/>
                </c:ext>
              </c:extLst>
            </c:dLbl>
            <c:dLbl>
              <c:idx val="28"/>
              <c:layout>
                <c:manualLayout>
                  <c:x val="5.835938571877778E-2"/>
                  <c:y val="4.8888888888888808E-2"/>
                </c:manualLayout>
              </c:layout>
              <c:tx>
                <c:rich>
                  <a:bodyPr/>
                  <a:lstStyle/>
                  <a:p>
                    <a:fld id="{BA59B6E5-5568-4CB1-B09B-11E909A76E6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A903-43EB-9D5F-F9C7F6E82FF8}"/>
                </c:ext>
              </c:extLst>
            </c:dLbl>
            <c:dLbl>
              <c:idx val="29"/>
              <c:layout>
                <c:manualLayout>
                  <c:x val="-0.14728797348072489"/>
                  <c:y val="-2.2222222222222303E-2"/>
                </c:manualLayout>
              </c:layout>
              <c:tx>
                <c:rich>
                  <a:bodyPr/>
                  <a:lstStyle/>
                  <a:p>
                    <a:fld id="{06086EEE-8ECF-4E30-8EF2-80612CB095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A903-43EB-9D5F-F9C7F6E82FF8}"/>
                </c:ext>
              </c:extLst>
            </c:dLbl>
            <c:dLbl>
              <c:idx val="30"/>
              <c:tx>
                <c:rich>
                  <a:bodyPr/>
                  <a:lstStyle/>
                  <a:p>
                    <a:fld id="{15C8F9D3-283B-47BA-AF59-13F148D035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A903-43EB-9D5F-F9C7F6E82FF8}"/>
                </c:ext>
              </c:extLst>
            </c:dLbl>
            <c:dLbl>
              <c:idx val="31"/>
              <c:layout>
                <c:manualLayout>
                  <c:x val="-7.5033495924142865E-2"/>
                  <c:y val="-6.222222222222222E-2"/>
                </c:manualLayout>
              </c:layout>
              <c:tx>
                <c:rich>
                  <a:bodyPr/>
                  <a:lstStyle/>
                  <a:p>
                    <a:fld id="{5D5556E9-EDB5-456E-A1D2-F9FFA61EA98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A903-43EB-9D5F-F9C7F6E82FF8}"/>
                </c:ext>
              </c:extLst>
            </c:dLbl>
            <c:dLbl>
              <c:idx val="32"/>
              <c:layout>
                <c:manualLayout>
                  <c:x val="-0.13617190001048154"/>
                  <c:y val="-1.3333333333333334E-2"/>
                </c:manualLayout>
              </c:layout>
              <c:tx>
                <c:rich>
                  <a:bodyPr/>
                  <a:lstStyle/>
                  <a:p>
                    <a:fld id="{9482BF78-573F-48B1-8DC6-E498E4A6AC0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A903-43EB-9D5F-F9C7F6E82FF8}"/>
                </c:ext>
              </c:extLst>
            </c:dLbl>
            <c:dLbl>
              <c:idx val="33"/>
              <c:tx>
                <c:rich>
                  <a:bodyPr/>
                  <a:lstStyle/>
                  <a:p>
                    <a:fld id="{A00699A5-451D-4CAA-ADE4-AB7DC50C58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A903-43EB-9D5F-F9C7F6E82FF8}"/>
                </c:ext>
              </c:extLst>
            </c:dLbl>
            <c:dLbl>
              <c:idx val="34"/>
              <c:tx>
                <c:rich>
                  <a:bodyPr/>
                  <a:lstStyle/>
                  <a:p>
                    <a:fld id="{E0987FF6-4CF7-4C34-82F5-4961BE1BFC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A903-43EB-9D5F-F9C7F6E82FF8}"/>
                </c:ext>
              </c:extLst>
            </c:dLbl>
            <c:dLbl>
              <c:idx val="35"/>
              <c:tx>
                <c:rich>
                  <a:bodyPr/>
                  <a:lstStyle/>
                  <a:p>
                    <a:fld id="{0FEF0B11-B51E-4A45-8EB5-FD9AC722EB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A903-43EB-9D5F-F9C7F6E82FF8}"/>
                </c:ext>
              </c:extLst>
            </c:dLbl>
            <c:dLbl>
              <c:idx val="36"/>
              <c:layout>
                <c:manualLayout>
                  <c:x val="-0.12783484490779895"/>
                  <c:y val="-2.6666666666666748E-2"/>
                </c:manualLayout>
              </c:layout>
              <c:tx>
                <c:rich>
                  <a:bodyPr/>
                  <a:lstStyle/>
                  <a:p>
                    <a:fld id="{40CBAA4F-D62D-40D3-9500-38897926D4A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A903-43EB-9D5F-F9C7F6E82FF8}"/>
                </c:ext>
              </c:extLst>
            </c:dLbl>
            <c:dLbl>
              <c:idx val="37"/>
              <c:tx>
                <c:rich>
                  <a:bodyPr/>
                  <a:lstStyle/>
                  <a:p>
                    <a:fld id="{31685152-880D-45F7-B178-9BDE3CFB88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A903-43EB-9D5F-F9C7F6E82FF8}"/>
                </c:ext>
              </c:extLst>
            </c:dLbl>
            <c:dLbl>
              <c:idx val="38"/>
              <c:tx>
                <c:rich>
                  <a:bodyPr/>
                  <a:lstStyle/>
                  <a:p>
                    <a:fld id="{FECAD7EF-C2A3-4AE1-87DD-CBAD184E07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A903-43EB-9D5F-F9C7F6E82FF8}"/>
                </c:ext>
              </c:extLst>
            </c:dLbl>
            <c:dLbl>
              <c:idx val="39"/>
              <c:tx>
                <c:rich>
                  <a:bodyPr/>
                  <a:lstStyle/>
                  <a:p>
                    <a:fld id="{2A2DABA6-5A80-40D6-A1D2-F2A75A3109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A903-43EB-9D5F-F9C7F6E82FF8}"/>
                </c:ext>
              </c:extLst>
            </c:dLbl>
            <c:dLbl>
              <c:idx val="40"/>
              <c:layout>
                <c:manualLayout>
                  <c:x val="-0.19175226736169848"/>
                  <c:y val="-1.7777777777777778E-2"/>
                </c:manualLayout>
              </c:layout>
              <c:tx>
                <c:rich>
                  <a:bodyPr/>
                  <a:lstStyle/>
                  <a:p>
                    <a:fld id="{B3515611-408D-4FEA-86F6-A30256DA18F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A903-43EB-9D5F-F9C7F6E82FF8}"/>
                </c:ext>
              </c:extLst>
            </c:dLbl>
            <c:dLbl>
              <c:idx val="41"/>
              <c:layout>
                <c:manualLayout>
                  <c:x val="2.2232146940486572E-2"/>
                  <c:y val="6.222222222222222E-2"/>
                </c:manualLayout>
              </c:layout>
              <c:tx>
                <c:rich>
                  <a:bodyPr/>
                  <a:lstStyle/>
                  <a:p>
                    <a:fld id="{D6B4E934-2ACF-452F-AB7B-682FFD20C2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A903-43EB-9D5F-F9C7F6E82FF8}"/>
                </c:ext>
              </c:extLst>
            </c:dLbl>
            <c:dLbl>
              <c:idx val="42"/>
              <c:tx>
                <c:rich>
                  <a:bodyPr/>
                  <a:lstStyle/>
                  <a:p>
                    <a:fld id="{3CE7B2DB-3916-44F6-9B56-D8DBAB4BAE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A903-43EB-9D5F-F9C7F6E82FF8}"/>
                </c:ext>
              </c:extLst>
            </c:dLbl>
            <c:dLbl>
              <c:idx val="43"/>
              <c:tx>
                <c:rich>
                  <a:bodyPr/>
                  <a:lstStyle/>
                  <a:p>
                    <a:fld id="{D93DC13C-98DA-4E3C-AD32-11445A60DE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A903-43EB-9D5F-F9C7F6E82FF8}"/>
                </c:ext>
              </c:extLst>
            </c:dLbl>
            <c:dLbl>
              <c:idx val="44"/>
              <c:tx>
                <c:rich>
                  <a:bodyPr/>
                  <a:lstStyle/>
                  <a:p>
                    <a:fld id="{CD743D87-9612-4500-987E-02DAE2B3D9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A903-43EB-9D5F-F9C7F6E82FF8}"/>
                </c:ext>
              </c:extLst>
            </c:dLbl>
            <c:dLbl>
              <c:idx val="45"/>
              <c:tx>
                <c:rich>
                  <a:bodyPr/>
                  <a:lstStyle/>
                  <a:p>
                    <a:fld id="{6969C7C7-9CB8-4AEA-8461-12B2AD78A5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A903-43EB-9D5F-F9C7F6E82FF8}"/>
                </c:ext>
              </c:extLst>
            </c:dLbl>
            <c:dLbl>
              <c:idx val="46"/>
              <c:layout>
                <c:manualLayout>
                  <c:x val="-6.9475459189021177E-2"/>
                  <c:y val="-6.222222222222222E-2"/>
                </c:manualLayout>
              </c:layout>
              <c:tx>
                <c:rich>
                  <a:bodyPr/>
                  <a:lstStyle/>
                  <a:p>
                    <a:fld id="{0152A94F-42DA-47BC-9DAE-6AB3043E38D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A903-43EB-9D5F-F9C7F6E82FF8}"/>
                </c:ext>
              </c:extLst>
            </c:dLbl>
            <c:dLbl>
              <c:idx val="47"/>
              <c:layout>
                <c:manualLayout>
                  <c:x val="1.3895091837804234E-2"/>
                  <c:y val="4.8888888888888725E-2"/>
                </c:manualLayout>
              </c:layout>
              <c:tx>
                <c:rich>
                  <a:bodyPr/>
                  <a:lstStyle/>
                  <a:p>
                    <a:fld id="{AC39F941-4E2D-400D-BC55-0006126E6F3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A903-43EB-9D5F-F9C7F6E82FF8}"/>
                </c:ext>
              </c:extLst>
            </c:dLbl>
            <c:dLbl>
              <c:idx val="48"/>
              <c:tx>
                <c:rich>
                  <a:bodyPr/>
                  <a:lstStyle/>
                  <a:p>
                    <a:fld id="{258B3447-52A7-4FE9-B0C2-341C219C92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A903-43EB-9D5F-F9C7F6E82FF8}"/>
                </c:ext>
              </c:extLst>
            </c:dLbl>
            <c:dLbl>
              <c:idx val="49"/>
              <c:tx>
                <c:rich>
                  <a:bodyPr/>
                  <a:lstStyle/>
                  <a:p>
                    <a:fld id="{8D15F786-6B1E-459C-99C4-B1399A0200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A903-43EB-9D5F-F9C7F6E82FF8}"/>
                </c:ext>
              </c:extLst>
            </c:dLbl>
            <c:dLbl>
              <c:idx val="50"/>
              <c:tx>
                <c:rich>
                  <a:bodyPr/>
                  <a:lstStyle/>
                  <a:p>
                    <a:fld id="{3C94A129-2B1E-4BFD-83CE-642DF9CB36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A903-43EB-9D5F-F9C7F6E82FF8}"/>
                </c:ext>
              </c:extLst>
            </c:dLbl>
            <c:dLbl>
              <c:idx val="51"/>
              <c:tx>
                <c:rich>
                  <a:bodyPr/>
                  <a:lstStyle/>
                  <a:p>
                    <a:fld id="{DD30835D-83B7-4AE1-B269-4733A86F1C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A903-43EB-9D5F-F9C7F6E82FF8}"/>
                </c:ext>
              </c:extLst>
            </c:dLbl>
            <c:dLbl>
              <c:idx val="52"/>
              <c:layout>
                <c:manualLayout>
                  <c:x val="-3.0569202043169316E-2"/>
                  <c:y val="7.5555555555555556E-2"/>
                </c:manualLayout>
              </c:layout>
              <c:tx>
                <c:rich>
                  <a:bodyPr/>
                  <a:lstStyle/>
                  <a:p>
                    <a:fld id="{87CD521C-7E21-4EDF-BEB9-50A955A8312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A903-43EB-9D5F-F9C7F6E82FF8}"/>
                </c:ext>
              </c:extLst>
            </c:dLbl>
            <c:dLbl>
              <c:idx val="53"/>
              <c:layout>
                <c:manualLayout>
                  <c:x val="-1.6674110205365082E-2"/>
                  <c:y val="5.3333333333333413E-2"/>
                </c:manualLayout>
              </c:layout>
              <c:tx>
                <c:rich>
                  <a:bodyPr/>
                  <a:lstStyle/>
                  <a:p>
                    <a:fld id="{F43FF6A0-1274-4037-9FAF-8EF970841EA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A903-43EB-9D5F-F9C7F6E82FF8}"/>
                </c:ext>
              </c:extLst>
            </c:dLbl>
            <c:dLbl>
              <c:idx val="54"/>
              <c:tx>
                <c:rich>
                  <a:bodyPr/>
                  <a:lstStyle/>
                  <a:p>
                    <a:fld id="{C5D7C907-BE9F-48D8-B75F-4A5F0919A9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A903-43EB-9D5F-F9C7F6E82FF8}"/>
                </c:ext>
              </c:extLst>
            </c:dLbl>
            <c:dLbl>
              <c:idx val="55"/>
              <c:tx>
                <c:rich>
                  <a:bodyPr/>
                  <a:lstStyle/>
                  <a:p>
                    <a:fld id="{902284EE-4180-43BE-9F93-D954EB6639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A903-43EB-9D5F-F9C7F6E82FF8}"/>
                </c:ext>
              </c:extLst>
            </c:dLbl>
            <c:dLbl>
              <c:idx val="56"/>
              <c:tx>
                <c:rich>
                  <a:bodyPr/>
                  <a:lstStyle/>
                  <a:p>
                    <a:fld id="{3C217878-89EA-42D3-AA01-93F9C9F8DC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A903-43EB-9D5F-F9C7F6E82FF8}"/>
                </c:ext>
              </c:extLst>
            </c:dLbl>
            <c:dLbl>
              <c:idx val="57"/>
              <c:tx>
                <c:rich>
                  <a:bodyPr/>
                  <a:lstStyle/>
                  <a:p>
                    <a:fld id="{03F40555-3DDA-4F6E-A9E9-31AE8A6664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A903-43EB-9D5F-F9C7F6E82FF8}"/>
                </c:ext>
              </c:extLst>
            </c:dLbl>
            <c:dLbl>
              <c:idx val="58"/>
              <c:tx>
                <c:rich>
                  <a:bodyPr/>
                  <a:lstStyle/>
                  <a:p>
                    <a:fld id="{6285429B-2DCA-4277-A5C0-E1D7BC4F45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A903-43EB-9D5F-F9C7F6E82FF8}"/>
                </c:ext>
              </c:extLst>
            </c:dLbl>
            <c:dLbl>
              <c:idx val="59"/>
              <c:tx>
                <c:rich>
                  <a:bodyPr/>
                  <a:lstStyle/>
                  <a:p>
                    <a:fld id="{F2EA1706-7C21-46BD-A633-7333EDC8E8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A903-43EB-9D5F-F9C7F6E82FF8}"/>
                </c:ext>
              </c:extLst>
            </c:dLbl>
            <c:dLbl>
              <c:idx val="60"/>
              <c:tx>
                <c:rich>
                  <a:bodyPr/>
                  <a:lstStyle/>
                  <a:p>
                    <a:fld id="{629F7BA3-1C36-4442-B066-CAC379C193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A903-43EB-9D5F-F9C7F6E82FF8}"/>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A903-43EB-9D5F-F9C7F6E82FF8}"/>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A903-43EB-9D5F-F9C7F6E82FF8}"/>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A903-43EB-9D5F-F9C7F6E82FF8}"/>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A903-43EB-9D5F-F9C7F6E82FF8}"/>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1544983433491047"/>
          <c:y val="0.93340472440944899"/>
          <c:w val="0.75934267944133438"/>
          <c:h val="6.621242344706911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E8AACC0D-4515-40B1-B176-89136BD2F99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1326BC24-4BDF-46E3-ADA3-C8970D6014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EC617B3B-556E-4764-8FAD-CE90E6320D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91E765C4-0D1E-461C-8B01-35C044FF86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9EEE0B47-4E90-4EF3-BEAC-3E0BF4E95B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3BD7771F-0A90-43CE-8BDC-FB1F4C0FAC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C77CFDDA-15FB-4BAA-B73C-E7409E2EC4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8CBE8D05-5697-4322-B032-3D1AEFC860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3ACBEBB7-2FD1-4D79-ADE7-8A54F499DE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9A327C43-6906-4778-928B-2D3FEA5859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DD27FE3A-2DEF-4A91-BD9B-3C894B9680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AA4BBEEA-27B0-4DBC-88AE-A0ECA7A268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8F10BA97-5346-40DD-956C-3F5B5892C6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4CC5360A-93EC-4734-AACD-EFECDC74159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81CD4229-4B84-4158-B07F-7E3BBFABD9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09841D0B-CF62-4C68-93CF-B39C839880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19397E3F-963D-4CBB-A8B7-76A9FE32A2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E3AF6190-8947-4FC9-8BD8-90E8FA3DE07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6E85720A-9C5A-41E8-A8B2-523E5874A5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2225E412-344C-4A7C-BFDC-C104D8990B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899C1DF2-CE7B-4ACB-B0C6-2E533C1514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0A0AF8A0-E6D0-4199-A508-20B840AD08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D2445600-429A-4CFA-8527-B8B6BBAD76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B764AB3E-49AB-4F6A-A0AB-28C40F0DD2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F512EBEE-F1DD-4ECE-97A6-B312DD0179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69EA3F06-95CC-4512-B91A-18F2B3D629D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A0AB4C9A-D05E-4014-BD32-589FB309EF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C7B1A73A-A027-44E9-800E-A65533A725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6882866A-2620-4C51-9097-2FB93FFCA1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D75D94CD-3EDC-4390-81EA-019EB10F67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C7FE4012-915E-410F-AFD9-5CF7DC2F4E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DFE5C530-06DE-4D4B-B309-DA096A6CCD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3BD9E830-5E58-4867-929C-63EE68FC64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4F91B090-64DD-4E33-9C71-6BBCBA1CE9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A9E389D8-D134-472E-AFC0-15F1099780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815371F1-7CF2-498F-B713-2698115663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110EEAB7-FFE3-4747-895D-50E5DE37A5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598D6261-7BF4-4923-9381-252C5EE5715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098C4D4D-1CFF-4B51-AF44-7130EB6965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88046B34-31B6-4A31-AB36-04515F49C8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3FDC481E-EEFB-4C84-9C85-B5B88D24653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124C8D05-54EE-47F7-AA4E-62831912FD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B1EEBDC7-7B38-4B78-8209-9DA089988A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CFF38B54-878F-47C5-BAF1-44ECC94FE1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028E5584-ECCC-4DA0-9232-AAB74639C1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856BFD6E-9A40-4282-B049-E8444DEEED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50585307-8E52-442A-A1F7-23B2B93560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651FFF12-DF5C-45BD-AD01-1807D409370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7491D33A-6A9E-4BF9-B510-AD19CEFBF1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021DB314-91A4-4AC6-8C29-9A17CE9FF6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5FAF174E-7EE1-4DAE-9454-0B544BB4C6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0CD8036D-A039-484B-B3EE-3145544AB1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0D0589E4-89D6-4174-B28B-3782303385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A43411AC-5613-4822-BF6C-9A5C3D9A4A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E0165D41-69EC-4A09-802E-430F9034A1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FDBF72E6-B868-43EC-A9AF-1368FB86A6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BF299868-F0E9-452E-917E-13196E7790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15C167F0-47B2-4C93-B83C-27A37F52314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B03344D4-2FE1-4EB3-A919-B9FEC204A6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9339E41B-AABF-430C-90E3-68B62DA5BD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E0113ABB-B7A4-4C4B-9892-446E0B9F2FD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F2E5F5E0-D176-430B-8E87-4BA60CB2DB7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7D6-4761-92B5-DB31529FA31C}"/>
                </c:ext>
              </c:extLst>
            </c:dLbl>
            <c:dLbl>
              <c:idx val="1"/>
              <c:layout>
                <c:manualLayout>
                  <c:x val="-4.5258619153590177E-3"/>
                  <c:y val="-1.5718561021434235E-2"/>
                </c:manualLayout>
              </c:layout>
              <c:tx>
                <c:rich>
                  <a:bodyPr/>
                  <a:lstStyle/>
                  <a:p>
                    <a:fld id="{3257A574-5A30-4B6C-AC49-D0616D6DE67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E7D6-4761-92B5-DB31529FA31C}"/>
                </c:ext>
              </c:extLst>
            </c:dLbl>
            <c:dLbl>
              <c:idx val="2"/>
              <c:layout>
                <c:manualLayout>
                  <c:x val="-9.0517238307180354E-3"/>
                  <c:y val="2.2005985430007962E-2"/>
                </c:manualLayout>
              </c:layout>
              <c:tx>
                <c:rich>
                  <a:bodyPr/>
                  <a:lstStyle/>
                  <a:p>
                    <a:fld id="{41FAB818-C6CB-4949-A426-058CD8EC3D5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E7D6-4761-92B5-DB31529FA31C}"/>
                </c:ext>
              </c:extLst>
            </c:dLbl>
            <c:dLbl>
              <c:idx val="3"/>
              <c:tx>
                <c:rich>
                  <a:bodyPr/>
                  <a:lstStyle/>
                  <a:p>
                    <a:fld id="{EE442635-7164-4B16-9917-AD40E6291C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7D6-4761-92B5-DB31529FA31C}"/>
                </c:ext>
              </c:extLst>
            </c:dLbl>
            <c:dLbl>
              <c:idx val="4"/>
              <c:tx>
                <c:rich>
                  <a:bodyPr/>
                  <a:lstStyle/>
                  <a:p>
                    <a:fld id="{73ECD9FF-367E-419A-911C-DF2DC9DFCE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7D6-4761-92B5-DB31529FA31C}"/>
                </c:ext>
              </c:extLst>
            </c:dLbl>
            <c:dLbl>
              <c:idx val="5"/>
              <c:layout>
                <c:manualLayout>
                  <c:x val="2.1120688938342024E-2"/>
                  <c:y val="1.2574848817147226E-2"/>
                </c:manualLayout>
              </c:layout>
              <c:tx>
                <c:rich>
                  <a:bodyPr/>
                  <a:lstStyle/>
                  <a:p>
                    <a:fld id="{414CF8DE-3436-4B3E-A4C6-8C215F6D965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E7D6-4761-92B5-DB31529FA31C}"/>
                </c:ext>
              </c:extLst>
            </c:dLbl>
            <c:dLbl>
              <c:idx val="6"/>
              <c:tx>
                <c:rich>
                  <a:bodyPr/>
                  <a:lstStyle/>
                  <a:p>
                    <a:fld id="{6DAFA006-7D1C-4BE3-A13C-244F05ADD8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7D6-4761-92B5-DB31529FA31C}"/>
                </c:ext>
              </c:extLst>
            </c:dLbl>
            <c:dLbl>
              <c:idx val="7"/>
              <c:tx>
                <c:rich>
                  <a:bodyPr/>
                  <a:lstStyle/>
                  <a:p>
                    <a:fld id="{AE37C12E-5852-43FD-B78A-706B1C451F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7D6-4761-92B5-DB31529FA31C}"/>
                </c:ext>
              </c:extLst>
            </c:dLbl>
            <c:dLbl>
              <c:idx val="8"/>
              <c:tx>
                <c:rich>
                  <a:bodyPr/>
                  <a:lstStyle/>
                  <a:p>
                    <a:fld id="{EB46233A-2E1E-4D00-9282-593E0872B9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7D6-4761-92B5-DB31529FA31C}"/>
                </c:ext>
              </c:extLst>
            </c:dLbl>
            <c:dLbl>
              <c:idx val="9"/>
              <c:tx>
                <c:rich>
                  <a:bodyPr/>
                  <a:lstStyle/>
                  <a:p>
                    <a:fld id="{BA1A670C-7E1F-4385-ABFB-7130590BE9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7D6-4761-92B5-DB31529FA31C}"/>
                </c:ext>
              </c:extLst>
            </c:dLbl>
            <c:dLbl>
              <c:idx val="10"/>
              <c:tx>
                <c:rich>
                  <a:bodyPr/>
                  <a:lstStyle/>
                  <a:p>
                    <a:fld id="{58E51D9D-B3F8-43C1-B832-B62BB3489E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7D6-4761-92B5-DB31529FA31C}"/>
                </c:ext>
              </c:extLst>
            </c:dLbl>
            <c:dLbl>
              <c:idx val="11"/>
              <c:layout>
                <c:manualLayout>
                  <c:x val="8.8632838466651074E-3"/>
                  <c:y val="-8.4659993292767448E-17"/>
                </c:manualLayout>
              </c:layout>
              <c:tx>
                <c:rich>
                  <a:bodyPr/>
                  <a:lstStyle/>
                  <a:p>
                    <a:fld id="{05528164-B9AC-4C10-A283-FDE8232F04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E7D6-4761-92B5-DB31529FA31C}"/>
                </c:ext>
              </c:extLst>
            </c:dLbl>
            <c:dLbl>
              <c:idx val="12"/>
              <c:tx>
                <c:rich>
                  <a:bodyPr/>
                  <a:lstStyle/>
                  <a:p>
                    <a:fld id="{E658C13E-168F-4F25-9D03-8F59A5945F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7D6-4761-92B5-DB31529FA31C}"/>
                </c:ext>
              </c:extLst>
            </c:dLbl>
            <c:dLbl>
              <c:idx val="13"/>
              <c:tx>
                <c:rich>
                  <a:bodyPr/>
                  <a:lstStyle/>
                  <a:p>
                    <a:fld id="{6AC97E12-F742-471E-95E9-383D683C3C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7D6-4761-92B5-DB31529FA31C}"/>
                </c:ext>
              </c:extLst>
            </c:dLbl>
            <c:dLbl>
              <c:idx val="14"/>
              <c:tx>
                <c:rich>
                  <a:bodyPr/>
                  <a:lstStyle/>
                  <a:p>
                    <a:fld id="{387A1DB5-4F1F-4D7E-90B6-D87C022113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7D6-4761-92B5-DB31529FA31C}"/>
                </c:ext>
              </c:extLst>
            </c:dLbl>
            <c:dLbl>
              <c:idx val="15"/>
              <c:delete val="1"/>
              <c:extLst>
                <c:ext xmlns:c15="http://schemas.microsoft.com/office/drawing/2012/chart" uri="{CE6537A1-D6FC-4f65-9D91-7224C49458BB}"/>
                <c:ext xmlns:c16="http://schemas.microsoft.com/office/drawing/2014/chart" uri="{C3380CC4-5D6E-409C-BE32-E72D297353CC}">
                  <c16:uniqueId val="{0000000F-E7D6-4761-92B5-DB31529FA31C}"/>
                </c:ext>
              </c:extLst>
            </c:dLbl>
            <c:dLbl>
              <c:idx val="16"/>
              <c:tx>
                <c:rich>
                  <a:bodyPr/>
                  <a:lstStyle/>
                  <a:p>
                    <a:fld id="{85EFE1D0-367C-44FC-A7E7-0CC3AEE0B2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7D6-4761-92B5-DB31529FA31C}"/>
                </c:ext>
              </c:extLst>
            </c:dLbl>
            <c:dLbl>
              <c:idx val="17"/>
              <c:tx>
                <c:rich>
                  <a:bodyPr/>
                  <a:lstStyle/>
                  <a:p>
                    <a:fld id="{6E886261-96B5-4987-B9DC-1E888A86A8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7D6-4761-92B5-DB31529FA31C}"/>
                </c:ext>
              </c:extLst>
            </c:dLbl>
            <c:dLbl>
              <c:idx val="18"/>
              <c:tx>
                <c:rich>
                  <a:bodyPr/>
                  <a:lstStyle/>
                  <a:p>
                    <a:fld id="{40989EA3-BD5E-42D0-8DBC-CD949F1B8D2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7D6-4761-92B5-DB31529FA31C}"/>
                </c:ext>
              </c:extLst>
            </c:dLbl>
            <c:dLbl>
              <c:idx val="19"/>
              <c:tx>
                <c:rich>
                  <a:bodyPr/>
                  <a:lstStyle/>
                  <a:p>
                    <a:fld id="{EC831DB2-ADFD-4C03-9A1A-165DAACCA6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7D6-4761-92B5-DB31529FA31C}"/>
                </c:ext>
              </c:extLst>
            </c:dLbl>
            <c:dLbl>
              <c:idx val="20"/>
              <c:delete val="1"/>
              <c:extLst>
                <c:ext xmlns:c15="http://schemas.microsoft.com/office/drawing/2012/chart" uri="{CE6537A1-D6FC-4f65-9D91-7224C49458BB}"/>
                <c:ext xmlns:c16="http://schemas.microsoft.com/office/drawing/2014/chart" uri="{C3380CC4-5D6E-409C-BE32-E72D297353CC}">
                  <c16:uniqueId val="{00000014-E7D6-4761-92B5-DB31529FA31C}"/>
                </c:ext>
              </c:extLst>
            </c:dLbl>
            <c:dLbl>
              <c:idx val="21"/>
              <c:tx>
                <c:rich>
                  <a:bodyPr/>
                  <a:lstStyle/>
                  <a:p>
                    <a:fld id="{A613DD4F-B0C8-49A8-8509-D8911EACF64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E7D6-4761-92B5-DB31529FA31C}"/>
                </c:ext>
              </c:extLst>
            </c:dLbl>
            <c:dLbl>
              <c:idx val="22"/>
              <c:tx>
                <c:rich>
                  <a:bodyPr/>
                  <a:lstStyle/>
                  <a:p>
                    <a:fld id="{361EF87E-0990-4E36-815C-2B985580E2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E7D6-4761-92B5-DB31529FA31C}"/>
                </c:ext>
              </c:extLst>
            </c:dLbl>
            <c:dLbl>
              <c:idx val="23"/>
              <c:tx>
                <c:rich>
                  <a:bodyPr/>
                  <a:lstStyle/>
                  <a:p>
                    <a:fld id="{B113C441-F7E9-4B60-B776-ADAF9610D1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E7D6-4761-92B5-DB31529FA31C}"/>
                </c:ext>
              </c:extLst>
            </c:dLbl>
            <c:dLbl>
              <c:idx val="24"/>
              <c:delete val="1"/>
              <c:extLst>
                <c:ext xmlns:c15="http://schemas.microsoft.com/office/drawing/2012/chart" uri="{CE6537A1-D6FC-4f65-9D91-7224C49458BB}"/>
                <c:ext xmlns:c16="http://schemas.microsoft.com/office/drawing/2014/chart" uri="{C3380CC4-5D6E-409C-BE32-E72D297353CC}">
                  <c16:uniqueId val="{00000018-E7D6-4761-92B5-DB31529FA31C}"/>
                </c:ext>
              </c:extLst>
            </c:dLbl>
            <c:dLbl>
              <c:idx val="25"/>
              <c:delete val="1"/>
              <c:extLst>
                <c:ext xmlns:c15="http://schemas.microsoft.com/office/drawing/2012/chart" uri="{CE6537A1-D6FC-4f65-9D91-7224C49458BB}"/>
                <c:ext xmlns:c16="http://schemas.microsoft.com/office/drawing/2014/chart" uri="{C3380CC4-5D6E-409C-BE32-E72D297353CC}">
                  <c16:uniqueId val="{00000019-E7D6-4761-92B5-DB31529FA31C}"/>
                </c:ext>
              </c:extLst>
            </c:dLbl>
            <c:dLbl>
              <c:idx val="26"/>
              <c:tx>
                <c:rich>
                  <a:bodyPr/>
                  <a:lstStyle/>
                  <a:p>
                    <a:fld id="{9039132D-63E0-4DE6-A451-E61C663C2E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E7D6-4761-92B5-DB31529FA31C}"/>
                </c:ext>
              </c:extLst>
            </c:dLbl>
            <c:dLbl>
              <c:idx val="27"/>
              <c:tx>
                <c:rich>
                  <a:bodyPr/>
                  <a:lstStyle/>
                  <a:p>
                    <a:fld id="{FFAD15A8-8859-4457-AD97-664CCEF929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E7D6-4761-92B5-DB31529FA31C}"/>
                </c:ext>
              </c:extLst>
            </c:dLbl>
            <c:dLbl>
              <c:idx val="28"/>
              <c:tx>
                <c:rich>
                  <a:bodyPr/>
                  <a:lstStyle/>
                  <a:p>
                    <a:fld id="{13AB5C9E-6DBC-48EF-A3C4-EC84FAF6DB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E7D6-4761-92B5-DB31529FA31C}"/>
                </c:ext>
              </c:extLst>
            </c:dLbl>
            <c:dLbl>
              <c:idx val="29"/>
              <c:tx>
                <c:rich>
                  <a:bodyPr/>
                  <a:lstStyle/>
                  <a:p>
                    <a:fld id="{19FBA896-EB32-4922-BFE9-93502CFA9A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E7D6-4761-92B5-DB31529FA31C}"/>
                </c:ext>
              </c:extLst>
            </c:dLbl>
            <c:dLbl>
              <c:idx val="30"/>
              <c:tx>
                <c:rich>
                  <a:bodyPr/>
                  <a:lstStyle/>
                  <a:p>
                    <a:fld id="{60C519D9-59A6-40FB-A9B8-E564B02700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E7D6-4761-92B5-DB31529FA31C}"/>
                </c:ext>
              </c:extLst>
            </c:dLbl>
            <c:dLbl>
              <c:idx val="31"/>
              <c:tx>
                <c:rich>
                  <a:bodyPr/>
                  <a:lstStyle/>
                  <a:p>
                    <a:fld id="{BC802BCB-27DD-4C4C-B1F0-B3988C5163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E7D6-4761-92B5-DB31529FA31C}"/>
                </c:ext>
              </c:extLst>
            </c:dLbl>
            <c:dLbl>
              <c:idx val="32"/>
              <c:tx>
                <c:rich>
                  <a:bodyPr/>
                  <a:lstStyle/>
                  <a:p>
                    <a:fld id="{38632CF0-CE00-455B-9D0A-DE2A4C248E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E7D6-4761-92B5-DB31529FA31C}"/>
                </c:ext>
              </c:extLst>
            </c:dLbl>
            <c:dLbl>
              <c:idx val="33"/>
              <c:tx>
                <c:rich>
                  <a:bodyPr/>
                  <a:lstStyle/>
                  <a:p>
                    <a:fld id="{F4D8304F-A586-471C-B230-0E5867215C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E7D6-4761-92B5-DB31529FA31C}"/>
                </c:ext>
              </c:extLst>
            </c:dLbl>
            <c:dLbl>
              <c:idx val="34"/>
              <c:layout>
                <c:manualLayout>
                  <c:x val="-8.8632838466651889E-3"/>
                  <c:y val="3.6942969291156695E-2"/>
                </c:manualLayout>
              </c:layout>
              <c:tx>
                <c:rich>
                  <a:bodyPr/>
                  <a:lstStyle/>
                  <a:p>
                    <a:fld id="{E407FF44-B54A-495C-A626-73CAA938AF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E7D6-4761-92B5-DB31529FA31C}"/>
                </c:ext>
              </c:extLst>
            </c:dLbl>
            <c:dLbl>
              <c:idx val="35"/>
              <c:tx>
                <c:rich>
                  <a:bodyPr/>
                  <a:lstStyle/>
                  <a:p>
                    <a:fld id="{062F010B-C0D0-4A48-819B-009ED3BE41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E7D6-4761-92B5-DB31529FA31C}"/>
                </c:ext>
              </c:extLst>
            </c:dLbl>
            <c:dLbl>
              <c:idx val="36"/>
              <c:layout>
                <c:manualLayout>
                  <c:x val="-1.5510746731664082E-2"/>
                  <c:y val="-1.8471484645578472E-2"/>
                </c:manualLayout>
              </c:layout>
              <c:tx>
                <c:rich>
                  <a:bodyPr/>
                  <a:lstStyle/>
                  <a:p>
                    <a:fld id="{3B29DD91-657F-45D6-8BC9-8D3C6E1B5E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E7D6-4761-92B5-DB31529FA31C}"/>
                </c:ext>
              </c:extLst>
            </c:dLbl>
            <c:dLbl>
              <c:idx val="37"/>
              <c:layout>
                <c:manualLayout>
                  <c:x val="-0.10857522712164858"/>
                  <c:y val="-5.5414453936735164E-2"/>
                </c:manualLayout>
              </c:layout>
              <c:tx>
                <c:rich>
                  <a:bodyPr/>
                  <a:lstStyle/>
                  <a:p>
                    <a:fld id="{E1C77DD5-CF2E-4C47-BB96-10B238602B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E7D6-4761-92B5-DB31529FA31C}"/>
                </c:ext>
              </c:extLst>
            </c:dLbl>
            <c:dLbl>
              <c:idx val="38"/>
              <c:tx>
                <c:rich>
                  <a:bodyPr/>
                  <a:lstStyle/>
                  <a:p>
                    <a:fld id="{BD6705BF-B54B-4C5F-BA74-8136391A93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E7D6-4761-92B5-DB31529FA31C}"/>
                </c:ext>
              </c:extLst>
            </c:dLbl>
            <c:dLbl>
              <c:idx val="39"/>
              <c:tx>
                <c:rich>
                  <a:bodyPr/>
                  <a:lstStyle/>
                  <a:p>
                    <a:fld id="{1E26FE6C-0F68-421D-8767-910B97A7EB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E7D6-4761-92B5-DB31529FA31C}"/>
                </c:ext>
              </c:extLst>
            </c:dLbl>
            <c:dLbl>
              <c:idx val="40"/>
              <c:tx>
                <c:rich>
                  <a:bodyPr/>
                  <a:lstStyle/>
                  <a:p>
                    <a:fld id="{C6243A1F-F494-456C-A368-5B3D60DA20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E7D6-4761-92B5-DB31529FA31C}"/>
                </c:ext>
              </c:extLst>
            </c:dLbl>
            <c:dLbl>
              <c:idx val="41"/>
              <c:layout>
                <c:manualLayout>
                  <c:x val="-8.1245830035669357E-17"/>
                  <c:y val="2.6428403907373336E-2"/>
                </c:manualLayout>
              </c:layout>
              <c:tx>
                <c:rich>
                  <a:bodyPr/>
                  <a:lstStyle/>
                  <a:p>
                    <a:fld id="{4E070906-EC44-486E-BFF0-A63A8282E1C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E7D6-4761-92B5-DB31529FA31C}"/>
                </c:ext>
              </c:extLst>
            </c:dLbl>
            <c:dLbl>
              <c:idx val="42"/>
              <c:tx>
                <c:rich>
                  <a:bodyPr/>
                  <a:lstStyle/>
                  <a:p>
                    <a:fld id="{E119A6D4-EEE9-47C9-945A-1313A9BAF8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E7D6-4761-92B5-DB31529FA31C}"/>
                </c:ext>
              </c:extLst>
            </c:dLbl>
            <c:dLbl>
              <c:idx val="43"/>
              <c:tx>
                <c:rich>
                  <a:bodyPr/>
                  <a:lstStyle/>
                  <a:p>
                    <a:fld id="{A9C49DE9-2E2C-4DFA-B6A4-09A9BF2724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E7D6-4761-92B5-DB31529FA31C}"/>
                </c:ext>
              </c:extLst>
            </c:dLbl>
            <c:dLbl>
              <c:idx val="44"/>
              <c:tx>
                <c:rich>
                  <a:bodyPr/>
                  <a:lstStyle/>
                  <a:p>
                    <a:fld id="{F74EA548-F9FB-4DE8-B072-44EA60157B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E7D6-4761-92B5-DB31529FA31C}"/>
                </c:ext>
              </c:extLst>
            </c:dLbl>
            <c:dLbl>
              <c:idx val="45"/>
              <c:tx>
                <c:rich>
                  <a:bodyPr/>
                  <a:lstStyle/>
                  <a:p>
                    <a:fld id="{5A2D525C-C233-40CC-97C7-A6F752EA1A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E7D6-4761-92B5-DB31529FA31C}"/>
                </c:ext>
              </c:extLst>
            </c:dLbl>
            <c:dLbl>
              <c:idx val="46"/>
              <c:tx>
                <c:rich>
                  <a:bodyPr/>
                  <a:lstStyle/>
                  <a:p>
                    <a:fld id="{07FAEA67-212C-4410-9DDF-C42A902817B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E7D6-4761-92B5-DB31529FA31C}"/>
                </c:ext>
              </c:extLst>
            </c:dLbl>
            <c:dLbl>
              <c:idx val="47"/>
              <c:layout>
                <c:manualLayout>
                  <c:x val="-3.3189654045966126E-2"/>
                  <c:y val="2.5149697634294681E-2"/>
                </c:manualLayout>
              </c:layout>
              <c:tx>
                <c:rich>
                  <a:bodyPr/>
                  <a:lstStyle/>
                  <a:p>
                    <a:fld id="{79CB1B2F-C281-4C6F-B59C-D0FB7AB6527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E7D6-4761-92B5-DB31529FA31C}"/>
                </c:ext>
              </c:extLst>
            </c:dLbl>
            <c:dLbl>
              <c:idx val="48"/>
              <c:tx>
                <c:rich>
                  <a:bodyPr/>
                  <a:lstStyle/>
                  <a:p>
                    <a:fld id="{76746C98-524E-42A9-A5C3-4064867D81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E7D6-4761-92B5-DB31529FA31C}"/>
                </c:ext>
              </c:extLst>
            </c:dLbl>
            <c:dLbl>
              <c:idx val="49"/>
              <c:delete val="1"/>
              <c:extLst>
                <c:ext xmlns:c15="http://schemas.microsoft.com/office/drawing/2012/chart" uri="{CE6537A1-D6FC-4f65-9D91-7224C49458BB}"/>
                <c:ext xmlns:c16="http://schemas.microsoft.com/office/drawing/2014/chart" uri="{C3380CC4-5D6E-409C-BE32-E72D297353CC}">
                  <c16:uniqueId val="{00000031-E7D6-4761-92B5-DB31529FA31C}"/>
                </c:ext>
              </c:extLst>
            </c:dLbl>
            <c:dLbl>
              <c:idx val="50"/>
              <c:tx>
                <c:rich>
                  <a:bodyPr/>
                  <a:lstStyle/>
                  <a:p>
                    <a:fld id="{6F4802E8-9FB7-4C27-ADBF-CFDBC72F6A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E7D6-4761-92B5-DB31529FA31C}"/>
                </c:ext>
              </c:extLst>
            </c:dLbl>
            <c:dLbl>
              <c:idx val="51"/>
              <c:tx>
                <c:rich>
                  <a:bodyPr/>
                  <a:lstStyle/>
                  <a:p>
                    <a:fld id="{E0C0DB73-DCB4-4368-A237-22FD178FD6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E7D6-4761-92B5-DB31529FA31C}"/>
                </c:ext>
              </c:extLst>
            </c:dLbl>
            <c:dLbl>
              <c:idx val="52"/>
              <c:tx>
                <c:rich>
                  <a:bodyPr/>
                  <a:lstStyle/>
                  <a:p>
                    <a:fld id="{C444C22A-6583-4F13-9D5C-B6D95C320B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E7D6-4761-92B5-DB31529FA31C}"/>
                </c:ext>
              </c:extLst>
            </c:dLbl>
            <c:dLbl>
              <c:idx val="53"/>
              <c:tx>
                <c:rich>
                  <a:bodyPr/>
                  <a:lstStyle/>
                  <a:p>
                    <a:fld id="{5A6ADC7F-752D-43DA-9C0F-E3228C09EA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E7D6-4761-92B5-DB31529FA31C}"/>
                </c:ext>
              </c:extLst>
            </c:dLbl>
            <c:dLbl>
              <c:idx val="54"/>
              <c:layout>
                <c:manualLayout>
                  <c:x val="-1.5086206384530335E-3"/>
                  <c:y val="-5.9730531881449986E-2"/>
                </c:manualLayout>
              </c:layout>
              <c:tx>
                <c:rich>
                  <a:bodyPr/>
                  <a:lstStyle/>
                  <a:p>
                    <a:fld id="{8B0589D2-4D9F-4B3A-8691-6E21D14D55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E7D6-4761-92B5-DB31529FA31C}"/>
                </c:ext>
              </c:extLst>
            </c:dLbl>
            <c:dLbl>
              <c:idx val="55"/>
              <c:tx>
                <c:rich>
                  <a:bodyPr/>
                  <a:lstStyle/>
                  <a:p>
                    <a:fld id="{B7FB7789-518D-4119-AB65-EA4F8A272B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E7D6-4761-92B5-DB31529FA31C}"/>
                </c:ext>
              </c:extLst>
            </c:dLbl>
            <c:dLbl>
              <c:idx val="56"/>
              <c:tx>
                <c:rich>
                  <a:bodyPr/>
                  <a:lstStyle/>
                  <a:p>
                    <a:fld id="{43CE93B8-36CD-4FED-B0E6-4CB718F49C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E7D6-4761-92B5-DB31529FA31C}"/>
                </c:ext>
              </c:extLst>
            </c:dLbl>
            <c:dLbl>
              <c:idx val="57"/>
              <c:tx>
                <c:rich>
                  <a:bodyPr/>
                  <a:lstStyle/>
                  <a:p>
                    <a:fld id="{398AA427-382D-48EE-9C60-200E0BBC4E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E7D6-4761-92B5-DB31529FA31C}"/>
                </c:ext>
              </c:extLst>
            </c:dLbl>
            <c:dLbl>
              <c:idx val="58"/>
              <c:tx>
                <c:rich>
                  <a:bodyPr/>
                  <a:lstStyle/>
                  <a:p>
                    <a:fld id="{DE0CA5F4-EAA4-4F65-9A76-FE21E0F9DD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E7D6-4761-92B5-DB31529FA31C}"/>
                </c:ext>
              </c:extLst>
            </c:dLbl>
            <c:dLbl>
              <c:idx val="59"/>
              <c:tx>
                <c:rich>
                  <a:bodyPr/>
                  <a:lstStyle/>
                  <a:p>
                    <a:fld id="{4CAB7AD5-CE9A-4565-BF90-AEDFDBC96B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E7D6-4761-92B5-DB31529FA31C}"/>
                </c:ext>
              </c:extLst>
            </c:dLbl>
            <c:dLbl>
              <c:idx val="60"/>
              <c:layout>
                <c:manualLayout>
                  <c:x val="2.112068893834208E-2"/>
                  <c:y val="0"/>
                </c:manualLayout>
              </c:layout>
              <c:tx>
                <c:rich>
                  <a:bodyPr/>
                  <a:lstStyle/>
                  <a:p>
                    <a:fld id="{31543FCB-9961-49B4-AF66-2AEE22F295A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E7D6-4761-92B5-DB31529FA31C}"/>
                </c:ext>
              </c:extLst>
            </c:dLbl>
            <c:dLbl>
              <c:idx val="61"/>
              <c:layout>
                <c:manualLayout>
                  <c:x val="1.056034446917104E-2"/>
                  <c:y val="-1.2574848817147341E-2"/>
                </c:manualLayout>
              </c:layout>
              <c:tx>
                <c:rich>
                  <a:bodyPr/>
                  <a:lstStyle/>
                  <a:p>
                    <a:fld id="{B3DB2CDE-E58F-4E3C-B7EA-F4729C6A5F9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E7D6-4761-92B5-DB31529FA31C}"/>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E7D6-4761-92B5-DB31529FA31C}"/>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3 -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3 -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20AC-41A1-8F8A-E4D4F7F0B3C0}"/>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3 - ECI and produ 2019'!$H$2:$H$3</c:f>
              <c:numCache>
                <c:formatCode>General</c:formatCode>
                <c:ptCount val="2"/>
                <c:pt idx="0">
                  <c:v>-3.1</c:v>
                </c:pt>
                <c:pt idx="1">
                  <c:v>4.0999999999999996</c:v>
                </c:pt>
              </c:numCache>
            </c:numRef>
          </c:xVal>
          <c:yVal>
            <c:numRef>
              <c:f>'Figure 3 -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20AC-41A1-8F8A-E4D4F7F0B3C0}"/>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5CBF8F79-07F5-44C1-9E90-7164989FA65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0AC-41A1-8F8A-E4D4F7F0B3C0}"/>
                </c:ext>
              </c:extLst>
            </c:dLbl>
            <c:dLbl>
              <c:idx val="1"/>
              <c:tx>
                <c:rich>
                  <a:bodyPr/>
                  <a:lstStyle/>
                  <a:p>
                    <a:fld id="{3EA29963-89DA-4C7E-8F86-0A0BC85759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20AC-41A1-8F8A-E4D4F7F0B3C0}"/>
                </c:ext>
              </c:extLst>
            </c:dLbl>
            <c:dLbl>
              <c:idx val="2"/>
              <c:tx>
                <c:rich>
                  <a:bodyPr/>
                  <a:lstStyle/>
                  <a:p>
                    <a:fld id="{528355E6-D3EA-436E-B873-25AC6EAEC9E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0AC-41A1-8F8A-E4D4F7F0B3C0}"/>
                </c:ext>
              </c:extLst>
            </c:dLbl>
            <c:dLbl>
              <c:idx val="3"/>
              <c:tx>
                <c:rich>
                  <a:bodyPr/>
                  <a:lstStyle/>
                  <a:p>
                    <a:fld id="{323B8D12-4E8B-4236-9B92-9DECAD50A2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0AC-41A1-8F8A-E4D4F7F0B3C0}"/>
                </c:ext>
              </c:extLst>
            </c:dLbl>
            <c:dLbl>
              <c:idx val="4"/>
              <c:tx>
                <c:rich>
                  <a:bodyPr/>
                  <a:lstStyle/>
                  <a:p>
                    <a:fld id="{1B20E792-E168-493A-9ADD-8AE6E267D3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0AC-41A1-8F8A-E4D4F7F0B3C0}"/>
                </c:ext>
              </c:extLst>
            </c:dLbl>
            <c:dLbl>
              <c:idx val="5"/>
              <c:tx>
                <c:rich>
                  <a:bodyPr/>
                  <a:lstStyle/>
                  <a:p>
                    <a:fld id="{9D124E01-5E58-46BC-9B21-81A1D9D1C9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0AC-41A1-8F8A-E4D4F7F0B3C0}"/>
                </c:ext>
              </c:extLst>
            </c:dLbl>
            <c:dLbl>
              <c:idx val="6"/>
              <c:tx>
                <c:rich>
                  <a:bodyPr/>
                  <a:lstStyle/>
                  <a:p>
                    <a:fld id="{7F389432-0833-44AE-9AC7-9982150184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0AC-41A1-8F8A-E4D4F7F0B3C0}"/>
                </c:ext>
              </c:extLst>
            </c:dLbl>
            <c:dLbl>
              <c:idx val="7"/>
              <c:tx>
                <c:rich>
                  <a:bodyPr/>
                  <a:lstStyle/>
                  <a:p>
                    <a:fld id="{3384F99C-A3E0-4486-A91D-051D348340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20AC-41A1-8F8A-E4D4F7F0B3C0}"/>
                </c:ext>
              </c:extLst>
            </c:dLbl>
            <c:dLbl>
              <c:idx val="8"/>
              <c:tx>
                <c:rich>
                  <a:bodyPr/>
                  <a:lstStyle/>
                  <a:p>
                    <a:fld id="{2289FFF4-7F2F-46E7-9002-D91EBB17E6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0AC-41A1-8F8A-E4D4F7F0B3C0}"/>
                </c:ext>
              </c:extLst>
            </c:dLbl>
            <c:dLbl>
              <c:idx val="9"/>
              <c:tx>
                <c:rich>
                  <a:bodyPr/>
                  <a:lstStyle/>
                  <a:p>
                    <a:fld id="{CE111A07-09F1-41FF-AF09-D95ABB2355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0AC-41A1-8F8A-E4D4F7F0B3C0}"/>
                </c:ext>
              </c:extLst>
            </c:dLbl>
            <c:dLbl>
              <c:idx val="10"/>
              <c:layout>
                <c:manualLayout>
                  <c:x val="-2.2158209616662972E-3"/>
                  <c:y val="-1.8450184501845018E-2"/>
                </c:manualLayout>
              </c:layout>
              <c:tx>
                <c:rich>
                  <a:bodyPr/>
                  <a:lstStyle/>
                  <a:p>
                    <a:fld id="{01110B38-855E-4B53-8EA0-04FFF1B3035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20AC-41A1-8F8A-E4D4F7F0B3C0}"/>
                </c:ext>
              </c:extLst>
            </c:dLbl>
            <c:dLbl>
              <c:idx val="11"/>
              <c:tx>
                <c:rich>
                  <a:bodyPr/>
                  <a:lstStyle/>
                  <a:p>
                    <a:fld id="{5EBEE61F-5511-4AEC-8E85-920928E4F2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0AC-41A1-8F8A-E4D4F7F0B3C0}"/>
                </c:ext>
              </c:extLst>
            </c:dLbl>
            <c:dLbl>
              <c:idx val="12"/>
              <c:layout>
                <c:manualLayout>
                  <c:x val="-7.745582447760882E-2"/>
                  <c:y val="-2.3914176351986546E-2"/>
                </c:manualLayout>
              </c:layout>
              <c:tx>
                <c:rich>
                  <a:bodyPr/>
                  <a:lstStyle/>
                  <a:p>
                    <a:fld id="{4172F566-B80B-4E5F-B2F1-32FE9F7EBE7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20AC-41A1-8F8A-E4D4F7F0B3C0}"/>
                </c:ext>
              </c:extLst>
            </c:dLbl>
            <c:dLbl>
              <c:idx val="13"/>
              <c:tx>
                <c:rich>
                  <a:bodyPr/>
                  <a:lstStyle/>
                  <a:p>
                    <a:fld id="{12CFA1BE-2947-4567-8D13-09AE07FE27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0AC-41A1-8F8A-E4D4F7F0B3C0}"/>
                </c:ext>
              </c:extLst>
            </c:dLbl>
            <c:dLbl>
              <c:idx val="14"/>
              <c:tx>
                <c:rich>
                  <a:bodyPr/>
                  <a:lstStyle/>
                  <a:p>
                    <a:fld id="{1F5340CB-765F-481D-8351-B9A7FAEB9B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20AC-41A1-8F8A-E4D4F7F0B3C0}"/>
                </c:ext>
              </c:extLst>
            </c:dLbl>
            <c:dLbl>
              <c:idx val="15"/>
              <c:layout>
                <c:manualLayout>
                  <c:x val="-4.4316419233326028E-2"/>
                  <c:y val="-4.3050430504305154E-2"/>
                </c:manualLayout>
              </c:layout>
              <c:tx>
                <c:rich>
                  <a:bodyPr/>
                  <a:lstStyle/>
                  <a:p>
                    <a:fld id="{5A53C7FD-DFCF-42FA-8A9C-FBCD2D42703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20AC-41A1-8F8A-E4D4F7F0B3C0}"/>
                </c:ext>
              </c:extLst>
            </c:dLbl>
            <c:dLbl>
              <c:idx val="16"/>
              <c:tx>
                <c:rich>
                  <a:bodyPr/>
                  <a:lstStyle/>
                  <a:p>
                    <a:fld id="{CB573604-32DA-485C-8FBD-39AF9EB8E5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0AC-41A1-8F8A-E4D4F7F0B3C0}"/>
                </c:ext>
              </c:extLst>
            </c:dLbl>
            <c:dLbl>
              <c:idx val="17"/>
              <c:tx>
                <c:rich>
                  <a:bodyPr/>
                  <a:lstStyle/>
                  <a:p>
                    <a:fld id="{A69C354E-7B52-4DDB-9DA9-24293E412E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0AC-41A1-8F8A-E4D4F7F0B3C0}"/>
                </c:ext>
              </c:extLst>
            </c:dLbl>
            <c:dLbl>
              <c:idx val="18"/>
              <c:layout>
                <c:manualLayout>
                  <c:x val="-2.8805672501661866E-2"/>
                  <c:y val="3.0750307503075031E-2"/>
                </c:manualLayout>
              </c:layout>
              <c:tx>
                <c:rich>
                  <a:bodyPr/>
                  <a:lstStyle/>
                  <a:p>
                    <a:fld id="{A0880118-33B2-4A8E-B3EE-B0BF8A8705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20AC-41A1-8F8A-E4D4F7F0B3C0}"/>
                </c:ext>
              </c:extLst>
            </c:dLbl>
            <c:dLbl>
              <c:idx val="19"/>
              <c:tx>
                <c:rich>
                  <a:bodyPr/>
                  <a:lstStyle/>
                  <a:p>
                    <a:fld id="{A66A26DA-497F-456C-8866-A9690D3FE5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20AC-41A1-8F8A-E4D4F7F0B3C0}"/>
                </c:ext>
              </c:extLst>
            </c:dLbl>
            <c:dLbl>
              <c:idx val="20"/>
              <c:layout>
                <c:manualLayout>
                  <c:x val="0"/>
                  <c:y val="3.5871264527979715E-2"/>
                </c:manualLayout>
              </c:layout>
              <c:tx>
                <c:rich>
                  <a:bodyPr/>
                  <a:lstStyle/>
                  <a:p>
                    <a:fld id="{69871268-6159-4AC1-8669-C9188F44F18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20AC-41A1-8F8A-E4D4F7F0B3C0}"/>
                </c:ext>
              </c:extLst>
            </c:dLbl>
            <c:dLbl>
              <c:idx val="21"/>
              <c:tx>
                <c:rich>
                  <a:bodyPr/>
                  <a:lstStyle/>
                  <a:p>
                    <a:fld id="{3856FBA5-ED1E-4B46-A1C3-74A915F63B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20AC-41A1-8F8A-E4D4F7F0B3C0}"/>
                </c:ext>
              </c:extLst>
            </c:dLbl>
            <c:dLbl>
              <c:idx val="22"/>
              <c:tx>
                <c:rich>
                  <a:bodyPr/>
                  <a:lstStyle/>
                  <a:p>
                    <a:fld id="{0E0D031B-2552-40AB-B45C-646E6A4FD0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20AC-41A1-8F8A-E4D4F7F0B3C0}"/>
                </c:ext>
              </c:extLst>
            </c:dLbl>
            <c:dLbl>
              <c:idx val="23"/>
              <c:tx>
                <c:rich>
                  <a:bodyPr/>
                  <a:lstStyle/>
                  <a:p>
                    <a:fld id="{ACF37137-8849-4913-B9F7-85A2728AD5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20AC-41A1-8F8A-E4D4F7F0B3C0}"/>
                </c:ext>
              </c:extLst>
            </c:dLbl>
            <c:dLbl>
              <c:idx val="24"/>
              <c:tx>
                <c:rich>
                  <a:bodyPr/>
                  <a:lstStyle/>
                  <a:p>
                    <a:fld id="{F38C17F4-5675-45D2-AAD6-B3024B401B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20AC-41A1-8F8A-E4D4F7F0B3C0}"/>
                </c:ext>
              </c:extLst>
            </c:dLbl>
            <c:dLbl>
              <c:idx val="25"/>
              <c:tx>
                <c:rich>
                  <a:bodyPr/>
                  <a:lstStyle/>
                  <a:p>
                    <a:fld id="{E1861505-EABD-4722-9E12-045ABACD67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20AC-41A1-8F8A-E4D4F7F0B3C0}"/>
                </c:ext>
              </c:extLst>
            </c:dLbl>
            <c:dLbl>
              <c:idx val="26"/>
              <c:tx>
                <c:rich>
                  <a:bodyPr/>
                  <a:lstStyle/>
                  <a:p>
                    <a:fld id="{FC2CF70C-0290-4C7E-9BEC-CC6C1CF212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20AC-41A1-8F8A-E4D4F7F0B3C0}"/>
                </c:ext>
              </c:extLst>
            </c:dLbl>
            <c:dLbl>
              <c:idx val="27"/>
              <c:layout>
                <c:manualLayout>
                  <c:x val="1.3294925769997622E-2"/>
                  <c:y val="5.5350553505535055E-2"/>
                </c:manualLayout>
              </c:layout>
              <c:tx>
                <c:rich>
                  <a:bodyPr/>
                  <a:lstStyle/>
                  <a:p>
                    <a:fld id="{51186606-E9DC-4746-A838-5265086079E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20AC-41A1-8F8A-E4D4F7F0B3C0}"/>
                </c:ext>
              </c:extLst>
            </c:dLbl>
            <c:dLbl>
              <c:idx val="28"/>
              <c:tx>
                <c:rich>
                  <a:bodyPr/>
                  <a:lstStyle/>
                  <a:p>
                    <a:fld id="{F3B34032-DA70-456D-B853-1A98AB5AAE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20AC-41A1-8F8A-E4D4F7F0B3C0}"/>
                </c:ext>
              </c:extLst>
            </c:dLbl>
            <c:dLbl>
              <c:idx val="29"/>
              <c:layout>
                <c:manualLayout>
                  <c:x val="2.2158209616662972E-3"/>
                  <c:y val="4.9200492004920049E-2"/>
                </c:manualLayout>
              </c:layout>
              <c:tx>
                <c:rich>
                  <a:bodyPr/>
                  <a:lstStyle/>
                  <a:p>
                    <a:fld id="{BF59C364-0336-4BBF-B464-955FA58DCFE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20AC-41A1-8F8A-E4D4F7F0B3C0}"/>
                </c:ext>
              </c:extLst>
            </c:dLbl>
            <c:dLbl>
              <c:idx val="30"/>
              <c:tx>
                <c:rich>
                  <a:bodyPr/>
                  <a:lstStyle/>
                  <a:p>
                    <a:fld id="{EF974A77-F6A4-486B-B075-B4F2BC8B1F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20AC-41A1-8F8A-E4D4F7F0B3C0}"/>
                </c:ext>
              </c:extLst>
            </c:dLbl>
            <c:dLbl>
              <c:idx val="31"/>
              <c:layout>
                <c:manualLayout>
                  <c:x val="-5.9815935686398876E-2"/>
                  <c:y val="-7.3629301079951026E-2"/>
                </c:manualLayout>
              </c:layout>
              <c:tx>
                <c:rich>
                  <a:bodyPr/>
                  <a:lstStyle/>
                  <a:p>
                    <a:fld id="{8423E06F-277C-4047-B4C9-F1F6CE9920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20AC-41A1-8F8A-E4D4F7F0B3C0}"/>
                </c:ext>
              </c:extLst>
            </c:dLbl>
            <c:dLbl>
              <c:idx val="32"/>
              <c:layout>
                <c:manualLayout>
                  <c:x val="0"/>
                  <c:y val="2.4600246002460024E-2"/>
                </c:manualLayout>
              </c:layout>
              <c:tx>
                <c:rich>
                  <a:bodyPr/>
                  <a:lstStyle/>
                  <a:p>
                    <a:fld id="{87377B78-C47B-444B-98BF-B32A1E453C8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20AC-41A1-8F8A-E4D4F7F0B3C0}"/>
                </c:ext>
              </c:extLst>
            </c:dLbl>
            <c:dLbl>
              <c:idx val="33"/>
              <c:tx>
                <c:rich>
                  <a:bodyPr/>
                  <a:lstStyle/>
                  <a:p>
                    <a:fld id="{EFDCCBDE-3981-4B66-BDEF-CE13D85C71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20AC-41A1-8F8A-E4D4F7F0B3C0}"/>
                </c:ext>
              </c:extLst>
            </c:dLbl>
            <c:dLbl>
              <c:idx val="34"/>
              <c:tx>
                <c:rich>
                  <a:bodyPr/>
                  <a:lstStyle/>
                  <a:p>
                    <a:fld id="{B7BAAA0F-3439-4E06-B4F8-047BE3B1050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20AC-41A1-8F8A-E4D4F7F0B3C0}"/>
                </c:ext>
              </c:extLst>
            </c:dLbl>
            <c:dLbl>
              <c:idx val="35"/>
              <c:tx>
                <c:rich>
                  <a:bodyPr/>
                  <a:lstStyle/>
                  <a:p>
                    <a:fld id="{73AC3D22-D68A-4F63-821C-66E8DE7DA3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20AC-41A1-8F8A-E4D4F7F0B3C0}"/>
                </c:ext>
              </c:extLst>
            </c:dLbl>
            <c:dLbl>
              <c:idx val="36"/>
              <c:tx>
                <c:rich>
                  <a:bodyPr/>
                  <a:lstStyle/>
                  <a:p>
                    <a:fld id="{D6B5017D-CDCB-404B-97D0-07B80DE089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20AC-41A1-8F8A-E4D4F7F0B3C0}"/>
                </c:ext>
              </c:extLst>
            </c:dLbl>
            <c:dLbl>
              <c:idx val="37"/>
              <c:tx>
                <c:rich>
                  <a:bodyPr/>
                  <a:lstStyle/>
                  <a:p>
                    <a:fld id="{F57E75EC-E504-4324-92FA-C0A7E33CD4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20AC-41A1-8F8A-E4D4F7F0B3C0}"/>
                </c:ext>
              </c:extLst>
            </c:dLbl>
            <c:dLbl>
              <c:idx val="38"/>
              <c:tx>
                <c:rich>
                  <a:bodyPr/>
                  <a:lstStyle/>
                  <a:p>
                    <a:fld id="{9CAEA64F-AA85-4819-9A4C-3F878B328B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20AC-41A1-8F8A-E4D4F7F0B3C0}"/>
                </c:ext>
              </c:extLst>
            </c:dLbl>
            <c:dLbl>
              <c:idx val="39"/>
              <c:delete val="1"/>
              <c:extLst>
                <c:ext xmlns:c15="http://schemas.microsoft.com/office/drawing/2012/chart" uri="{CE6537A1-D6FC-4f65-9D91-7224C49458BB}"/>
                <c:ext xmlns:c16="http://schemas.microsoft.com/office/drawing/2014/chart" uri="{C3380CC4-5D6E-409C-BE32-E72D297353CC}">
                  <c16:uniqueId val="{00000029-20AC-41A1-8F8A-E4D4F7F0B3C0}"/>
                </c:ext>
              </c:extLst>
            </c:dLbl>
            <c:dLbl>
              <c:idx val="40"/>
              <c:tx>
                <c:rich>
                  <a:bodyPr/>
                  <a:lstStyle/>
                  <a:p>
                    <a:fld id="{D9C8AA98-8E6F-4E56-A665-5A2344C013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20AC-41A1-8F8A-E4D4F7F0B3C0}"/>
                </c:ext>
              </c:extLst>
            </c:dLbl>
            <c:dLbl>
              <c:idx val="41"/>
              <c:tx>
                <c:rich>
                  <a:bodyPr/>
                  <a:lstStyle/>
                  <a:p>
                    <a:fld id="{7756D403-1365-4A3A-8C75-AEBA00D198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20AC-41A1-8F8A-E4D4F7F0B3C0}"/>
                </c:ext>
              </c:extLst>
            </c:dLbl>
            <c:dLbl>
              <c:idx val="42"/>
              <c:tx>
                <c:rich>
                  <a:bodyPr/>
                  <a:lstStyle/>
                  <a:p>
                    <a:fld id="{23605AFF-A0B8-4072-9A83-C650EA6E1C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20AC-41A1-8F8A-E4D4F7F0B3C0}"/>
                </c:ext>
              </c:extLst>
            </c:dLbl>
            <c:dLbl>
              <c:idx val="43"/>
              <c:tx>
                <c:rich>
                  <a:bodyPr/>
                  <a:lstStyle/>
                  <a:p>
                    <a:fld id="{64811035-5C30-49A7-A729-0FB156C3B8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20AC-41A1-8F8A-E4D4F7F0B3C0}"/>
                </c:ext>
              </c:extLst>
            </c:dLbl>
            <c:dLbl>
              <c:idx val="44"/>
              <c:tx>
                <c:rich>
                  <a:bodyPr/>
                  <a:lstStyle/>
                  <a:p>
                    <a:fld id="{BFDE927C-E1EC-4636-A414-01874A0B99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20AC-41A1-8F8A-E4D4F7F0B3C0}"/>
                </c:ext>
              </c:extLst>
            </c:dLbl>
            <c:dLbl>
              <c:idx val="45"/>
              <c:tx>
                <c:rich>
                  <a:bodyPr/>
                  <a:lstStyle/>
                  <a:p>
                    <a:fld id="{5294DABB-67C5-4310-B8A8-4C5CD9B12A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20AC-41A1-8F8A-E4D4F7F0B3C0}"/>
                </c:ext>
              </c:extLst>
            </c:dLbl>
            <c:dLbl>
              <c:idx val="46"/>
              <c:tx>
                <c:rich>
                  <a:bodyPr/>
                  <a:lstStyle/>
                  <a:p>
                    <a:fld id="{A950AD08-A8C8-484E-A090-6BC059812D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20AC-41A1-8F8A-E4D4F7F0B3C0}"/>
                </c:ext>
              </c:extLst>
            </c:dLbl>
            <c:dLbl>
              <c:idx val="47"/>
              <c:tx>
                <c:rich>
                  <a:bodyPr/>
                  <a:lstStyle/>
                  <a:p>
                    <a:fld id="{8EF81E0D-565E-4844-8D5D-641075DE14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20AC-41A1-8F8A-E4D4F7F0B3C0}"/>
                </c:ext>
              </c:extLst>
            </c:dLbl>
            <c:dLbl>
              <c:idx val="48"/>
              <c:tx>
                <c:rich>
                  <a:bodyPr/>
                  <a:lstStyle/>
                  <a:p>
                    <a:fld id="{98723E44-17AF-47DD-991D-2A008A318A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20AC-41A1-8F8A-E4D4F7F0B3C0}"/>
                </c:ext>
              </c:extLst>
            </c:dLbl>
            <c:dLbl>
              <c:idx val="49"/>
              <c:tx>
                <c:rich>
                  <a:bodyPr/>
                  <a:lstStyle/>
                  <a:p>
                    <a:fld id="{75F161B8-EF8C-4AAE-9C61-C36E654A11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20AC-41A1-8F8A-E4D4F7F0B3C0}"/>
                </c:ext>
              </c:extLst>
            </c:dLbl>
            <c:dLbl>
              <c:idx val="50"/>
              <c:tx>
                <c:rich>
                  <a:bodyPr/>
                  <a:lstStyle/>
                  <a:p>
                    <a:fld id="{3CF1A18B-176A-41C6-AAB6-30633E58FE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20AC-41A1-8F8A-E4D4F7F0B3C0}"/>
                </c:ext>
              </c:extLst>
            </c:dLbl>
            <c:dLbl>
              <c:idx val="51"/>
              <c:tx>
                <c:rich>
                  <a:bodyPr/>
                  <a:lstStyle/>
                  <a:p>
                    <a:fld id="{2B3F4BEE-356C-4497-8262-BC9C0465A2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20AC-41A1-8F8A-E4D4F7F0B3C0}"/>
                </c:ext>
              </c:extLst>
            </c:dLbl>
            <c:dLbl>
              <c:idx val="52"/>
              <c:layout>
                <c:manualLayout>
                  <c:x val="-8.1985375581653044E-2"/>
                  <c:y val="-3.6900369003690148E-2"/>
                </c:manualLayout>
              </c:layout>
              <c:tx>
                <c:rich>
                  <a:bodyPr/>
                  <a:lstStyle/>
                  <a:p>
                    <a:fld id="{98F99F9C-3CCC-4261-9CFA-F7A70AB5791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20AC-41A1-8F8A-E4D4F7F0B3C0}"/>
                </c:ext>
              </c:extLst>
            </c:dLbl>
            <c:dLbl>
              <c:idx val="53"/>
              <c:tx>
                <c:rich>
                  <a:bodyPr/>
                  <a:lstStyle/>
                  <a:p>
                    <a:fld id="{5A5D7B4B-2024-49E2-909D-60A3BA1C55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20AC-41A1-8F8A-E4D4F7F0B3C0}"/>
                </c:ext>
              </c:extLst>
            </c:dLbl>
            <c:dLbl>
              <c:idx val="54"/>
              <c:tx>
                <c:rich>
                  <a:bodyPr/>
                  <a:lstStyle/>
                  <a:p>
                    <a:fld id="{742F418A-0127-4734-933E-73F4F57810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20AC-41A1-8F8A-E4D4F7F0B3C0}"/>
                </c:ext>
              </c:extLst>
            </c:dLbl>
            <c:dLbl>
              <c:idx val="55"/>
              <c:tx>
                <c:rich>
                  <a:bodyPr/>
                  <a:lstStyle/>
                  <a:p>
                    <a:fld id="{52B3B956-D191-43A8-BC60-28B0D36950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20AC-41A1-8F8A-E4D4F7F0B3C0}"/>
                </c:ext>
              </c:extLst>
            </c:dLbl>
            <c:dLbl>
              <c:idx val="56"/>
              <c:tx>
                <c:rich>
                  <a:bodyPr/>
                  <a:lstStyle/>
                  <a:p>
                    <a:fld id="{2927D3B9-BF98-4118-9F04-6E9AC57477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20AC-41A1-8F8A-E4D4F7F0B3C0}"/>
                </c:ext>
              </c:extLst>
            </c:dLbl>
            <c:dLbl>
              <c:idx val="57"/>
              <c:tx>
                <c:rich>
                  <a:bodyPr/>
                  <a:lstStyle/>
                  <a:p>
                    <a:fld id="{86443ABE-89D2-475C-AFF1-C94353DFD6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20AC-41A1-8F8A-E4D4F7F0B3C0}"/>
                </c:ext>
              </c:extLst>
            </c:dLbl>
            <c:dLbl>
              <c:idx val="58"/>
              <c:tx>
                <c:rich>
                  <a:bodyPr/>
                  <a:lstStyle/>
                  <a:p>
                    <a:fld id="{ECE49E13-12B7-439F-A898-5D9B7BA962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20AC-41A1-8F8A-E4D4F7F0B3C0}"/>
                </c:ext>
              </c:extLst>
            </c:dLbl>
            <c:dLbl>
              <c:idx val="59"/>
              <c:tx>
                <c:rich>
                  <a:bodyPr/>
                  <a:lstStyle/>
                  <a:p>
                    <a:fld id="{1CEAED70-22E4-4A55-A207-F15DA9C675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20AC-41A1-8F8A-E4D4F7F0B3C0}"/>
                </c:ext>
              </c:extLst>
            </c:dLbl>
            <c:dLbl>
              <c:idx val="60"/>
              <c:tx>
                <c:rich>
                  <a:bodyPr/>
                  <a:lstStyle/>
                  <a:p>
                    <a:fld id="{AAC1E2DD-06FB-4B70-B9CA-A5E6949403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20AC-41A1-8F8A-E4D4F7F0B3C0}"/>
                </c:ext>
              </c:extLst>
            </c:dLbl>
            <c:dLbl>
              <c:idx val="61"/>
              <c:tx>
                <c:rich>
                  <a:bodyPr/>
                  <a:lstStyle/>
                  <a:p>
                    <a:fld id="{D6D9F51E-8055-43A1-AE6E-EF94ED4D0B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20AC-41A1-8F8A-E4D4F7F0B3C0}"/>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20AC-41A1-8F8A-E4D4F7F0B3C0}"/>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2019'!$H$2:$H$3</c:f>
              <c:numCache>
                <c:formatCode>General</c:formatCode>
                <c:ptCount val="2"/>
                <c:pt idx="0">
                  <c:v>-3.1</c:v>
                </c:pt>
                <c:pt idx="1">
                  <c:v>4.0999999999999996</c:v>
                </c:pt>
              </c:numCache>
            </c:numRef>
          </c:xVal>
          <c:yVal>
            <c:numRef>
              <c:f>'Figure 3 -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20AC-41A1-8F8A-E4D4F7F0B3C0}"/>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23E-40E3-9306-AC265F126FCB}"/>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3E-40E3-9306-AC265F126FCB}"/>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23E-40E3-9306-AC265F126FCB}"/>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23E-40E3-9306-AC265F126FCB}"/>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23E-40E3-9306-AC265F126FCB}"/>
                </c:ext>
              </c:extLst>
            </c:dLbl>
            <c:dLbl>
              <c:idx val="5"/>
              <c:tx>
                <c:rich>
                  <a:bodyPr/>
                  <a:lstStyle/>
                  <a:p>
                    <a:fld id="{F66196FA-D9DF-462D-A12A-23EE99EE04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623E-40E3-9306-AC265F126FCB}"/>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23E-40E3-9306-AC265F126FCB}"/>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23E-40E3-9306-AC265F126FCB}"/>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23E-40E3-9306-AC265F126FCB}"/>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23E-40E3-9306-AC265F126FCB}"/>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23E-40E3-9306-AC265F126FCB}"/>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23E-40E3-9306-AC265F126FCB}"/>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23E-40E3-9306-AC265F126FCB}"/>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23E-40E3-9306-AC265F126FCB}"/>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23E-40E3-9306-AC265F126FCB}"/>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23E-40E3-9306-AC265F126FCB}"/>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623E-40E3-9306-AC265F126FCB}"/>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623E-40E3-9306-AC265F126FCB}"/>
                </c:ext>
              </c:extLst>
            </c:dLbl>
            <c:dLbl>
              <c:idx val="18"/>
              <c:layout>
                <c:manualLayout>
                  <c:x val="-2.8805672501661866E-2"/>
                  <c:y val="3.0750307503075031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623E-40E3-9306-AC265F126FCB}"/>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623E-40E3-9306-AC265F126FCB}"/>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623E-40E3-9306-AC265F126FCB}"/>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623E-40E3-9306-AC265F126FCB}"/>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623E-40E3-9306-AC265F126FCB}"/>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623E-40E3-9306-AC265F126FCB}"/>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623E-40E3-9306-AC265F126FCB}"/>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623E-40E3-9306-AC265F126FCB}"/>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623E-40E3-9306-AC265F126FCB}"/>
                </c:ext>
              </c:extLst>
            </c:dLbl>
            <c:dLbl>
              <c:idx val="27"/>
              <c:layout>
                <c:manualLayout>
                  <c:x val="1.3294925769997622E-2"/>
                  <c:y val="5.5350553505535055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623E-40E3-9306-AC265F126FCB}"/>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623E-40E3-9306-AC265F126FCB}"/>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623E-40E3-9306-AC265F126FCB}"/>
                </c:ext>
              </c:extLst>
            </c:dLbl>
            <c:dLbl>
              <c:idx val="30"/>
              <c:tx>
                <c:rich>
                  <a:bodyPr/>
                  <a:lstStyle/>
                  <a:p>
                    <a:fld id="{EFADB164-703B-42BB-9464-268B0E380B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623E-40E3-9306-AC265F126FCB}"/>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623E-40E3-9306-AC265F126FCB}"/>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623E-40E3-9306-AC265F126FCB}"/>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623E-40E3-9306-AC265F126FCB}"/>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623E-40E3-9306-AC265F126FCB}"/>
                </c:ext>
              </c:extLst>
            </c:dLbl>
            <c:dLbl>
              <c:idx val="35"/>
              <c:tx>
                <c:rich>
                  <a:bodyPr/>
                  <a:lstStyle/>
                  <a:p>
                    <a:fld id="{AB47C6A9-CF28-42AA-B102-41F2D6D12E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623E-40E3-9306-AC265F126FCB}"/>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623E-40E3-9306-AC265F126FCB}"/>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623E-40E3-9306-AC265F126FCB}"/>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623E-40E3-9306-AC265F126FCB}"/>
                </c:ext>
              </c:extLst>
            </c:dLbl>
            <c:dLbl>
              <c:idx val="39"/>
              <c:delete val="1"/>
              <c:extLst>
                <c:ext xmlns:c15="http://schemas.microsoft.com/office/drawing/2012/chart" uri="{CE6537A1-D6FC-4f65-9D91-7224C49458BB}"/>
                <c:ext xmlns:c16="http://schemas.microsoft.com/office/drawing/2014/chart" uri="{C3380CC4-5D6E-409C-BE32-E72D297353CC}">
                  <c16:uniqueId val="{00000027-623E-40E3-9306-AC265F126FCB}"/>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623E-40E3-9306-AC265F126FCB}"/>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623E-40E3-9306-AC265F126FCB}"/>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623E-40E3-9306-AC265F126FCB}"/>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623E-40E3-9306-AC265F126FCB}"/>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623E-40E3-9306-AC265F126FCB}"/>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623E-40E3-9306-AC265F126FCB}"/>
                </c:ext>
              </c:extLst>
            </c:dLbl>
            <c:dLbl>
              <c:idx val="46"/>
              <c:tx>
                <c:rich>
                  <a:bodyPr/>
                  <a:lstStyle/>
                  <a:p>
                    <a:fld id="{0CD8A498-005B-474F-89BD-AF94FF7AB8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623E-40E3-9306-AC265F126FCB}"/>
                </c:ext>
              </c:extLst>
            </c:dLbl>
            <c:dLbl>
              <c:idx val="47"/>
              <c:tx>
                <c:rich>
                  <a:bodyPr/>
                  <a:lstStyle/>
                  <a:p>
                    <a:fld id="{C4EBCFDB-BEA6-4965-8953-3B59088297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623E-40E3-9306-AC265F126FCB}"/>
                </c:ext>
              </c:extLst>
            </c:dLbl>
            <c:dLbl>
              <c:idx val="48"/>
              <c:tx>
                <c:rich>
                  <a:bodyPr/>
                  <a:lstStyle/>
                  <a:p>
                    <a:fld id="{A24C7822-FDCE-42BE-A6DD-0728BCD2C5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623E-40E3-9306-AC265F126FCB}"/>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623E-40E3-9306-AC265F126FCB}"/>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623E-40E3-9306-AC265F126FCB}"/>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623E-40E3-9306-AC265F126FCB}"/>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623E-40E3-9306-AC265F126FCB}"/>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623E-40E3-9306-AC265F126FCB}"/>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623E-40E3-9306-AC265F126FCB}"/>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623E-40E3-9306-AC265F126FCB}"/>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623E-40E3-9306-AC265F126FCB}"/>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623E-40E3-9306-AC265F126FCB}"/>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623E-40E3-9306-AC265F126FCB}"/>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623E-40E3-9306-AC265F126FCB}"/>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623E-40E3-9306-AC265F126FCB}"/>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623E-40E3-9306-AC265F126FCB}"/>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623E-40E3-9306-AC265F126FCB}"/>
            </c:ext>
          </c:extLst>
        </c:ser>
        <c:ser>
          <c:idx val="4"/>
          <c:order val="1"/>
          <c:tx>
            <c:v>Greater South East</c:v>
          </c:tx>
          <c:spPr>
            <a:ln w="25400" cap="rnd">
              <a:noFill/>
              <a:round/>
            </a:ln>
            <a:effectLst/>
          </c:spPr>
          <c:marker>
            <c:symbol val="circle"/>
            <c:size val="5"/>
            <c:spPr>
              <a:solidFill>
                <a:srgbClr val="851774"/>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0-623E-40E3-9306-AC265F126FCB}"/>
            </c:ext>
          </c:extLst>
        </c:ser>
        <c:ser>
          <c:idx val="3"/>
          <c:order val="2"/>
          <c:spPr>
            <a:ln w="25400" cap="rnd">
              <a:noFill/>
              <a:round/>
            </a:ln>
            <a:effectLst/>
          </c:spPr>
          <c:marker>
            <c:symbol val="circle"/>
            <c:size val="5"/>
            <c:spPr>
              <a:solidFill>
                <a:schemeClr val="accent4"/>
              </a:solidFill>
              <a:ln w="9525">
                <a:solidFill>
                  <a:schemeClr val="accent4"/>
                </a:solidFill>
              </a:ln>
              <a:effectLst/>
            </c:spPr>
          </c:marker>
          <c:xVal>
            <c:numRef>
              <c:f>'Figure 3 - ECI and produ 2019'!$J$2:$J$3</c:f>
              <c:numCache>
                <c:formatCode>General</c:formatCode>
                <c:ptCount val="2"/>
                <c:pt idx="0">
                  <c:v>-3.1</c:v>
                </c:pt>
                <c:pt idx="1">
                  <c:v>4.0999999999999996</c:v>
                </c:pt>
              </c:numCache>
            </c:numRef>
          </c:xVal>
          <c:yVal>
            <c:numRef>
              <c:f>'Figure 3 - ECI and produ 2019'!$I$2:$I$3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1-623E-40E3-9306-AC265F126FCB}"/>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2019'!$J$2:$J$3</c:f>
              <c:numCache>
                <c:formatCode>General</c:formatCode>
                <c:ptCount val="2"/>
                <c:pt idx="0">
                  <c:v>-3.1</c:v>
                </c:pt>
                <c:pt idx="1">
                  <c:v>4.0999999999999996</c:v>
                </c:pt>
              </c:numCache>
            </c:numRef>
          </c:xVal>
          <c:yVal>
            <c:numRef>
              <c:f>'Figure 3 - ECI and produ 2019'!$I$2:$I$3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623E-40E3-9306-AC265F126FCB}"/>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20258530780910905"/>
          <c:y val="0.92803692390050252"/>
          <c:w val="0.63352818446675319"/>
          <c:h val="6.8163290404508581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B3B7BD9D-65DC-40CF-AF9F-19FCE19B048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3A7-497F-9C68-A497486EF6F2}"/>
                </c:ext>
              </c:extLst>
            </c:dLbl>
            <c:dLbl>
              <c:idx val="1"/>
              <c:tx>
                <c:rich>
                  <a:bodyPr/>
                  <a:lstStyle/>
                  <a:p>
                    <a:fld id="{C465DF4A-DF2B-41CF-9635-A29E1AB586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3A7-497F-9C68-A497486EF6F2}"/>
                </c:ext>
              </c:extLst>
            </c:dLbl>
            <c:dLbl>
              <c:idx val="2"/>
              <c:tx>
                <c:rich>
                  <a:bodyPr/>
                  <a:lstStyle/>
                  <a:p>
                    <a:fld id="{D93771C2-672D-436B-AE67-6FFE8136C8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3A7-497F-9C68-A497486EF6F2}"/>
                </c:ext>
              </c:extLst>
            </c:dLbl>
            <c:dLbl>
              <c:idx val="3"/>
              <c:tx>
                <c:rich>
                  <a:bodyPr/>
                  <a:lstStyle/>
                  <a:p>
                    <a:fld id="{7299D953-08CB-42E7-9B2C-32031A8682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3A7-497F-9C68-A497486EF6F2}"/>
                </c:ext>
              </c:extLst>
            </c:dLbl>
            <c:dLbl>
              <c:idx val="4"/>
              <c:tx>
                <c:rich>
                  <a:bodyPr/>
                  <a:lstStyle/>
                  <a:p>
                    <a:fld id="{99216E93-8369-4F84-87BD-AE0A98E00D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3A7-497F-9C68-A497486EF6F2}"/>
                </c:ext>
              </c:extLst>
            </c:dLbl>
            <c:dLbl>
              <c:idx val="5"/>
              <c:tx>
                <c:rich>
                  <a:bodyPr/>
                  <a:lstStyle/>
                  <a:p>
                    <a:fld id="{1EB9EE02-ECC2-4480-ACF0-4E4ABD0C60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3A7-497F-9C68-A497486EF6F2}"/>
                </c:ext>
              </c:extLst>
            </c:dLbl>
            <c:dLbl>
              <c:idx val="6"/>
              <c:tx>
                <c:rich>
                  <a:bodyPr/>
                  <a:lstStyle/>
                  <a:p>
                    <a:fld id="{8F29D8A4-AED6-4DFD-9958-ACA15B9153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3A7-497F-9C68-A497486EF6F2}"/>
                </c:ext>
              </c:extLst>
            </c:dLbl>
            <c:dLbl>
              <c:idx val="7"/>
              <c:tx>
                <c:rich>
                  <a:bodyPr/>
                  <a:lstStyle/>
                  <a:p>
                    <a:fld id="{DFB2BB47-C87B-4082-BE68-1D8FA6D1C3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03A7-497F-9C68-A497486EF6F2}"/>
                </c:ext>
              </c:extLst>
            </c:dLbl>
            <c:dLbl>
              <c:idx val="8"/>
              <c:tx>
                <c:rich>
                  <a:bodyPr/>
                  <a:lstStyle/>
                  <a:p>
                    <a:fld id="{5952F970-843D-4696-BF44-6855CFE359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3A7-497F-9C68-A497486EF6F2}"/>
                </c:ext>
              </c:extLst>
            </c:dLbl>
            <c:dLbl>
              <c:idx val="9"/>
              <c:tx>
                <c:rich>
                  <a:bodyPr/>
                  <a:lstStyle/>
                  <a:p>
                    <a:fld id="{4CDF3E5F-9F01-4B21-89A5-E5E401E502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3A7-497F-9C68-A497486EF6F2}"/>
                </c:ext>
              </c:extLst>
            </c:dLbl>
            <c:dLbl>
              <c:idx val="10"/>
              <c:tx>
                <c:rich>
                  <a:bodyPr/>
                  <a:lstStyle/>
                  <a:p>
                    <a:fld id="{E3E79B22-A522-4F37-9012-80D53795F6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3A7-497F-9C68-A497486EF6F2}"/>
                </c:ext>
              </c:extLst>
            </c:dLbl>
            <c:dLbl>
              <c:idx val="11"/>
              <c:tx>
                <c:rich>
                  <a:bodyPr/>
                  <a:lstStyle/>
                  <a:p>
                    <a:fld id="{B28CB85F-66B6-41F4-BA4A-6B33EEF0D7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3A7-497F-9C68-A497486EF6F2}"/>
                </c:ext>
              </c:extLst>
            </c:dLbl>
            <c:dLbl>
              <c:idx val="12"/>
              <c:tx>
                <c:rich>
                  <a:bodyPr/>
                  <a:lstStyle/>
                  <a:p>
                    <a:fld id="{8A85F1B1-CB7F-4795-84A6-66A48A9BBD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3A7-497F-9C68-A497486EF6F2}"/>
                </c:ext>
              </c:extLst>
            </c:dLbl>
            <c:dLbl>
              <c:idx val="13"/>
              <c:tx>
                <c:rich>
                  <a:bodyPr/>
                  <a:lstStyle/>
                  <a:p>
                    <a:fld id="{3737399A-C896-43AA-BBD9-16DAFF73D6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3A7-497F-9C68-A497486EF6F2}"/>
                </c:ext>
              </c:extLst>
            </c:dLbl>
            <c:dLbl>
              <c:idx val="14"/>
              <c:layout>
                <c:manualLayout>
                  <c:x val="-2.2158209616663056E-2"/>
                  <c:y val="-4.9200492004920049E-2"/>
                </c:manualLayout>
              </c:layout>
              <c:tx>
                <c:rich>
                  <a:bodyPr/>
                  <a:lstStyle/>
                  <a:p>
                    <a:fld id="{F37B42AB-769C-470D-8776-B04D3F4C0B7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3A7-497F-9C68-A497486EF6F2}"/>
                </c:ext>
              </c:extLst>
            </c:dLbl>
            <c:dLbl>
              <c:idx val="15"/>
              <c:tx>
                <c:rich>
                  <a:bodyPr/>
                  <a:lstStyle/>
                  <a:p>
                    <a:fld id="{4C11A1FE-A7A8-4096-B37E-1F47C3E888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3A7-497F-9C68-A497486EF6F2}"/>
                </c:ext>
              </c:extLst>
            </c:dLbl>
            <c:dLbl>
              <c:idx val="16"/>
              <c:tx>
                <c:rich>
                  <a:bodyPr/>
                  <a:lstStyle/>
                  <a:p>
                    <a:fld id="{D930AAFE-07C3-427C-8453-EF0CCA7A50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3A7-497F-9C68-A497486EF6F2}"/>
                </c:ext>
              </c:extLst>
            </c:dLbl>
            <c:dLbl>
              <c:idx val="17"/>
              <c:tx>
                <c:rich>
                  <a:bodyPr/>
                  <a:lstStyle/>
                  <a:p>
                    <a:fld id="{679D3049-BD81-4C8D-9191-758810AD65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3A7-497F-9C68-A497486EF6F2}"/>
                </c:ext>
              </c:extLst>
            </c:dLbl>
            <c:dLbl>
              <c:idx val="18"/>
              <c:tx>
                <c:rich>
                  <a:bodyPr/>
                  <a:lstStyle/>
                  <a:p>
                    <a:fld id="{33A0CCFA-ADF2-44DF-9B5E-77ACFF6684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3A7-497F-9C68-A497486EF6F2}"/>
                </c:ext>
              </c:extLst>
            </c:dLbl>
            <c:dLbl>
              <c:idx val="19"/>
              <c:tx>
                <c:rich>
                  <a:bodyPr/>
                  <a:lstStyle/>
                  <a:p>
                    <a:fld id="{B0C82E6C-A0E9-465E-BF6E-660C8C1663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3A7-497F-9C68-A497486EF6F2}"/>
                </c:ext>
              </c:extLst>
            </c:dLbl>
            <c:dLbl>
              <c:idx val="20"/>
              <c:tx>
                <c:rich>
                  <a:bodyPr/>
                  <a:lstStyle/>
                  <a:p>
                    <a:fld id="{7BAC546A-787F-483B-890F-F301F3D88D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3A7-497F-9C68-A497486EF6F2}"/>
                </c:ext>
              </c:extLst>
            </c:dLbl>
            <c:dLbl>
              <c:idx val="21"/>
              <c:tx>
                <c:rich>
                  <a:bodyPr/>
                  <a:lstStyle/>
                  <a:p>
                    <a:fld id="{DCB55028-15E6-4E7B-8161-ACCFD5D711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3A7-497F-9C68-A497486EF6F2}"/>
                </c:ext>
              </c:extLst>
            </c:dLbl>
            <c:dLbl>
              <c:idx val="22"/>
              <c:tx>
                <c:rich>
                  <a:bodyPr/>
                  <a:lstStyle/>
                  <a:p>
                    <a:fld id="{446241E2-1BFA-4B33-924F-43EBE4E274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03A7-497F-9C68-A497486EF6F2}"/>
                </c:ext>
              </c:extLst>
            </c:dLbl>
            <c:dLbl>
              <c:idx val="23"/>
              <c:tx>
                <c:rich>
                  <a:bodyPr/>
                  <a:lstStyle/>
                  <a:p>
                    <a:fld id="{9112CDB3-D0F1-410F-9CC4-9799DE0D22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3A7-497F-9C68-A497486EF6F2}"/>
                </c:ext>
              </c:extLst>
            </c:dLbl>
            <c:dLbl>
              <c:idx val="24"/>
              <c:tx>
                <c:rich>
                  <a:bodyPr/>
                  <a:lstStyle/>
                  <a:p>
                    <a:fld id="{E4A3CD79-D40F-4A4D-8E45-8B3C14DB6F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3A7-497F-9C68-A497486EF6F2}"/>
                </c:ext>
              </c:extLst>
            </c:dLbl>
            <c:dLbl>
              <c:idx val="25"/>
              <c:tx>
                <c:rich>
                  <a:bodyPr/>
                  <a:lstStyle/>
                  <a:p>
                    <a:fld id="{98C551C6-642C-421B-A4E6-38911E9EAC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3A7-497F-9C68-A497486EF6F2}"/>
                </c:ext>
              </c:extLst>
            </c:dLbl>
            <c:dLbl>
              <c:idx val="26"/>
              <c:tx>
                <c:rich>
                  <a:bodyPr/>
                  <a:lstStyle/>
                  <a:p>
                    <a:fld id="{1BAC6557-3B03-4213-8AE8-2737B84744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3A7-497F-9C68-A497486EF6F2}"/>
                </c:ext>
              </c:extLst>
            </c:dLbl>
            <c:dLbl>
              <c:idx val="27"/>
              <c:tx>
                <c:rich>
                  <a:bodyPr/>
                  <a:lstStyle/>
                  <a:p>
                    <a:fld id="{6E146269-F026-4773-B561-4EF6069925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3A7-497F-9C68-A497486EF6F2}"/>
                </c:ext>
              </c:extLst>
            </c:dLbl>
            <c:dLbl>
              <c:idx val="28"/>
              <c:tx>
                <c:rich>
                  <a:bodyPr/>
                  <a:lstStyle/>
                  <a:p>
                    <a:fld id="{2E9D14F2-1262-40E4-97CC-E49E1FDB2D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03A7-497F-9C68-A497486EF6F2}"/>
                </c:ext>
              </c:extLst>
            </c:dLbl>
            <c:dLbl>
              <c:idx val="29"/>
              <c:layout>
                <c:manualLayout>
                  <c:x val="0"/>
                  <c:y val="-5.9101654846335696E-3"/>
                </c:manualLayout>
              </c:layout>
              <c:tx>
                <c:rich>
                  <a:bodyPr/>
                  <a:lstStyle/>
                  <a:p>
                    <a:fld id="{34F2F6E4-D394-40D0-BF73-E79187A0A4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3A7-497F-9C68-A497486EF6F2}"/>
                </c:ext>
              </c:extLst>
            </c:dLbl>
            <c:dLbl>
              <c:idx val="30"/>
              <c:tx>
                <c:rich>
                  <a:bodyPr/>
                  <a:lstStyle/>
                  <a:p>
                    <a:fld id="{0AAB2BB6-D788-40A6-A8BF-C7D7767B19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3A7-497F-9C68-A497486EF6F2}"/>
                </c:ext>
              </c:extLst>
            </c:dLbl>
            <c:dLbl>
              <c:idx val="31"/>
              <c:tx>
                <c:rich>
                  <a:bodyPr/>
                  <a:lstStyle/>
                  <a:p>
                    <a:fld id="{F724ACE4-3628-490B-B99E-A157940B8D6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03A7-497F-9C68-A497486EF6F2}"/>
                </c:ext>
              </c:extLst>
            </c:dLbl>
            <c:dLbl>
              <c:idx val="32"/>
              <c:tx>
                <c:rich>
                  <a:bodyPr/>
                  <a:lstStyle/>
                  <a:p>
                    <a:fld id="{EF725BD2-61C9-461A-8083-3A4DA9D8DE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03A7-497F-9C68-A497486EF6F2}"/>
                </c:ext>
              </c:extLst>
            </c:dLbl>
            <c:dLbl>
              <c:idx val="33"/>
              <c:tx>
                <c:rich>
                  <a:bodyPr/>
                  <a:lstStyle/>
                  <a:p>
                    <a:fld id="{4A7CDAF9-7FCD-42BA-916D-E6202E09DC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3A7-497F-9C68-A497486EF6F2}"/>
                </c:ext>
              </c:extLst>
            </c:dLbl>
            <c:dLbl>
              <c:idx val="34"/>
              <c:tx>
                <c:rich>
                  <a:bodyPr/>
                  <a:lstStyle/>
                  <a:p>
                    <a:fld id="{9335633D-78A0-4EB7-8F20-52F30ABA82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3A7-497F-9C68-A497486EF6F2}"/>
                </c:ext>
              </c:extLst>
            </c:dLbl>
            <c:dLbl>
              <c:idx val="35"/>
              <c:tx>
                <c:rich>
                  <a:bodyPr/>
                  <a:lstStyle/>
                  <a:p>
                    <a:fld id="{54A59C00-1C4D-40F8-9278-A88EA7F012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3A7-497F-9C68-A497486EF6F2}"/>
                </c:ext>
              </c:extLst>
            </c:dLbl>
            <c:dLbl>
              <c:idx val="36"/>
              <c:tx>
                <c:rich>
                  <a:bodyPr/>
                  <a:lstStyle/>
                  <a:p>
                    <a:fld id="{2C875178-0964-4051-8F9A-D318B15458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03A7-497F-9C68-A497486EF6F2}"/>
                </c:ext>
              </c:extLst>
            </c:dLbl>
            <c:dLbl>
              <c:idx val="37"/>
              <c:tx>
                <c:rich>
                  <a:bodyPr/>
                  <a:lstStyle/>
                  <a:p>
                    <a:fld id="{A58F85A8-CFFF-4105-9947-8E4893FD05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3A7-497F-9C68-A497486EF6F2}"/>
                </c:ext>
              </c:extLst>
            </c:dLbl>
            <c:dLbl>
              <c:idx val="38"/>
              <c:tx>
                <c:rich>
                  <a:bodyPr/>
                  <a:lstStyle/>
                  <a:p>
                    <a:fld id="{D5BABDC0-2C94-4F33-8C8F-924955FD05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3A7-497F-9C68-A497486EF6F2}"/>
                </c:ext>
              </c:extLst>
            </c:dLbl>
            <c:dLbl>
              <c:idx val="39"/>
              <c:tx>
                <c:rich>
                  <a:bodyPr/>
                  <a:lstStyle/>
                  <a:p>
                    <a:fld id="{EF2952F1-F4E9-4B40-A9DF-923E2689A66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3A7-497F-9C68-A497486EF6F2}"/>
                </c:ext>
              </c:extLst>
            </c:dLbl>
            <c:dLbl>
              <c:idx val="40"/>
              <c:layout>
                <c:manualLayout>
                  <c:x val="-1.5462058126902972E-2"/>
                  <c:y val="2.3640661938534278E-2"/>
                </c:manualLayout>
              </c:layout>
              <c:tx>
                <c:rich>
                  <a:bodyPr/>
                  <a:lstStyle/>
                  <a:p>
                    <a:fld id="{568534C1-9ECE-41DE-B909-30A3DE10F9A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3A7-497F-9C68-A497486EF6F2}"/>
                </c:ext>
              </c:extLst>
            </c:dLbl>
            <c:dLbl>
              <c:idx val="41"/>
              <c:tx>
                <c:rich>
                  <a:bodyPr/>
                  <a:lstStyle/>
                  <a:p>
                    <a:fld id="{491104B0-6CF3-4403-8436-20782779F4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03A7-497F-9C68-A497486EF6F2}"/>
                </c:ext>
              </c:extLst>
            </c:dLbl>
            <c:dLbl>
              <c:idx val="42"/>
              <c:tx>
                <c:rich>
                  <a:bodyPr/>
                  <a:lstStyle/>
                  <a:p>
                    <a:fld id="{266CE4A4-0DD2-4F56-824A-1C01DC2D33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3A7-497F-9C68-A497486EF6F2}"/>
                </c:ext>
              </c:extLst>
            </c:dLbl>
            <c:dLbl>
              <c:idx val="43"/>
              <c:tx>
                <c:rich>
                  <a:bodyPr/>
                  <a:lstStyle/>
                  <a:p>
                    <a:fld id="{25B484FE-84D3-461A-AF9D-B8FAA1F231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3A7-497F-9C68-A497486EF6F2}"/>
                </c:ext>
              </c:extLst>
            </c:dLbl>
            <c:dLbl>
              <c:idx val="44"/>
              <c:tx>
                <c:rich>
                  <a:bodyPr/>
                  <a:lstStyle/>
                  <a:p>
                    <a:fld id="{55CB85CC-8BE8-4BD7-B261-51BC5DEC0B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3A7-497F-9C68-A497486EF6F2}"/>
                </c:ext>
              </c:extLst>
            </c:dLbl>
            <c:dLbl>
              <c:idx val="45"/>
              <c:tx>
                <c:rich>
                  <a:bodyPr/>
                  <a:lstStyle/>
                  <a:p>
                    <a:fld id="{35317269-B4C7-4C5F-9DD1-D149CCEFB7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3A7-497F-9C68-A497486EF6F2}"/>
                </c:ext>
              </c:extLst>
            </c:dLbl>
            <c:dLbl>
              <c:idx val="46"/>
              <c:tx>
                <c:rich>
                  <a:bodyPr/>
                  <a:lstStyle/>
                  <a:p>
                    <a:fld id="{C194EC2D-151B-4334-B6BE-00807E7AE7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03A7-497F-9C68-A497486EF6F2}"/>
                </c:ext>
              </c:extLst>
            </c:dLbl>
            <c:dLbl>
              <c:idx val="47"/>
              <c:tx>
                <c:rich>
                  <a:bodyPr/>
                  <a:lstStyle/>
                  <a:p>
                    <a:fld id="{8085C738-EB07-49C0-86AE-BBCA3F8B1A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03A7-497F-9C68-A497486EF6F2}"/>
                </c:ext>
              </c:extLst>
            </c:dLbl>
            <c:dLbl>
              <c:idx val="48"/>
              <c:tx>
                <c:rich>
                  <a:bodyPr/>
                  <a:lstStyle/>
                  <a:p>
                    <a:fld id="{FFAAC289-7BBD-402F-BBB8-A9FCD18814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3A7-497F-9C68-A497486EF6F2}"/>
                </c:ext>
              </c:extLst>
            </c:dLbl>
            <c:dLbl>
              <c:idx val="49"/>
              <c:tx>
                <c:rich>
                  <a:bodyPr/>
                  <a:lstStyle/>
                  <a:p>
                    <a:fld id="{771C2BB8-6F93-4CFF-A613-E433A74D74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3A7-497F-9C68-A497486EF6F2}"/>
                </c:ext>
              </c:extLst>
            </c:dLbl>
            <c:dLbl>
              <c:idx val="50"/>
              <c:tx>
                <c:rich>
                  <a:bodyPr/>
                  <a:lstStyle/>
                  <a:p>
                    <a:fld id="{FD41AE6D-5F61-461F-989F-9E5A3EC23B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3A7-497F-9C68-A497486EF6F2}"/>
                </c:ext>
              </c:extLst>
            </c:dLbl>
            <c:dLbl>
              <c:idx val="51"/>
              <c:tx>
                <c:rich>
                  <a:bodyPr/>
                  <a:lstStyle/>
                  <a:p>
                    <a:fld id="{706F1FB9-FCE7-466F-AC7C-2ED676DB11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3A7-497F-9C68-A497486EF6F2}"/>
                </c:ext>
              </c:extLst>
            </c:dLbl>
            <c:dLbl>
              <c:idx val="52"/>
              <c:layout>
                <c:manualLayout>
                  <c:x val="-4.4316419233325986E-2"/>
                  <c:y val="7.3800738007379962E-2"/>
                </c:manualLayout>
              </c:layout>
              <c:tx>
                <c:rich>
                  <a:bodyPr/>
                  <a:lstStyle/>
                  <a:p>
                    <a:fld id="{C5549B15-CA91-4A15-8D36-2FA882E7939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3A7-497F-9C68-A497486EF6F2}"/>
                </c:ext>
              </c:extLst>
            </c:dLbl>
            <c:dLbl>
              <c:idx val="53"/>
              <c:tx>
                <c:rich>
                  <a:bodyPr/>
                  <a:lstStyle/>
                  <a:p>
                    <a:fld id="{1F38AC2D-3BB4-4195-9054-A34C229661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03A7-497F-9C68-A497486EF6F2}"/>
                </c:ext>
              </c:extLst>
            </c:dLbl>
            <c:dLbl>
              <c:idx val="54"/>
              <c:tx>
                <c:rich>
                  <a:bodyPr/>
                  <a:lstStyle/>
                  <a:p>
                    <a:fld id="{ACB5CC62-9F52-4219-997F-35E053B8D1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3A7-497F-9C68-A497486EF6F2}"/>
                </c:ext>
              </c:extLst>
            </c:dLbl>
            <c:dLbl>
              <c:idx val="55"/>
              <c:tx>
                <c:rich>
                  <a:bodyPr/>
                  <a:lstStyle/>
                  <a:p>
                    <a:fld id="{06B08614-9DEE-4187-8ECA-C8484B6965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3A7-497F-9C68-A497486EF6F2}"/>
                </c:ext>
              </c:extLst>
            </c:dLbl>
            <c:dLbl>
              <c:idx val="56"/>
              <c:tx>
                <c:rich>
                  <a:bodyPr/>
                  <a:lstStyle/>
                  <a:p>
                    <a:fld id="{631D3A8D-9818-4E6F-AE09-53B0B1B281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3A7-497F-9C68-A497486EF6F2}"/>
                </c:ext>
              </c:extLst>
            </c:dLbl>
            <c:dLbl>
              <c:idx val="57"/>
              <c:tx>
                <c:rich>
                  <a:bodyPr/>
                  <a:lstStyle/>
                  <a:p>
                    <a:fld id="{C7CB9E15-7FB2-4DB6-B520-AA910E6C89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3A7-497F-9C68-A497486EF6F2}"/>
                </c:ext>
              </c:extLst>
            </c:dLbl>
            <c:dLbl>
              <c:idx val="58"/>
              <c:tx>
                <c:rich>
                  <a:bodyPr/>
                  <a:lstStyle/>
                  <a:p>
                    <a:fld id="{DB151DB4-7459-481F-B39A-A22D0B3F46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3A7-497F-9C68-A497486EF6F2}"/>
                </c:ext>
              </c:extLst>
            </c:dLbl>
            <c:dLbl>
              <c:idx val="59"/>
              <c:tx>
                <c:rich>
                  <a:bodyPr/>
                  <a:lstStyle/>
                  <a:p>
                    <a:fld id="{8A4CF93D-5B86-400E-A809-06761F2F15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3A7-497F-9C68-A497486EF6F2}"/>
                </c:ext>
              </c:extLst>
            </c:dLbl>
            <c:dLbl>
              <c:idx val="60"/>
              <c:tx>
                <c:rich>
                  <a:bodyPr/>
                  <a:lstStyle/>
                  <a:p>
                    <a:fld id="{885546C3-CD42-493E-871C-24377383A4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3A7-497F-9C68-A497486EF6F2}"/>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03A7-497F-9C68-A497486EF6F2}"/>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1297018197743491"/>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29876233-07EC-4336-ADD3-6F0BD589AF5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FE1E-4876-B441-6800D8CAA375}"/>
                </c:ext>
              </c:extLst>
            </c:dLbl>
            <c:dLbl>
              <c:idx val="1"/>
              <c:tx>
                <c:rich>
                  <a:bodyPr/>
                  <a:lstStyle/>
                  <a:p>
                    <a:fld id="{5B98F0E9-BED8-4E97-B6FE-E31BC5FFF7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E1E-4876-B441-6800D8CAA375}"/>
                </c:ext>
              </c:extLst>
            </c:dLbl>
            <c:dLbl>
              <c:idx val="2"/>
              <c:tx>
                <c:rich>
                  <a:bodyPr/>
                  <a:lstStyle/>
                  <a:p>
                    <a:fld id="{C10A17EC-AD85-4CE4-97DD-2836F535CD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E1E-4876-B441-6800D8CAA375}"/>
                </c:ext>
              </c:extLst>
            </c:dLbl>
            <c:dLbl>
              <c:idx val="3"/>
              <c:tx>
                <c:rich>
                  <a:bodyPr/>
                  <a:lstStyle/>
                  <a:p>
                    <a:fld id="{DAF76752-7C13-4076-BB97-B3638D758F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E1E-4876-B441-6800D8CAA375}"/>
                </c:ext>
              </c:extLst>
            </c:dLbl>
            <c:dLbl>
              <c:idx val="4"/>
              <c:tx>
                <c:rich>
                  <a:bodyPr/>
                  <a:lstStyle/>
                  <a:p>
                    <a:fld id="{EA759210-8BDA-4B8B-82CE-1FE1E659A3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E1E-4876-B441-6800D8CAA375}"/>
                </c:ext>
              </c:extLst>
            </c:dLbl>
            <c:dLbl>
              <c:idx val="5"/>
              <c:tx>
                <c:rich>
                  <a:bodyPr/>
                  <a:lstStyle/>
                  <a:p>
                    <a:fld id="{2FC466F8-EB5C-4A26-AFAB-16A917BDFA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E1E-4876-B441-6800D8CAA375}"/>
                </c:ext>
              </c:extLst>
            </c:dLbl>
            <c:dLbl>
              <c:idx val="6"/>
              <c:tx>
                <c:rich>
                  <a:bodyPr/>
                  <a:lstStyle/>
                  <a:p>
                    <a:fld id="{28B2C8EB-A251-4E06-BF65-48663BEEC0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E1E-4876-B441-6800D8CAA375}"/>
                </c:ext>
              </c:extLst>
            </c:dLbl>
            <c:dLbl>
              <c:idx val="7"/>
              <c:tx>
                <c:rich>
                  <a:bodyPr/>
                  <a:lstStyle/>
                  <a:p>
                    <a:fld id="{0CB3DD6E-280C-419C-AD50-B6DC9277D9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E1E-4876-B441-6800D8CAA375}"/>
                </c:ext>
              </c:extLst>
            </c:dLbl>
            <c:dLbl>
              <c:idx val="8"/>
              <c:tx>
                <c:rich>
                  <a:bodyPr/>
                  <a:lstStyle/>
                  <a:p>
                    <a:fld id="{47261735-D4C6-4C63-90F0-D85A2C2E8E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E1E-4876-B441-6800D8CAA375}"/>
                </c:ext>
              </c:extLst>
            </c:dLbl>
            <c:dLbl>
              <c:idx val="9"/>
              <c:tx>
                <c:rich>
                  <a:bodyPr/>
                  <a:lstStyle/>
                  <a:p>
                    <a:fld id="{7E3A0563-CC9C-472D-9D18-89C402CDC2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E1E-4876-B441-6800D8CAA375}"/>
                </c:ext>
              </c:extLst>
            </c:dLbl>
            <c:dLbl>
              <c:idx val="10"/>
              <c:tx>
                <c:rich>
                  <a:bodyPr/>
                  <a:lstStyle/>
                  <a:p>
                    <a:fld id="{8E120B55-D79B-457D-A3C9-F6E9958992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E1E-4876-B441-6800D8CAA375}"/>
                </c:ext>
              </c:extLst>
            </c:dLbl>
            <c:dLbl>
              <c:idx val="11"/>
              <c:tx>
                <c:rich>
                  <a:bodyPr/>
                  <a:lstStyle/>
                  <a:p>
                    <a:fld id="{B989C2CB-0E65-47A0-B46A-1A5816E288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FE1E-4876-B441-6800D8CAA375}"/>
                </c:ext>
              </c:extLst>
            </c:dLbl>
            <c:dLbl>
              <c:idx val="12"/>
              <c:tx>
                <c:rich>
                  <a:bodyPr/>
                  <a:lstStyle/>
                  <a:p>
                    <a:fld id="{344406BE-D286-4304-AC26-41775B82EC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FE1E-4876-B441-6800D8CAA375}"/>
                </c:ext>
              </c:extLst>
            </c:dLbl>
            <c:dLbl>
              <c:idx val="13"/>
              <c:tx>
                <c:rich>
                  <a:bodyPr/>
                  <a:lstStyle/>
                  <a:p>
                    <a:fld id="{2CEE06C0-C533-4EF2-A370-74C013CDA8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FE1E-4876-B441-6800D8CAA375}"/>
                </c:ext>
              </c:extLst>
            </c:dLbl>
            <c:dLbl>
              <c:idx val="14"/>
              <c:layout>
                <c:manualLayout>
                  <c:x val="-2.2158209616663056E-2"/>
                  <c:y val="-4.9200492004920049E-2"/>
                </c:manualLayout>
              </c:layout>
              <c:tx>
                <c:rich>
                  <a:bodyPr/>
                  <a:lstStyle/>
                  <a:p>
                    <a:fld id="{19BB521B-D50D-4113-B2A1-C131EA13908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FE1E-4876-B441-6800D8CAA375}"/>
                </c:ext>
              </c:extLst>
            </c:dLbl>
            <c:dLbl>
              <c:idx val="15"/>
              <c:tx>
                <c:rich>
                  <a:bodyPr/>
                  <a:lstStyle/>
                  <a:p>
                    <a:fld id="{01ECA985-4F61-45C1-A2A4-FDD3818C3D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FE1E-4876-B441-6800D8CAA375}"/>
                </c:ext>
              </c:extLst>
            </c:dLbl>
            <c:dLbl>
              <c:idx val="16"/>
              <c:tx>
                <c:rich>
                  <a:bodyPr/>
                  <a:lstStyle/>
                  <a:p>
                    <a:fld id="{F67A0D8D-04AE-4B14-A0FA-CA364A307FA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FE1E-4876-B441-6800D8CAA375}"/>
                </c:ext>
              </c:extLst>
            </c:dLbl>
            <c:dLbl>
              <c:idx val="17"/>
              <c:tx>
                <c:rich>
                  <a:bodyPr/>
                  <a:lstStyle/>
                  <a:p>
                    <a:fld id="{B02A8AB6-2655-42D1-AE73-7577FC8587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FE1E-4876-B441-6800D8CAA375}"/>
                </c:ext>
              </c:extLst>
            </c:dLbl>
            <c:dLbl>
              <c:idx val="18"/>
              <c:tx>
                <c:rich>
                  <a:bodyPr/>
                  <a:lstStyle/>
                  <a:p>
                    <a:fld id="{FCC2FA12-0CC8-4197-99D3-9E0822CE13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FE1E-4876-B441-6800D8CAA375}"/>
                </c:ext>
              </c:extLst>
            </c:dLbl>
            <c:dLbl>
              <c:idx val="19"/>
              <c:tx>
                <c:rich>
                  <a:bodyPr/>
                  <a:lstStyle/>
                  <a:p>
                    <a:fld id="{72AD393F-16D7-4281-BA41-C3C5A8844D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FE1E-4876-B441-6800D8CAA375}"/>
                </c:ext>
              </c:extLst>
            </c:dLbl>
            <c:dLbl>
              <c:idx val="20"/>
              <c:tx>
                <c:rich>
                  <a:bodyPr/>
                  <a:lstStyle/>
                  <a:p>
                    <a:fld id="{35004167-90AC-46E4-B248-227F6A7489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FE1E-4876-B441-6800D8CAA375}"/>
                </c:ext>
              </c:extLst>
            </c:dLbl>
            <c:dLbl>
              <c:idx val="21"/>
              <c:tx>
                <c:rich>
                  <a:bodyPr/>
                  <a:lstStyle/>
                  <a:p>
                    <a:fld id="{A839774E-9902-49EB-A199-DE07DD3390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FE1E-4876-B441-6800D8CAA375}"/>
                </c:ext>
              </c:extLst>
            </c:dLbl>
            <c:dLbl>
              <c:idx val="22"/>
              <c:tx>
                <c:rich>
                  <a:bodyPr/>
                  <a:lstStyle/>
                  <a:p>
                    <a:fld id="{E2B1FE61-8447-4E66-AFFF-65A3CDB851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FE1E-4876-B441-6800D8CAA375}"/>
                </c:ext>
              </c:extLst>
            </c:dLbl>
            <c:dLbl>
              <c:idx val="23"/>
              <c:tx>
                <c:rich>
                  <a:bodyPr/>
                  <a:lstStyle/>
                  <a:p>
                    <a:fld id="{BF76C806-21F1-4FC7-A9E5-69286A93F8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FE1E-4876-B441-6800D8CAA375}"/>
                </c:ext>
              </c:extLst>
            </c:dLbl>
            <c:dLbl>
              <c:idx val="24"/>
              <c:tx>
                <c:rich>
                  <a:bodyPr/>
                  <a:lstStyle/>
                  <a:p>
                    <a:fld id="{8A00A95E-601D-42A9-87DB-8EB1A97B9C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FE1E-4876-B441-6800D8CAA375}"/>
                </c:ext>
              </c:extLst>
            </c:dLbl>
            <c:dLbl>
              <c:idx val="25"/>
              <c:tx>
                <c:rich>
                  <a:bodyPr/>
                  <a:lstStyle/>
                  <a:p>
                    <a:fld id="{85D10453-F39D-47E1-B0E6-6C539C8437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FE1E-4876-B441-6800D8CAA375}"/>
                </c:ext>
              </c:extLst>
            </c:dLbl>
            <c:dLbl>
              <c:idx val="26"/>
              <c:tx>
                <c:rich>
                  <a:bodyPr/>
                  <a:lstStyle/>
                  <a:p>
                    <a:fld id="{54BEFEB4-AC99-4F40-821A-7DE5B0A44C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FE1E-4876-B441-6800D8CAA375}"/>
                </c:ext>
              </c:extLst>
            </c:dLbl>
            <c:dLbl>
              <c:idx val="27"/>
              <c:tx>
                <c:rich>
                  <a:bodyPr/>
                  <a:lstStyle/>
                  <a:p>
                    <a:fld id="{161A8E52-06B8-4D1D-9024-D54B738730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FE1E-4876-B441-6800D8CAA375}"/>
                </c:ext>
              </c:extLst>
            </c:dLbl>
            <c:dLbl>
              <c:idx val="28"/>
              <c:tx>
                <c:rich>
                  <a:bodyPr/>
                  <a:lstStyle/>
                  <a:p>
                    <a:fld id="{E3084D2B-E096-44A2-8C98-C2F80F5FFA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FE1E-4876-B441-6800D8CAA375}"/>
                </c:ext>
              </c:extLst>
            </c:dLbl>
            <c:dLbl>
              <c:idx val="29"/>
              <c:layout>
                <c:manualLayout>
                  <c:x val="0"/>
                  <c:y val="-5.9101654846335696E-3"/>
                </c:manualLayout>
              </c:layout>
              <c:tx>
                <c:rich>
                  <a:bodyPr/>
                  <a:lstStyle/>
                  <a:p>
                    <a:fld id="{D8928A54-392E-4CB7-B433-C80D712E54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FE1E-4876-B441-6800D8CAA375}"/>
                </c:ext>
              </c:extLst>
            </c:dLbl>
            <c:dLbl>
              <c:idx val="30"/>
              <c:tx>
                <c:rich>
                  <a:bodyPr/>
                  <a:lstStyle/>
                  <a:p>
                    <a:fld id="{6277D014-8AFD-4FCA-B4A5-82DE8D19E4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FE1E-4876-B441-6800D8CAA375}"/>
                </c:ext>
              </c:extLst>
            </c:dLbl>
            <c:dLbl>
              <c:idx val="31"/>
              <c:tx>
                <c:rich>
                  <a:bodyPr/>
                  <a:lstStyle/>
                  <a:p>
                    <a:fld id="{A06FF346-AD93-400E-8C9C-374630C1AE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FE1E-4876-B441-6800D8CAA375}"/>
                </c:ext>
              </c:extLst>
            </c:dLbl>
            <c:dLbl>
              <c:idx val="32"/>
              <c:tx>
                <c:rich>
                  <a:bodyPr/>
                  <a:lstStyle/>
                  <a:p>
                    <a:fld id="{4FCADBBE-37BF-476C-A51E-48DFED9EEC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FE1E-4876-B441-6800D8CAA375}"/>
                </c:ext>
              </c:extLst>
            </c:dLbl>
            <c:dLbl>
              <c:idx val="33"/>
              <c:tx>
                <c:rich>
                  <a:bodyPr/>
                  <a:lstStyle/>
                  <a:p>
                    <a:fld id="{E9BF8CDC-4EEA-4B88-A53C-8232EF7A2C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FE1E-4876-B441-6800D8CAA375}"/>
                </c:ext>
              </c:extLst>
            </c:dLbl>
            <c:dLbl>
              <c:idx val="34"/>
              <c:tx>
                <c:rich>
                  <a:bodyPr/>
                  <a:lstStyle/>
                  <a:p>
                    <a:fld id="{BC013FB8-03A9-4F26-A5A7-2BAF92C828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FE1E-4876-B441-6800D8CAA375}"/>
                </c:ext>
              </c:extLst>
            </c:dLbl>
            <c:dLbl>
              <c:idx val="35"/>
              <c:tx>
                <c:rich>
                  <a:bodyPr/>
                  <a:lstStyle/>
                  <a:p>
                    <a:fld id="{36ABBC39-A30C-419B-851F-B8417FB7ED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FE1E-4876-B441-6800D8CAA375}"/>
                </c:ext>
              </c:extLst>
            </c:dLbl>
            <c:dLbl>
              <c:idx val="36"/>
              <c:layout>
                <c:manualLayout>
                  <c:x val="6.6379579341629561E-3"/>
                  <c:y val="2.955082742316785E-2"/>
                </c:manualLayout>
              </c:layout>
              <c:tx>
                <c:rich>
                  <a:bodyPr/>
                  <a:lstStyle/>
                  <a:p>
                    <a:fld id="{36D9B913-5412-43A9-9CB9-F0C2CBE214B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FE1E-4876-B441-6800D8CAA375}"/>
                </c:ext>
              </c:extLst>
            </c:dLbl>
            <c:dLbl>
              <c:idx val="37"/>
              <c:tx>
                <c:rich>
                  <a:bodyPr/>
                  <a:lstStyle/>
                  <a:p>
                    <a:fld id="{586E469A-2C51-4818-86A0-63CA041E3A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FE1E-4876-B441-6800D8CAA375}"/>
                </c:ext>
              </c:extLst>
            </c:dLbl>
            <c:dLbl>
              <c:idx val="38"/>
              <c:tx>
                <c:rich>
                  <a:bodyPr/>
                  <a:lstStyle/>
                  <a:p>
                    <a:fld id="{46B051E2-08EC-4ACD-9AB0-0C15B1336D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FE1E-4876-B441-6800D8CAA375}"/>
                </c:ext>
              </c:extLst>
            </c:dLbl>
            <c:dLbl>
              <c:idx val="39"/>
              <c:tx>
                <c:rich>
                  <a:bodyPr/>
                  <a:lstStyle/>
                  <a:p>
                    <a:fld id="{3AFE11B7-7B2C-4CB6-ACF2-F30BC7568A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FE1E-4876-B441-6800D8CAA375}"/>
                </c:ext>
              </c:extLst>
            </c:dLbl>
            <c:dLbl>
              <c:idx val="40"/>
              <c:layout>
                <c:manualLayout>
                  <c:x val="-1.5462058126902972E-2"/>
                  <c:y val="2.3640661938534278E-2"/>
                </c:manualLayout>
              </c:layout>
              <c:tx>
                <c:rich>
                  <a:bodyPr/>
                  <a:lstStyle/>
                  <a:p>
                    <a:fld id="{952F6A33-6D17-4F21-A598-8A782A7C26E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FE1E-4876-B441-6800D8CAA375}"/>
                </c:ext>
              </c:extLst>
            </c:dLbl>
            <c:dLbl>
              <c:idx val="41"/>
              <c:tx>
                <c:rich>
                  <a:bodyPr/>
                  <a:lstStyle/>
                  <a:p>
                    <a:fld id="{22FA8FB7-CD33-4B38-8061-76A2EF71C1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FE1E-4876-B441-6800D8CAA375}"/>
                </c:ext>
              </c:extLst>
            </c:dLbl>
            <c:dLbl>
              <c:idx val="42"/>
              <c:tx>
                <c:rich>
                  <a:bodyPr/>
                  <a:lstStyle/>
                  <a:p>
                    <a:fld id="{F8907CE7-EB3E-4E47-B0E7-BA2ADE4E00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FE1E-4876-B441-6800D8CAA375}"/>
                </c:ext>
              </c:extLst>
            </c:dLbl>
            <c:dLbl>
              <c:idx val="43"/>
              <c:tx>
                <c:rich>
                  <a:bodyPr/>
                  <a:lstStyle/>
                  <a:p>
                    <a:fld id="{EF45DDB1-8547-4607-86A1-369CF4AF55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FE1E-4876-B441-6800D8CAA375}"/>
                </c:ext>
              </c:extLst>
            </c:dLbl>
            <c:dLbl>
              <c:idx val="44"/>
              <c:tx>
                <c:rich>
                  <a:bodyPr/>
                  <a:lstStyle/>
                  <a:p>
                    <a:fld id="{1A2C32A1-5732-48D5-8F4C-1860C2DCC10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FE1E-4876-B441-6800D8CAA375}"/>
                </c:ext>
              </c:extLst>
            </c:dLbl>
            <c:dLbl>
              <c:idx val="45"/>
              <c:tx>
                <c:rich>
                  <a:bodyPr/>
                  <a:lstStyle/>
                  <a:p>
                    <a:fld id="{4C424AB6-A66C-49ED-8884-F4849C5021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FE1E-4876-B441-6800D8CAA375}"/>
                </c:ext>
              </c:extLst>
            </c:dLbl>
            <c:dLbl>
              <c:idx val="46"/>
              <c:tx>
                <c:rich>
                  <a:bodyPr/>
                  <a:lstStyle/>
                  <a:p>
                    <a:fld id="{830DE72D-4046-4280-89E6-D42DEE07C9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FE1E-4876-B441-6800D8CAA375}"/>
                </c:ext>
              </c:extLst>
            </c:dLbl>
            <c:dLbl>
              <c:idx val="47"/>
              <c:layout>
                <c:manualLayout>
                  <c:x val="4.4253052894419704E-3"/>
                  <c:y val="4.7281323877068557E-2"/>
                </c:manualLayout>
              </c:layout>
              <c:tx>
                <c:rich>
                  <a:bodyPr/>
                  <a:lstStyle/>
                  <a:p>
                    <a:fld id="{FA474133-4BB6-49BB-9A0C-6C1A180436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FE1E-4876-B441-6800D8CAA375}"/>
                </c:ext>
              </c:extLst>
            </c:dLbl>
            <c:dLbl>
              <c:idx val="48"/>
              <c:tx>
                <c:rich>
                  <a:bodyPr/>
                  <a:lstStyle/>
                  <a:p>
                    <a:fld id="{5858CA88-8BAF-42B8-ADE7-198C730040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FE1E-4876-B441-6800D8CAA375}"/>
                </c:ext>
              </c:extLst>
            </c:dLbl>
            <c:dLbl>
              <c:idx val="49"/>
              <c:tx>
                <c:rich>
                  <a:bodyPr/>
                  <a:lstStyle/>
                  <a:p>
                    <a:fld id="{1C4210B6-2EA6-4C55-B045-399777A9D2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FE1E-4876-B441-6800D8CAA375}"/>
                </c:ext>
              </c:extLst>
            </c:dLbl>
            <c:dLbl>
              <c:idx val="50"/>
              <c:tx>
                <c:rich>
                  <a:bodyPr/>
                  <a:lstStyle/>
                  <a:p>
                    <a:fld id="{E7CE002E-2506-459A-87E1-301AA2C5D2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FE1E-4876-B441-6800D8CAA375}"/>
                </c:ext>
              </c:extLst>
            </c:dLbl>
            <c:dLbl>
              <c:idx val="51"/>
              <c:tx>
                <c:rich>
                  <a:bodyPr/>
                  <a:lstStyle/>
                  <a:p>
                    <a:fld id="{3F8EF9A7-2706-4662-A104-E358B7469E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FE1E-4876-B441-6800D8CAA375}"/>
                </c:ext>
              </c:extLst>
            </c:dLbl>
            <c:dLbl>
              <c:idx val="52"/>
              <c:layout>
                <c:manualLayout>
                  <c:x val="-4.4316419233325986E-2"/>
                  <c:y val="7.3800738007379962E-2"/>
                </c:manualLayout>
              </c:layout>
              <c:tx>
                <c:rich>
                  <a:bodyPr/>
                  <a:lstStyle/>
                  <a:p>
                    <a:fld id="{C68977BC-8FA6-4EDB-83BF-F7974F79F23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FE1E-4876-B441-6800D8CAA375}"/>
                </c:ext>
              </c:extLst>
            </c:dLbl>
            <c:dLbl>
              <c:idx val="53"/>
              <c:tx>
                <c:rich>
                  <a:bodyPr/>
                  <a:lstStyle/>
                  <a:p>
                    <a:fld id="{141B92F9-D4F5-4352-AEB6-50B748ADAB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FE1E-4876-B441-6800D8CAA375}"/>
                </c:ext>
              </c:extLst>
            </c:dLbl>
            <c:dLbl>
              <c:idx val="54"/>
              <c:tx>
                <c:rich>
                  <a:bodyPr/>
                  <a:lstStyle/>
                  <a:p>
                    <a:fld id="{31398F10-0F1B-444C-9C54-4D74C84FE9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FE1E-4876-B441-6800D8CAA375}"/>
                </c:ext>
              </c:extLst>
            </c:dLbl>
            <c:dLbl>
              <c:idx val="55"/>
              <c:tx>
                <c:rich>
                  <a:bodyPr/>
                  <a:lstStyle/>
                  <a:p>
                    <a:fld id="{A2C02B05-C45A-4319-8885-C9E7507A2A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FE1E-4876-B441-6800D8CAA375}"/>
                </c:ext>
              </c:extLst>
            </c:dLbl>
            <c:dLbl>
              <c:idx val="56"/>
              <c:tx>
                <c:rich>
                  <a:bodyPr/>
                  <a:lstStyle/>
                  <a:p>
                    <a:fld id="{A5F8FB03-F23F-4D89-8F36-CFF95EDDB9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FE1E-4876-B441-6800D8CAA375}"/>
                </c:ext>
              </c:extLst>
            </c:dLbl>
            <c:dLbl>
              <c:idx val="57"/>
              <c:tx>
                <c:rich>
                  <a:bodyPr/>
                  <a:lstStyle/>
                  <a:p>
                    <a:fld id="{108E2524-0D81-468D-9872-A83F6DAAEC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FE1E-4876-B441-6800D8CAA375}"/>
                </c:ext>
              </c:extLst>
            </c:dLbl>
            <c:dLbl>
              <c:idx val="58"/>
              <c:tx>
                <c:rich>
                  <a:bodyPr/>
                  <a:lstStyle/>
                  <a:p>
                    <a:fld id="{753892A2-64B5-4126-BB45-156750FE6D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FE1E-4876-B441-6800D8CAA375}"/>
                </c:ext>
              </c:extLst>
            </c:dLbl>
            <c:dLbl>
              <c:idx val="59"/>
              <c:tx>
                <c:rich>
                  <a:bodyPr/>
                  <a:lstStyle/>
                  <a:p>
                    <a:fld id="{A00C7F0E-2855-4184-A3E4-D5AA12C8D9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FE1E-4876-B441-6800D8CAA375}"/>
                </c:ext>
              </c:extLst>
            </c:dLbl>
            <c:dLbl>
              <c:idx val="60"/>
              <c:tx>
                <c:rich>
                  <a:bodyPr/>
                  <a:lstStyle/>
                  <a:p>
                    <a:fld id="{60EB173F-B12A-46C8-8013-DED38A4F41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FE1E-4876-B441-6800D8CAA37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4 -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4 -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4 -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FE1E-4876-B441-6800D8CAA375}"/>
            </c:ext>
          </c:extLst>
        </c:ser>
        <c:ser>
          <c:idx val="1"/>
          <c:order val="1"/>
          <c:tx>
            <c:v>Large cities, except London</c:v>
          </c:tx>
          <c:spPr>
            <a:ln w="25400" cap="rnd">
              <a:noFill/>
              <a:round/>
            </a:ln>
            <a:effectLst/>
          </c:spPr>
          <c:marker>
            <c:symbol val="circle"/>
            <c:size val="5"/>
            <c:spPr>
              <a:solidFill>
                <a:schemeClr val="accent2"/>
              </a:solidFill>
              <a:ln w="9525">
                <a:solidFill>
                  <a:schemeClr val="accent2"/>
                </a:solidFill>
              </a:ln>
              <a:effectLst/>
            </c:spPr>
          </c:marker>
          <c:xVal>
            <c:numRef>
              <c:f>'Figure 4 - City size ECI'!$D$4:$D$65</c:f>
              <c:numCache>
                <c:formatCode>General</c:formatCode>
                <c:ptCount val="62"/>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pt idx="61">
                  <c:v>718648</c:v>
                </c:pt>
              </c:numCache>
            </c:numRef>
          </c:xVal>
          <c:yVal>
            <c:numRef>
              <c:f>'Figure 4 - City size ECI'!$H$4:$H$65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3F-FE1E-4876-B441-6800D8CAA375}"/>
            </c:ext>
          </c:extLst>
        </c:ser>
        <c:ser>
          <c:idx val="2"/>
          <c:order val="2"/>
          <c:tx>
            <c:v>Greater South East</c:v>
          </c:tx>
          <c:spPr>
            <a:ln w="25400" cap="rnd">
              <a:noFill/>
              <a:round/>
            </a:ln>
            <a:effectLst/>
          </c:spPr>
          <c:marker>
            <c:symbol val="circle"/>
            <c:size val="5"/>
            <c:spPr>
              <a:solidFill>
                <a:schemeClr val="accent3"/>
              </a:solidFill>
              <a:ln w="9525">
                <a:solidFill>
                  <a:schemeClr val="accent3"/>
                </a:solidFill>
              </a:ln>
              <a:effectLst/>
            </c:spPr>
          </c:marker>
          <c:xVal>
            <c:numRef>
              <c:f>'Figure 4 - City size ECI'!$D$4:$D$65</c:f>
              <c:numCache>
                <c:formatCode>General</c:formatCode>
                <c:ptCount val="62"/>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pt idx="61">
                  <c:v>718648</c:v>
                </c:pt>
              </c:numCache>
            </c:numRef>
          </c:xVal>
          <c:yVal>
            <c:numRef>
              <c:f>'Figure 4 - City size ECI'!$I$4:$I$65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40-FE1E-4876-B441-6800D8CAA375}"/>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454147198657742"/>
              <c:y val="0.86922874519939775"/>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6.8251128543761851E-5"/>
          <c:y val="0.85947291398855152"/>
          <c:w val="0.30162320733872439"/>
          <c:h val="0.13940727888751706"/>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CorporateSBQ" pitchFamily="50" charset="0"/>
                <a:ea typeface="+mn-ea"/>
                <a:cs typeface="+mn-cs"/>
              </a:defRPr>
            </a:pPr>
            <a:r>
              <a:rPr lang="en-GB" sz="900" b="0" i="0" baseline="0">
                <a:solidFill>
                  <a:sysClr val="windowText" lastClr="000000"/>
                </a:solidFill>
                <a:effectLst/>
                <a:latin typeface="CorporateSBQ" pitchFamily="50" charset="0"/>
              </a:rPr>
              <a:t>Complex cities: size of most complex sectors in the economy, 2019 </a:t>
            </a:r>
            <a:endParaRPr lang="en-GB" sz="900">
              <a:solidFill>
                <a:sysClr val="windowText" lastClr="000000"/>
              </a:solidFill>
              <a:effectLst/>
              <a:latin typeface="CorporateSBQ" pitchFamily="50" charset="0"/>
            </a:endParaRP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CorporateSBQ" pitchFamily="50" charset="0"/>
              <a:ea typeface="+mn-ea"/>
              <a:cs typeface="+mn-cs"/>
            </a:defRPr>
          </a:pPr>
          <a:endParaRPr lang="en-US"/>
        </a:p>
      </c:txPr>
    </c:title>
    <c:autoTitleDeleted val="0"/>
    <c:plotArea>
      <c:layout>
        <c:manualLayout>
          <c:layoutTarget val="inner"/>
          <c:xMode val="edge"/>
          <c:yMode val="edge"/>
          <c:x val="0.11905134946986046"/>
          <c:y val="0.15419998097770546"/>
          <c:w val="0.8402974085363194"/>
          <c:h val="0.47098634644455101"/>
        </c:manualLayout>
      </c:layout>
      <c:barChart>
        <c:barDir val="col"/>
        <c:grouping val="clustered"/>
        <c:varyColors val="0"/>
        <c:ser>
          <c:idx val="0"/>
          <c:order val="0"/>
          <c:tx>
            <c:v>Productivity above average</c:v>
          </c:tx>
          <c:spPr>
            <a:solidFill>
              <a:schemeClr val="accent1"/>
            </a:solidFill>
            <a:ln>
              <a:noFill/>
            </a:ln>
            <a:effectLst/>
          </c:spPr>
          <c:invertIfNegative val="0"/>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#N/A</c:v>
                </c:pt>
                <c:pt idx="7">
                  <c:v>#N/A</c:v>
                </c:pt>
                <c:pt idx="8">
                  <c:v>#N/A</c:v>
                </c:pt>
                <c:pt idx="9">
                  <c:v>#N/A</c:v>
                </c:pt>
                <c:pt idx="10">
                  <c:v>#N/A</c:v>
                </c:pt>
                <c:pt idx="11">
                  <c:v>27.771309516514492</c:v>
                </c:pt>
                <c:pt idx="12">
                  <c:v>27.421080791867308</c:v>
                </c:pt>
                <c:pt idx="13">
                  <c:v>#N/A</c:v>
                </c:pt>
                <c:pt idx="14">
                  <c:v>25.188800884140726</c:v>
                </c:pt>
                <c:pt idx="15">
                  <c:v>22.167138810198299</c:v>
                </c:pt>
                <c:pt idx="16">
                  <c:v>21.993599582013516</c:v>
                </c:pt>
                <c:pt idx="17">
                  <c:v>#N/A</c:v>
                </c:pt>
                <c:pt idx="18">
                  <c:v>21.272580210299274</c:v>
                </c:pt>
                <c:pt idx="19">
                  <c:v>#N/A</c:v>
                </c:pt>
                <c:pt idx="20">
                  <c:v>#N/A</c:v>
                </c:pt>
                <c:pt idx="21">
                  <c:v>17.484276729559749</c:v>
                </c:pt>
                <c:pt idx="22">
                  <c:v>17.298670836591086</c:v>
                </c:pt>
                <c:pt idx="23">
                  <c:v>#N/A</c:v>
                </c:pt>
                <c:pt idx="24">
                  <c:v>#N/A</c:v>
                </c:pt>
                <c:pt idx="25">
                  <c:v>#N/A</c:v>
                </c:pt>
                <c:pt idx="26">
                  <c:v>13.32241332241332</c:v>
                </c:pt>
                <c:pt idx="27">
                  <c:v>11.895967211455751</c:v>
                </c:pt>
                <c:pt idx="28">
                  <c:v>#N/A</c:v>
                </c:pt>
                <c:pt idx="29">
                  <c:v>#N/A</c:v>
                </c:pt>
              </c:numCache>
            </c:numRef>
          </c:val>
          <c:extLst>
            <c:ext xmlns:c16="http://schemas.microsoft.com/office/drawing/2014/chart" uri="{C3380CC4-5D6E-409C-BE32-E72D297353CC}">
              <c16:uniqueId val="{00000000-7AD0-4F3A-8101-025EA8903F25}"/>
            </c:ext>
          </c:extLst>
        </c:ser>
        <c:ser>
          <c:idx val="1"/>
          <c:order val="1"/>
          <c:tx>
            <c:v>Productivity below average</c:v>
          </c:tx>
          <c:spPr>
            <a:solidFill>
              <a:schemeClr val="accent2"/>
            </a:solidFill>
            <a:ln>
              <a:noFill/>
            </a:ln>
            <a:effectLst/>
          </c:spPr>
          <c:invertIfNegative val="0"/>
          <c:val>
            <c:numRef>
              <c:f>'Figure 5 - complex base'!$N$3:$N$57</c:f>
              <c:numCache>
                <c:formatCode>General</c:formatCode>
                <c:ptCount val="30"/>
                <c:pt idx="0">
                  <c:v>#N/A</c:v>
                </c:pt>
                <c:pt idx="1">
                  <c:v>#N/A</c:v>
                </c:pt>
                <c:pt idx="2">
                  <c:v>#N/A</c:v>
                </c:pt>
                <c:pt idx="3">
                  <c:v>#N/A</c:v>
                </c:pt>
                <c:pt idx="4">
                  <c:v>#N/A</c:v>
                </c:pt>
                <c:pt idx="5">
                  <c:v>#N/A</c:v>
                </c:pt>
                <c:pt idx="6">
                  <c:v>34.081512108682809</c:v>
                </c:pt>
                <c:pt idx="7">
                  <c:v>32.14411247803163</c:v>
                </c:pt>
                <c:pt idx="8">
                  <c:v>31.301229508196716</c:v>
                </c:pt>
                <c:pt idx="9">
                  <c:v>30.344434955878164</c:v>
                </c:pt>
                <c:pt idx="10">
                  <c:v>28.835634279760352</c:v>
                </c:pt>
                <c:pt idx="11">
                  <c:v>#N/A</c:v>
                </c:pt>
                <c:pt idx="12">
                  <c:v>#N/A</c:v>
                </c:pt>
                <c:pt idx="13">
                  <c:v>26.006458557588807</c:v>
                </c:pt>
                <c:pt idx="14">
                  <c:v>#N/A</c:v>
                </c:pt>
                <c:pt idx="15">
                  <c:v>#N/A</c:v>
                </c:pt>
                <c:pt idx="16">
                  <c:v>#N/A</c:v>
                </c:pt>
                <c:pt idx="17">
                  <c:v>21.735647530040055</c:v>
                </c:pt>
                <c:pt idx="18">
                  <c:v>#N/A</c:v>
                </c:pt>
                <c:pt idx="19">
                  <c:v>19.220977596741346</c:v>
                </c:pt>
                <c:pt idx="20">
                  <c:v>18.073024789351567</c:v>
                </c:pt>
                <c:pt idx="21">
                  <c:v>#N/A</c:v>
                </c:pt>
                <c:pt idx="22">
                  <c:v>#N/A</c:v>
                </c:pt>
                <c:pt idx="23">
                  <c:v>16.549448641139186</c:v>
                </c:pt>
                <c:pt idx="24">
                  <c:v>15.471788142669689</c:v>
                </c:pt>
                <c:pt idx="25">
                  <c:v>13.498582888984965</c:v>
                </c:pt>
                <c:pt idx="26">
                  <c:v>#N/A</c:v>
                </c:pt>
                <c:pt idx="27">
                  <c:v>#N/A</c:v>
                </c:pt>
                <c:pt idx="28">
                  <c:v>10.602218700475435</c:v>
                </c:pt>
                <c:pt idx="29">
                  <c:v>6.0619050170569224</c:v>
                </c:pt>
              </c:numCache>
            </c:numRef>
          </c:val>
          <c:extLst>
            <c:ext xmlns:c16="http://schemas.microsoft.com/office/drawing/2014/chart" uri="{C3380CC4-5D6E-409C-BE32-E72D297353CC}">
              <c16:uniqueId val="{00000001-7AD0-4F3A-8101-025EA8903F25}"/>
            </c:ext>
          </c:extLst>
        </c:ser>
        <c:dLbls>
          <c:showLegendKey val="0"/>
          <c:showVal val="0"/>
          <c:showCatName val="0"/>
          <c:showSerName val="0"/>
          <c:showPercent val="0"/>
          <c:showBubbleSize val="0"/>
        </c:dLbls>
        <c:gapWidth val="219"/>
        <c:overlap val="-27"/>
        <c:axId val="1421767696"/>
        <c:axId val="1760696224"/>
      </c:bar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effectLst/>
                <a:latin typeface="CorporateSBQ" pitchFamily="50" charset="0"/>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CorporateSBQ 2" pitchFamily="50" charset="0"/>
                    <a:ea typeface="+mn-ea"/>
                    <a:cs typeface="+mn-cs"/>
                  </a:defRPr>
                </a:pPr>
                <a:r>
                  <a:rPr lang="en-GB" sz="900" b="0" i="0" baseline="0">
                    <a:solidFill>
                      <a:sysClr val="windowText" lastClr="000000"/>
                    </a:solidFill>
                    <a:effectLst/>
                    <a:latin typeface="CorporateSBQ 2" pitchFamily="50" charset="0"/>
                  </a:rPr>
                  <a:t>Five most complex occupations , share of exporting jobs, 2019 (%)</a:t>
                </a:r>
                <a:endParaRPr lang="en-GB" sz="900">
                  <a:solidFill>
                    <a:sysClr val="windowText" lastClr="000000"/>
                  </a:solidFill>
                  <a:effectLst/>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64087561567545037"/>
          <c:y val="9.9681982875152397E-2"/>
          <c:w val="0.26474838218898689"/>
          <c:h val="9.6279810945506875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complex cities with productivity below average</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A313-4EDD-BC8A-5885D6C2489D}"/>
              </c:ext>
            </c:extLst>
          </c:dPt>
          <c:dPt>
            <c:idx val="23"/>
            <c:invertIfNegative val="0"/>
            <c:bubble3D val="0"/>
            <c:spPr>
              <a:solidFill>
                <a:srgbClr val="851774"/>
              </a:solidFill>
              <a:ln>
                <a:noFill/>
              </a:ln>
              <a:effectLst/>
            </c:spPr>
            <c:extLst>
              <c:ext xmlns:c16="http://schemas.microsoft.com/office/drawing/2014/chart" uri="{C3380CC4-5D6E-409C-BE32-E72D297353CC}">
                <c16:uniqueId val="{00000003-A313-4EDD-BC8A-5885D6C2489D}"/>
              </c:ext>
            </c:extLst>
          </c:dPt>
          <c:dPt>
            <c:idx val="25"/>
            <c:invertIfNegative val="0"/>
            <c:bubble3D val="0"/>
            <c:spPr>
              <a:solidFill>
                <a:srgbClr val="851774"/>
              </a:solidFill>
              <a:ln>
                <a:noFill/>
              </a:ln>
              <a:effectLst/>
            </c:spPr>
            <c:extLst>
              <c:ext xmlns:c16="http://schemas.microsoft.com/office/drawing/2014/chart" uri="{C3380CC4-5D6E-409C-BE32-E72D297353CC}">
                <c16:uniqueId val="{00000005-A313-4EDD-BC8A-5885D6C2489D}"/>
              </c:ext>
            </c:extLst>
          </c:dPt>
          <c:dPt>
            <c:idx val="27"/>
            <c:invertIfNegative val="0"/>
            <c:bubble3D val="0"/>
            <c:spPr>
              <a:solidFill>
                <a:srgbClr val="851774"/>
              </a:solidFill>
              <a:ln>
                <a:noFill/>
              </a:ln>
              <a:effectLst/>
            </c:spPr>
            <c:extLst>
              <c:ext xmlns:c16="http://schemas.microsoft.com/office/drawing/2014/chart" uri="{C3380CC4-5D6E-409C-BE32-E72D297353CC}">
                <c16:uniqueId val="{00000007-A313-4EDD-BC8A-5885D6C2489D}"/>
              </c:ext>
            </c:extLst>
          </c:dPt>
          <c:dPt>
            <c:idx val="28"/>
            <c:invertIfNegative val="0"/>
            <c:bubble3D val="0"/>
            <c:spPr>
              <a:solidFill>
                <a:srgbClr val="851774"/>
              </a:solidFill>
              <a:ln>
                <a:noFill/>
              </a:ln>
              <a:effectLst/>
            </c:spPr>
            <c:extLst>
              <c:ext xmlns:c16="http://schemas.microsoft.com/office/drawing/2014/chart" uri="{C3380CC4-5D6E-409C-BE32-E72D297353CC}">
                <c16:uniqueId val="{00000009-A313-4EDD-BC8A-5885D6C2489D}"/>
              </c:ext>
            </c:extLst>
          </c:dPt>
          <c:dPt>
            <c:idx val="29"/>
            <c:invertIfNegative val="0"/>
            <c:bubble3D val="0"/>
            <c:spPr>
              <a:solidFill>
                <a:srgbClr val="851774"/>
              </a:solidFill>
              <a:ln>
                <a:noFill/>
              </a:ln>
              <a:effectLst/>
            </c:spPr>
            <c:extLst>
              <c:ext xmlns:c16="http://schemas.microsoft.com/office/drawing/2014/chart" uri="{C3380CC4-5D6E-409C-BE32-E72D297353CC}">
                <c16:uniqueId val="{0000000B-A313-4EDD-BC8A-5885D6C2489D}"/>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#N/A</c:v>
                </c:pt>
                <c:pt idx="28">
                  <c:v>10.602218700475435</c:v>
                </c:pt>
                <c:pt idx="29">
                  <c:v>6.0619050170569224</c:v>
                </c:pt>
              </c:numCache>
            </c:numRef>
          </c:val>
          <c:extLst>
            <c:ext xmlns:c16="http://schemas.microsoft.com/office/drawing/2014/chart" uri="{C3380CC4-5D6E-409C-BE32-E72D297353CC}">
              <c16:uniqueId val="{0000000C-A313-4EDD-BC8A-5885D6C2489D}"/>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A313-4EDD-BC8A-5885D6C2489D}"/>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27.421080791867308</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11.895967211455751</c:v>
                </c:pt>
                <c:pt idx="28">
                  <c:v>#N/A</c:v>
                </c:pt>
                <c:pt idx="29">
                  <c:v>#N/A</c:v>
                </c:pt>
              </c:numCache>
            </c:numRef>
          </c:val>
          <c:extLst>
            <c:ext xmlns:c16="http://schemas.microsoft.com/office/drawing/2014/chart" uri="{C3380CC4-5D6E-409C-BE32-E72D297353CC}">
              <c16:uniqueId val="{0000000E-A313-4EDD-BC8A-5885D6C2489D}"/>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A313-4EDD-BC8A-5885D6C2489D}"/>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361863656588112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2"/>
          <c:order val="0"/>
          <c:tx>
            <c:strRef>
              <c:f>'Figure 7 - large cities'!$A$11</c:f>
              <c:strCache>
                <c:ptCount val="1"/>
                <c:pt idx="0">
                  <c:v>Largest cities, excluding London</c:v>
                </c:pt>
              </c:strCache>
            </c:strRef>
          </c:tx>
          <c:spPr>
            <a:solidFill>
              <a:schemeClr val="accent3"/>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587E-4CF6-80BD-43ECAD4241F1}"/>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587E-4CF6-80BD-43ECAD4241F1}"/>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25F6A-B999-4BBD-BFE7-12A4D396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25</Pages>
  <Words>7364</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81</cp:revision>
  <cp:lastPrinted>2021-08-03T09:32:00Z</cp:lastPrinted>
  <dcterms:created xsi:type="dcterms:W3CDTF">2021-08-20T14:03:00Z</dcterms:created>
  <dcterms:modified xsi:type="dcterms:W3CDTF">2021-09-04T12:12:00Z</dcterms:modified>
</cp:coreProperties>
</file>