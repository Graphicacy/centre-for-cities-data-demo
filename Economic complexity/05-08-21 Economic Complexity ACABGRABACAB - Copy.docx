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drawings/drawing1.xml" ContentType="application/vnd.openxmlformats-officedocument.drawingml.chartshape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6113B" w14:textId="4DD96533" w:rsidR="00DC2C94" w:rsidRPr="007306CD" w:rsidRDefault="001105EF">
      <w:pPr>
        <w:rPr>
          <w:b/>
          <w:sz w:val="30"/>
          <w:szCs w:val="30"/>
        </w:rPr>
      </w:pPr>
      <w:r w:rsidRPr="007306CD">
        <w:rPr>
          <w:b/>
          <w:sz w:val="30"/>
          <w:szCs w:val="30"/>
        </w:rPr>
        <w:t>What levelling up really means: changing the geography of knowledge in Britain</w:t>
      </w:r>
    </w:p>
    <w:p w14:paraId="748FC6BE" w14:textId="02C88F7C" w:rsidR="00A37358" w:rsidRPr="007306CD" w:rsidRDefault="00F45522" w:rsidP="00F45522">
      <w:pPr>
        <w:ind w:left="360"/>
        <w:rPr>
          <w:b/>
          <w:sz w:val="30"/>
          <w:szCs w:val="30"/>
        </w:rPr>
      </w:pPr>
      <w:r w:rsidRPr="007306CD">
        <w:rPr>
          <w:b/>
          <w:sz w:val="30"/>
          <w:szCs w:val="30"/>
        </w:rPr>
        <w:t xml:space="preserve">H1: </w:t>
      </w:r>
      <w:r w:rsidR="00A37358" w:rsidRPr="007306CD">
        <w:rPr>
          <w:b/>
          <w:sz w:val="30"/>
          <w:szCs w:val="30"/>
        </w:rPr>
        <w:t>Executive Summary</w:t>
      </w:r>
    </w:p>
    <w:p w14:paraId="4AC85DB6" w14:textId="21AACBB8" w:rsidR="000835D7" w:rsidRPr="007306CD" w:rsidRDefault="00EC3713" w:rsidP="000835D7">
      <w:r w:rsidRPr="007306CD">
        <w:t xml:space="preserve">Cities </w:t>
      </w:r>
      <w:r w:rsidR="00BE6EFF" w:rsidRPr="007306CD">
        <w:t>matter to the national economy because they provide</w:t>
      </w:r>
      <w:r w:rsidRPr="007306CD">
        <w:t xml:space="preserve"> </w:t>
      </w:r>
      <w:r w:rsidR="000835D7" w:rsidRPr="007306CD">
        <w:t xml:space="preserve">benefits to </w:t>
      </w:r>
      <w:r w:rsidRPr="007306CD">
        <w:t>businesses and workers</w:t>
      </w:r>
      <w:r w:rsidR="00BE6EFF" w:rsidRPr="007306CD">
        <w:t xml:space="preserve"> that they can only access in urban areas. </w:t>
      </w:r>
      <w:r w:rsidRPr="007306CD">
        <w:t xml:space="preserve">In the UK, the most successful </w:t>
      </w:r>
      <w:r w:rsidR="00071769" w:rsidRPr="007306CD">
        <w:t>urban</w:t>
      </w:r>
      <w:r w:rsidR="003D2A89">
        <w:t xml:space="preserve"> </w:t>
      </w:r>
      <w:r w:rsidR="00397897">
        <w:t>economies</w:t>
      </w:r>
      <w:r w:rsidR="00071769" w:rsidRPr="007306CD">
        <w:t xml:space="preserve"> </w:t>
      </w:r>
      <w:r w:rsidR="005B1BF4">
        <w:t>are those that</w:t>
      </w:r>
      <w:r w:rsidRPr="007306CD">
        <w:t xml:space="preserve"> have been able to provide the competitive advantages that highly </w:t>
      </w:r>
      <w:r w:rsidR="000835D7" w:rsidRPr="007306CD">
        <w:t xml:space="preserve">knowledge-based </w:t>
      </w:r>
      <w:r w:rsidR="000263D6">
        <w:t>firms</w:t>
      </w:r>
      <w:r w:rsidRPr="007306CD">
        <w:t xml:space="preserve"> require</w:t>
      </w:r>
      <w:r w:rsidR="005B1BF4">
        <w:t>. These include</w:t>
      </w:r>
      <w:r w:rsidRPr="007306CD">
        <w:t xml:space="preserve"> large numbers of skilled workers </w:t>
      </w:r>
      <w:r w:rsidR="005B1BF4">
        <w:t>with the ability</w:t>
      </w:r>
      <w:r w:rsidR="000835D7" w:rsidRPr="007306CD">
        <w:t xml:space="preserve"> to create and share</w:t>
      </w:r>
      <w:r w:rsidR="005B1BF4">
        <w:t xml:space="preserve"> lots of</w:t>
      </w:r>
      <w:r w:rsidR="000835D7" w:rsidRPr="007306CD">
        <w:t xml:space="preserve"> knowledge face-to-face.</w:t>
      </w:r>
    </w:p>
    <w:p w14:paraId="03BFDE2C" w14:textId="72DE6BCA" w:rsidR="000835D7" w:rsidRPr="007306CD" w:rsidRDefault="000835D7" w:rsidP="000835D7">
      <w:r w:rsidRPr="007306CD">
        <w:t xml:space="preserve">Economic complexity is an analytical approach that attempts to measure how </w:t>
      </w:r>
      <w:r w:rsidR="00A523CD" w:rsidRPr="007306CD">
        <w:t xml:space="preserve">developed </w:t>
      </w:r>
      <w:r w:rsidRPr="007306CD">
        <w:t>an economy is</w:t>
      </w:r>
      <w:r w:rsidR="004255DD" w:rsidRPr="007306CD">
        <w:t>, based on the amount of accumulated knowledge a place has</w:t>
      </w:r>
      <w:r w:rsidRPr="007306CD">
        <w:t xml:space="preserve">. </w:t>
      </w:r>
      <w:r w:rsidR="000263D6">
        <w:t>Economic complexity</w:t>
      </w:r>
      <w:r w:rsidRPr="007306CD">
        <w:t xml:space="preserve"> has been widely used to compare countries, but to date has been less commonly applied at the subnational level, especially in the UK. </w:t>
      </w:r>
      <w:r w:rsidR="00EC3713" w:rsidRPr="007306CD">
        <w:t>Using this approach</w:t>
      </w:r>
      <w:r w:rsidR="00BE6EFF" w:rsidRPr="007306CD">
        <w:t xml:space="preserve"> for cities </w:t>
      </w:r>
      <w:r w:rsidR="00071769" w:rsidRPr="007306CD">
        <w:t xml:space="preserve">and large towns </w:t>
      </w:r>
      <w:r w:rsidR="00EC3713" w:rsidRPr="007306CD">
        <w:t xml:space="preserve">for </w:t>
      </w:r>
      <w:r w:rsidR="00BE6EFF" w:rsidRPr="007306CD">
        <w:t xml:space="preserve">the </w:t>
      </w:r>
      <w:r w:rsidR="00EC3713" w:rsidRPr="007306CD">
        <w:t xml:space="preserve">first time </w:t>
      </w:r>
      <w:r w:rsidR="00BE6EFF" w:rsidRPr="007306CD">
        <w:t xml:space="preserve">with </w:t>
      </w:r>
      <w:r w:rsidR="00EC3713" w:rsidRPr="007306CD">
        <w:t>historical data, this briefing shows:</w:t>
      </w:r>
    </w:p>
    <w:p w14:paraId="7ED6F60C" w14:textId="7CC63086" w:rsidR="00EC3713" w:rsidRDefault="00EC3713" w:rsidP="000263D6">
      <w:pPr>
        <w:pStyle w:val="ListParagraph"/>
        <w:numPr>
          <w:ilvl w:val="0"/>
          <w:numId w:val="13"/>
        </w:numPr>
      </w:pPr>
      <w:r w:rsidRPr="000263D6">
        <w:rPr>
          <w:b/>
        </w:rPr>
        <w:t xml:space="preserve">Present and past economic complexity of British cities </w:t>
      </w:r>
      <w:r w:rsidR="00071769" w:rsidRPr="000263D6">
        <w:rPr>
          <w:b/>
        </w:rPr>
        <w:t xml:space="preserve">and large towns </w:t>
      </w:r>
      <w:r w:rsidRPr="000263D6">
        <w:rPr>
          <w:b/>
        </w:rPr>
        <w:t xml:space="preserve">is highly associated with </w:t>
      </w:r>
      <w:r w:rsidR="000263D6" w:rsidRPr="000263D6">
        <w:rPr>
          <w:b/>
        </w:rPr>
        <w:t>current</w:t>
      </w:r>
      <w:r w:rsidRPr="000263D6">
        <w:rPr>
          <w:b/>
        </w:rPr>
        <w:t xml:space="preserve"> productivity levels</w:t>
      </w:r>
      <w:r w:rsidRPr="007306CD">
        <w:t>. Successful cities</w:t>
      </w:r>
      <w:r w:rsidR="00071769" w:rsidRPr="007306CD">
        <w:t xml:space="preserve"> and large towns</w:t>
      </w:r>
      <w:r w:rsidRPr="007306CD">
        <w:t xml:space="preserve"> today – mostly located in the Greater South East – had higher levels of complexity in 1981</w:t>
      </w:r>
      <w:r w:rsidR="000263D6">
        <w:t>.</w:t>
      </w:r>
    </w:p>
    <w:p w14:paraId="5A406EC7" w14:textId="77777777" w:rsidR="000263D6" w:rsidRPr="007306CD" w:rsidRDefault="000263D6" w:rsidP="000263D6">
      <w:pPr>
        <w:pStyle w:val="ListParagraph"/>
      </w:pPr>
    </w:p>
    <w:p w14:paraId="5B43DB1C" w14:textId="2F0EBE03" w:rsidR="00BE6EFF" w:rsidRPr="007306CD" w:rsidRDefault="00EC3713" w:rsidP="00EC3713">
      <w:pPr>
        <w:pStyle w:val="ListParagraph"/>
        <w:numPr>
          <w:ilvl w:val="0"/>
          <w:numId w:val="13"/>
        </w:numPr>
      </w:pPr>
      <w:r w:rsidRPr="007306CD">
        <w:rPr>
          <w:b/>
        </w:rPr>
        <w:t xml:space="preserve">The largest cities outside the Greater South East </w:t>
      </w:r>
      <w:r w:rsidR="00BE6EFF" w:rsidRPr="007306CD">
        <w:rPr>
          <w:b/>
        </w:rPr>
        <w:t xml:space="preserve">are much </w:t>
      </w:r>
      <w:r w:rsidRPr="007306CD">
        <w:rPr>
          <w:b/>
        </w:rPr>
        <w:t>more complex</w:t>
      </w:r>
      <w:r w:rsidR="000263D6">
        <w:rPr>
          <w:b/>
        </w:rPr>
        <w:t xml:space="preserve"> today</w:t>
      </w:r>
      <w:r w:rsidRPr="007306CD">
        <w:rPr>
          <w:b/>
        </w:rPr>
        <w:t xml:space="preserve"> than </w:t>
      </w:r>
      <w:r w:rsidR="00BE6EFF" w:rsidRPr="007306CD">
        <w:rPr>
          <w:b/>
        </w:rPr>
        <w:t xml:space="preserve">they were in 1981. </w:t>
      </w:r>
      <w:r w:rsidR="00BE6EFF" w:rsidRPr="007306CD">
        <w:t>For example, Manchester was the 52</w:t>
      </w:r>
      <w:r w:rsidR="00BE6EFF" w:rsidRPr="007306CD">
        <w:rPr>
          <w:vertAlign w:val="superscript"/>
        </w:rPr>
        <w:t>nd</w:t>
      </w:r>
      <w:r w:rsidR="00BE6EFF" w:rsidRPr="007306CD">
        <w:t xml:space="preserve"> most complex local economy in Britain in 1981 – today it is 18</w:t>
      </w:r>
      <w:r w:rsidR="00BE6EFF" w:rsidRPr="007306CD">
        <w:rPr>
          <w:vertAlign w:val="superscript"/>
        </w:rPr>
        <w:t>th</w:t>
      </w:r>
      <w:r w:rsidR="00BE6EFF" w:rsidRPr="007306CD">
        <w:t>. Likewise, Glasgow was the 38</w:t>
      </w:r>
      <w:r w:rsidR="00BE6EFF" w:rsidRPr="007306CD">
        <w:rPr>
          <w:vertAlign w:val="superscript"/>
        </w:rPr>
        <w:t>th</w:t>
      </w:r>
      <w:r w:rsidR="00BE6EFF" w:rsidRPr="007306CD">
        <w:t xml:space="preserve"> most complex city, and today it is 7</w:t>
      </w:r>
      <w:r w:rsidR="00BE6EFF" w:rsidRPr="007306CD">
        <w:rPr>
          <w:vertAlign w:val="superscript"/>
        </w:rPr>
        <w:t>th</w:t>
      </w:r>
      <w:r w:rsidR="00BE6EFF" w:rsidRPr="007306CD">
        <w:t xml:space="preserve">. </w:t>
      </w:r>
    </w:p>
    <w:p w14:paraId="5539A906" w14:textId="77777777" w:rsidR="00BE6EFF" w:rsidRPr="007306CD" w:rsidRDefault="00BE6EFF" w:rsidP="00BE6EFF">
      <w:pPr>
        <w:pStyle w:val="ListParagraph"/>
      </w:pPr>
    </w:p>
    <w:p w14:paraId="057FC4E5" w14:textId="4F587005" w:rsidR="00EC3713" w:rsidRPr="007306CD" w:rsidRDefault="00115633" w:rsidP="00EC3713">
      <w:pPr>
        <w:pStyle w:val="ListParagraph"/>
        <w:numPr>
          <w:ilvl w:val="0"/>
          <w:numId w:val="13"/>
        </w:numPr>
      </w:pPr>
      <w:r w:rsidRPr="007306CD">
        <w:rPr>
          <w:b/>
        </w:rPr>
        <w:t>However, despite their newfound complexity, the large cities outside the Greater South East still underperform in terms of productivity.</w:t>
      </w:r>
      <w:r w:rsidRPr="007306CD">
        <w:t xml:space="preserve"> Although they are more productive than their smaller neighbours, they are still less productive than smaller cities in the Greater South East. In addition, and despite</w:t>
      </w:r>
      <w:r w:rsidR="00312F58" w:rsidRPr="007306CD">
        <w:t xml:space="preserve"> the</w:t>
      </w:r>
      <w:r w:rsidRPr="007306CD">
        <w:t>se</w:t>
      </w:r>
      <w:r w:rsidR="00312F58" w:rsidRPr="007306CD">
        <w:t xml:space="preserve"> recent gains, the largest British cities still lag their French and German </w:t>
      </w:r>
      <w:r w:rsidRPr="007306CD">
        <w:t>counterparts.</w:t>
      </w:r>
    </w:p>
    <w:p w14:paraId="5BBF9770" w14:textId="589C87B8" w:rsidR="00312F58" w:rsidRPr="007306CD" w:rsidRDefault="00115633" w:rsidP="000835D7">
      <w:r w:rsidRPr="007306CD">
        <w:t>This matters not just for their local economies, but the national economy too, as</w:t>
      </w:r>
      <w:r w:rsidR="000835D7" w:rsidRPr="007306CD">
        <w:t xml:space="preserve"> the continued underperformance of </w:t>
      </w:r>
      <w:r w:rsidR="00436707" w:rsidRPr="007306CD">
        <w:t>Britain’s</w:t>
      </w:r>
      <w:r w:rsidR="000835D7" w:rsidRPr="007306CD">
        <w:t xml:space="preserve"> large cities creates a cost to the </w:t>
      </w:r>
      <w:r w:rsidR="00436707" w:rsidRPr="007306CD">
        <w:t xml:space="preserve">national </w:t>
      </w:r>
      <w:r w:rsidR="000835D7" w:rsidRPr="007306CD">
        <w:t xml:space="preserve">economy that is </w:t>
      </w:r>
      <w:r w:rsidR="000263D6">
        <w:t xml:space="preserve">estimated to be </w:t>
      </w:r>
      <w:r w:rsidR="000835D7" w:rsidRPr="007306CD">
        <w:t>at least £4</w:t>
      </w:r>
      <w:r w:rsidR="000263D6">
        <w:t>8</w:t>
      </w:r>
      <w:r w:rsidR="000835D7" w:rsidRPr="007306CD">
        <w:t xml:space="preserve"> billion per year. </w:t>
      </w:r>
      <w:r w:rsidR="00F1346C" w:rsidRPr="007306CD">
        <w:t>Closing this gap is essential if the Government is to meet its ambition of having an internationally competitive city in every region.</w:t>
      </w:r>
      <w:r w:rsidRPr="007306CD">
        <w:t xml:space="preserve"> </w:t>
      </w:r>
    </w:p>
    <w:p w14:paraId="0CAE7914" w14:textId="356EF02E" w:rsidR="00F1346C" w:rsidRPr="007306CD" w:rsidRDefault="00F1346C" w:rsidP="00F1346C">
      <w:r w:rsidRPr="007306CD">
        <w:t>The key messages for policymakers from this analysis are</w:t>
      </w:r>
      <w:r w:rsidR="00115633" w:rsidRPr="007306CD">
        <w:t>:</w:t>
      </w:r>
    </w:p>
    <w:p w14:paraId="4C845B46" w14:textId="0A0D7490" w:rsidR="00F1346C" w:rsidRPr="007306CD" w:rsidRDefault="00F1346C" w:rsidP="00F1346C">
      <w:pPr>
        <w:pStyle w:val="ListParagraph"/>
        <w:numPr>
          <w:ilvl w:val="0"/>
          <w:numId w:val="13"/>
        </w:numPr>
        <w:rPr>
          <w:b/>
        </w:rPr>
      </w:pPr>
      <w:r w:rsidRPr="007306CD">
        <w:rPr>
          <w:b/>
        </w:rPr>
        <w:t xml:space="preserve">Levelling up the economy must focus on the geography of knowledge. </w:t>
      </w:r>
      <w:r w:rsidR="000263D6">
        <w:t>For</w:t>
      </w:r>
      <w:r w:rsidRPr="007306CD">
        <w:t xml:space="preserve"> levelling up to truly occur, the geography of knowledge in Britain must change. Over the past four decades this has already begun to shift, as the renaissance of large cities outside of the capital has been driven by them becoming places of knowledge creation and diffusion, and </w:t>
      </w:r>
      <w:r w:rsidR="000263D6">
        <w:t>this progress must not be squandered.</w:t>
      </w:r>
    </w:p>
    <w:p w14:paraId="18C3931F" w14:textId="77777777" w:rsidR="00F1346C" w:rsidRPr="007306CD" w:rsidRDefault="00F1346C" w:rsidP="00F1346C">
      <w:pPr>
        <w:pStyle w:val="ListParagraph"/>
        <w:rPr>
          <w:b/>
        </w:rPr>
      </w:pPr>
    </w:p>
    <w:p w14:paraId="05615330" w14:textId="18F82C0A" w:rsidR="007113F9" w:rsidRPr="007306CD" w:rsidRDefault="00F1346C" w:rsidP="00312F58">
      <w:pPr>
        <w:pStyle w:val="ListParagraph"/>
        <w:numPr>
          <w:ilvl w:val="0"/>
          <w:numId w:val="13"/>
        </w:numPr>
      </w:pPr>
      <w:r w:rsidRPr="007306CD">
        <w:rPr>
          <w:b/>
        </w:rPr>
        <w:t>Big cities are the most promising places for levelling up</w:t>
      </w:r>
      <w:r w:rsidR="000835D7" w:rsidRPr="007306CD">
        <w:t>.</w:t>
      </w:r>
      <w:r w:rsidR="004D0341" w:rsidRPr="007306CD">
        <w:t xml:space="preserve"> </w:t>
      </w:r>
      <w:r w:rsidR="007113F9" w:rsidRPr="007306CD">
        <w:t xml:space="preserve">As complex </w:t>
      </w:r>
      <w:r w:rsidR="00F06F2C" w:rsidRPr="007306CD">
        <w:t xml:space="preserve">jobs </w:t>
      </w:r>
      <w:r w:rsidR="007113F9" w:rsidRPr="007306CD">
        <w:t xml:space="preserve">have shown a preference to locate in these cities, policies to further improve their economies would </w:t>
      </w:r>
      <w:r w:rsidR="00115633" w:rsidRPr="007306CD">
        <w:t>go</w:t>
      </w:r>
      <w:r w:rsidR="007113F9" w:rsidRPr="007306CD">
        <w:t xml:space="preserve"> with the grain</w:t>
      </w:r>
      <w:r w:rsidR="00115633" w:rsidRPr="007306CD">
        <w:t xml:space="preserve"> of changing trends in the British and global economy</w:t>
      </w:r>
      <w:r w:rsidR="007113F9" w:rsidRPr="007306CD">
        <w:t xml:space="preserve">. </w:t>
      </w:r>
      <w:r w:rsidR="00115633" w:rsidRPr="007306CD">
        <w:t xml:space="preserve">The evidence shows that Government’s goal of an internationally competitive city in every region is </w:t>
      </w:r>
      <w:r w:rsidR="000263D6">
        <w:t>achievable</w:t>
      </w:r>
      <w:r w:rsidR="00115633" w:rsidRPr="007306CD">
        <w:t>, because the geography of knowledge in Britain has already changed to make it possible.</w:t>
      </w:r>
    </w:p>
    <w:p w14:paraId="129452DA" w14:textId="77777777" w:rsidR="00115633" w:rsidRPr="007306CD" w:rsidRDefault="00115633" w:rsidP="00115633">
      <w:pPr>
        <w:pStyle w:val="ListParagraph"/>
      </w:pPr>
    </w:p>
    <w:p w14:paraId="089CF26B" w14:textId="05873D97" w:rsidR="00312F58" w:rsidRPr="007306CD" w:rsidRDefault="000835D7" w:rsidP="00312F58">
      <w:pPr>
        <w:pStyle w:val="ListParagraph"/>
        <w:numPr>
          <w:ilvl w:val="0"/>
          <w:numId w:val="13"/>
        </w:numPr>
      </w:pPr>
      <w:r w:rsidRPr="007306CD">
        <w:rPr>
          <w:b/>
        </w:rPr>
        <w:t xml:space="preserve">This research also offers a note of caution for those who urge </w:t>
      </w:r>
      <w:r w:rsidR="009467A0" w:rsidRPr="007306CD">
        <w:rPr>
          <w:b/>
        </w:rPr>
        <w:t>local areas</w:t>
      </w:r>
      <w:r w:rsidRPr="007306CD">
        <w:rPr>
          <w:b/>
        </w:rPr>
        <w:t xml:space="preserve"> to ‘</w:t>
      </w:r>
      <w:r w:rsidR="000263D6">
        <w:rPr>
          <w:b/>
        </w:rPr>
        <w:t>build on</w:t>
      </w:r>
      <w:r w:rsidRPr="007306CD">
        <w:rPr>
          <w:b/>
        </w:rPr>
        <w:t xml:space="preserve"> their strengths’.</w:t>
      </w:r>
      <w:r w:rsidRPr="007306CD">
        <w:t xml:space="preserve"> </w:t>
      </w:r>
      <w:r w:rsidR="00182351">
        <w:t xml:space="preserve">The cities and large towns which saw their relative economic complexity decline over the past four decades were those which had ‘doubled down’ on a single or few sectors which were complex in the 1980s, and did not broaden their export base beyond these activities, such as Aberdeen with oil. The most complex local economies are those which are strong across a large number of high-value, knowledge-intensive industries. </w:t>
      </w:r>
    </w:p>
    <w:p w14:paraId="690B8DDB" w14:textId="77777777" w:rsidR="00312F58" w:rsidRPr="007306CD" w:rsidRDefault="00312F58" w:rsidP="00312F58">
      <w:pPr>
        <w:pStyle w:val="ListParagraph"/>
      </w:pPr>
    </w:p>
    <w:p w14:paraId="01C11223" w14:textId="1E1D49C6" w:rsidR="000835D7" w:rsidRPr="007306CD" w:rsidRDefault="00B22E5B" w:rsidP="00312F58">
      <w:pPr>
        <w:pStyle w:val="ListParagraph"/>
        <w:numPr>
          <w:ilvl w:val="0"/>
          <w:numId w:val="13"/>
        </w:numPr>
      </w:pPr>
      <w:r>
        <w:rPr>
          <w:b/>
        </w:rPr>
        <w:t>In</w:t>
      </w:r>
      <w:r w:rsidR="000835D7" w:rsidRPr="007306CD">
        <w:rPr>
          <w:b/>
        </w:rPr>
        <w:t xml:space="preserve"> many struggling places, it is not what a place has, but rather what a place </w:t>
      </w:r>
      <w:r w:rsidR="009467A0" w:rsidRPr="007306CD">
        <w:rPr>
          <w:b/>
        </w:rPr>
        <w:t>does not</w:t>
      </w:r>
      <w:r w:rsidR="000835D7" w:rsidRPr="007306CD">
        <w:rPr>
          <w:b/>
        </w:rPr>
        <w:t xml:space="preserve"> have</w:t>
      </w:r>
      <w:r w:rsidR="00436707" w:rsidRPr="007306CD">
        <w:rPr>
          <w:b/>
        </w:rPr>
        <w:t xml:space="preserve"> that should be of concern</w:t>
      </w:r>
      <w:r w:rsidR="000835D7" w:rsidRPr="007306CD">
        <w:rPr>
          <w:b/>
        </w:rPr>
        <w:t>.</w:t>
      </w:r>
      <w:r w:rsidR="000835D7" w:rsidRPr="007306CD">
        <w:t xml:space="preserve"> Many places in North and Midlands </w:t>
      </w:r>
      <w:r>
        <w:t>will not</w:t>
      </w:r>
      <w:r w:rsidR="000835D7" w:rsidRPr="007306CD">
        <w:t xml:space="preserve"> see a </w:t>
      </w:r>
      <w:r w:rsidR="007F4BEB" w:rsidRPr="007306CD">
        <w:t>turnaround</w:t>
      </w:r>
      <w:r w:rsidR="000835D7" w:rsidRPr="007306CD">
        <w:t xml:space="preserve"> in </w:t>
      </w:r>
      <w:r>
        <w:t>their economies</w:t>
      </w:r>
      <w:r w:rsidR="000835D7" w:rsidRPr="007306CD">
        <w:t xml:space="preserve"> if they continue to focus on what they already have, particularly in </w:t>
      </w:r>
      <w:r w:rsidR="00E94590" w:rsidRPr="007306CD">
        <w:t xml:space="preserve">lower-skilled parts of </w:t>
      </w:r>
      <w:r w:rsidR="000835D7" w:rsidRPr="007306CD">
        <w:t>manufacturing</w:t>
      </w:r>
      <w:r w:rsidR="00560A84" w:rsidRPr="007306CD">
        <w:t xml:space="preserve"> and services</w:t>
      </w:r>
      <w:r w:rsidR="000835D7" w:rsidRPr="007306CD">
        <w:t>. They need to focus on addressing the barriers that stop more complex activities from investing in their areas.</w:t>
      </w:r>
    </w:p>
    <w:p w14:paraId="7F389E73" w14:textId="77777777" w:rsidR="00F45522" w:rsidRPr="007306CD" w:rsidRDefault="00F45522">
      <w:pPr>
        <w:rPr>
          <w:b/>
          <w:sz w:val="30"/>
          <w:szCs w:val="30"/>
          <w:lang w:val="en-US"/>
        </w:rPr>
      </w:pPr>
      <w:r w:rsidRPr="007306CD">
        <w:rPr>
          <w:b/>
          <w:sz w:val="30"/>
          <w:szCs w:val="30"/>
          <w:lang w:val="en-US"/>
        </w:rPr>
        <w:br w:type="page"/>
      </w:r>
    </w:p>
    <w:p w14:paraId="66E176F2" w14:textId="613667CA" w:rsidR="001206BD" w:rsidRPr="007306CD" w:rsidRDefault="00F45522" w:rsidP="00F45522">
      <w:pPr>
        <w:ind w:left="360"/>
        <w:rPr>
          <w:b/>
          <w:sz w:val="30"/>
          <w:szCs w:val="30"/>
          <w:lang w:val="en-US"/>
        </w:rPr>
      </w:pPr>
      <w:r w:rsidRPr="007306CD">
        <w:rPr>
          <w:b/>
          <w:sz w:val="30"/>
          <w:szCs w:val="30"/>
          <w:lang w:val="en-US"/>
        </w:rPr>
        <w:lastRenderedPageBreak/>
        <w:t xml:space="preserve">H1: </w:t>
      </w:r>
      <w:r w:rsidR="001206BD" w:rsidRPr="007306CD">
        <w:rPr>
          <w:b/>
          <w:sz w:val="30"/>
          <w:szCs w:val="30"/>
          <w:lang w:val="en-US"/>
        </w:rPr>
        <w:t>Introduction</w:t>
      </w:r>
    </w:p>
    <w:p w14:paraId="729CFE86" w14:textId="77777777" w:rsidR="001206BD" w:rsidRPr="007306CD" w:rsidRDefault="001206BD" w:rsidP="001206BD">
      <w:r w:rsidRPr="007306CD">
        <w:t xml:space="preserve">This autumn the Government will publish its Levelling Up White Paper, which will set out how it intends to deliver on a slogan </w:t>
      </w:r>
      <w:r w:rsidR="00F02899" w:rsidRPr="007306CD">
        <w:t xml:space="preserve">that </w:t>
      </w:r>
      <w:r w:rsidRPr="007306CD">
        <w:t xml:space="preserve">has been the bedrock of its domestic agenda. </w:t>
      </w:r>
    </w:p>
    <w:p w14:paraId="0BDD5F02" w14:textId="71DB37E0" w:rsidR="001206BD" w:rsidRPr="007306CD" w:rsidRDefault="001206BD" w:rsidP="001206BD">
      <w:r w:rsidRPr="007306CD">
        <w:t>There have been a number of policies badged under the levelling up banner but the lack of strategy for deliver</w:t>
      </w:r>
      <w:r w:rsidR="00F02899" w:rsidRPr="007306CD">
        <w:t>y</w:t>
      </w:r>
      <w:r w:rsidRPr="007306CD">
        <w:t xml:space="preserve"> and a well-defined purpose has meant that policy so far has been boiled down to ad-hoc pots of money and symbolic prizes for some areas</w:t>
      </w:r>
      <w:r w:rsidR="00B22E5B">
        <w:t xml:space="preserve"> such as freeports and civil servant relocations</w:t>
      </w:r>
      <w:r w:rsidRPr="007306CD">
        <w:t xml:space="preserve">. </w:t>
      </w:r>
      <w:r w:rsidR="00E94590" w:rsidRPr="007306CD">
        <w:t>In particular, t</w:t>
      </w:r>
      <w:r w:rsidRPr="007306CD">
        <w:t xml:space="preserve">hese actions have not </w:t>
      </w:r>
      <w:r w:rsidR="00E94590" w:rsidRPr="007306CD">
        <w:t xml:space="preserve">so far </w:t>
      </w:r>
      <w:r w:rsidRPr="007306CD">
        <w:t>matched up the Government’s stated ambition in its recent Plan for Growth to have one internationally competitive city per region.</w:t>
      </w:r>
      <w:r w:rsidR="009467A0" w:rsidRPr="007306CD">
        <w:rPr>
          <w:rStyle w:val="FootnoteReference"/>
        </w:rPr>
        <w:footnoteReference w:id="1"/>
      </w:r>
    </w:p>
    <w:p w14:paraId="46927ACF" w14:textId="16B0F3FB" w:rsidR="001206BD" w:rsidRPr="007306CD" w:rsidRDefault="001206BD" w:rsidP="001206BD">
      <w:r w:rsidRPr="007306CD">
        <w:t xml:space="preserve">This briefing </w:t>
      </w:r>
      <w:r w:rsidR="00701039" w:rsidRPr="007306CD">
        <w:t xml:space="preserve">uses the idea of economic complexity to show how different parts of the UK economy have developed </w:t>
      </w:r>
      <w:r w:rsidR="00B22E5B">
        <w:t xml:space="preserve">over the last 40 years </w:t>
      </w:r>
      <w:r w:rsidR="00701039" w:rsidRPr="007306CD">
        <w:t xml:space="preserve">and sets </w:t>
      </w:r>
      <w:r w:rsidR="00B22E5B">
        <w:t>o</w:t>
      </w:r>
      <w:r w:rsidR="00701039" w:rsidRPr="007306CD">
        <w:t xml:space="preserve">ut the implications </w:t>
      </w:r>
      <w:r w:rsidR="00B22E5B">
        <w:t xml:space="preserve">for how the </w:t>
      </w:r>
      <w:r w:rsidR="00701039" w:rsidRPr="007306CD">
        <w:t>Government</w:t>
      </w:r>
      <w:r w:rsidR="00B22E5B">
        <w:t xml:space="preserve"> should approach its</w:t>
      </w:r>
      <w:r w:rsidR="00701039" w:rsidRPr="007306CD">
        <w:t xml:space="preserve"> levelling-up agenda.</w:t>
      </w:r>
    </w:p>
    <w:p w14:paraId="7C7E420B" w14:textId="034FFFFD" w:rsidR="008A4751" w:rsidRPr="007306CD" w:rsidRDefault="008A4751" w:rsidP="001206BD">
      <w:r w:rsidRPr="007306CD">
        <w:t>It first looks at how complexity varies across</w:t>
      </w:r>
      <w:r w:rsidR="00B22E5B">
        <w:t xml:space="preserve"> urban</w:t>
      </w:r>
      <w:r w:rsidRPr="007306CD">
        <w:t xml:space="preserve"> Britain, revealing Britain’s most and least complex cities and large towns</w:t>
      </w:r>
      <w:r w:rsidR="00EB7432" w:rsidRPr="007306CD">
        <w:t>; this paper also compare British cities with their French and German peers</w:t>
      </w:r>
      <w:r w:rsidRPr="007306CD">
        <w:t>. Then it looks at how this has changed over time, using data from 1981 to show how the geography of complex activities has changed over the last 40 years.</w:t>
      </w:r>
      <w:r w:rsidR="00EB7432" w:rsidRPr="007306CD">
        <w:t xml:space="preserve"> </w:t>
      </w:r>
      <w:r w:rsidR="00B42B67" w:rsidRPr="007306CD">
        <w:t xml:space="preserve">The observed changes over the last four decades provide evidence about which places </w:t>
      </w:r>
      <w:r w:rsidR="00F02899" w:rsidRPr="007306CD">
        <w:t>have the highest ‘productivity potential’ and</w:t>
      </w:r>
      <w:r w:rsidR="009467A0" w:rsidRPr="007306CD">
        <w:t xml:space="preserve"> how</w:t>
      </w:r>
      <w:r w:rsidR="00F02899" w:rsidRPr="007306CD">
        <w:t xml:space="preserve"> level</w:t>
      </w:r>
      <w:r w:rsidR="009467A0" w:rsidRPr="007306CD">
        <w:t>ling</w:t>
      </w:r>
      <w:r w:rsidR="00F02899" w:rsidRPr="007306CD">
        <w:t xml:space="preserve"> up should </w:t>
      </w:r>
      <w:r w:rsidR="009467A0" w:rsidRPr="007306CD">
        <w:t>realise it</w:t>
      </w:r>
      <w:r w:rsidR="00F02899" w:rsidRPr="007306CD">
        <w:t>.</w:t>
      </w:r>
    </w:p>
    <w:p w14:paraId="12B8A0F3" w14:textId="77777777" w:rsidR="001206BD" w:rsidRPr="007306CD" w:rsidRDefault="006F3968" w:rsidP="001206BD">
      <w:r w:rsidRPr="007306CD">
        <w:rPr>
          <w:b/>
          <w:noProof/>
        </w:rPr>
        <mc:AlternateContent>
          <mc:Choice Requires="wps">
            <w:drawing>
              <wp:inline distT="0" distB="0" distL="0" distR="0" wp14:anchorId="569621E6" wp14:editId="701DEFB1">
                <wp:extent cx="5781675" cy="1404620"/>
                <wp:effectExtent l="0" t="0" r="2857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6DDF09C2" w14:textId="77777777" w:rsidR="000263D6" w:rsidRPr="00DB3986" w:rsidRDefault="000263D6" w:rsidP="006F3968">
                            <w:pPr>
                              <w:pStyle w:val="Caption"/>
                              <w:rPr>
                                <w:b/>
                                <w:sz w:val="22"/>
                                <w:szCs w:val="22"/>
                              </w:rPr>
                            </w:pPr>
                            <w:r w:rsidRPr="00DB3986">
                              <w:rPr>
                                <w:b/>
                                <w:i w:val="0"/>
                                <w:sz w:val="22"/>
                                <w:szCs w:val="22"/>
                              </w:rPr>
                              <w:t xml:space="preserve">Box </w:t>
                            </w:r>
                            <w:r w:rsidRPr="00DB3986">
                              <w:rPr>
                                <w:b/>
                                <w:i w:val="0"/>
                                <w:sz w:val="22"/>
                                <w:szCs w:val="22"/>
                              </w:rPr>
                              <w:fldChar w:fldCharType="begin"/>
                            </w:r>
                            <w:r w:rsidRPr="00DB3986">
                              <w:rPr>
                                <w:b/>
                                <w:i w:val="0"/>
                                <w:sz w:val="22"/>
                                <w:szCs w:val="22"/>
                              </w:rPr>
                              <w:instrText xml:space="preserve"> SEQ Box \* ARABIC </w:instrText>
                            </w:r>
                            <w:r w:rsidRPr="00DB3986">
                              <w:rPr>
                                <w:b/>
                                <w:i w:val="0"/>
                                <w:sz w:val="22"/>
                                <w:szCs w:val="22"/>
                              </w:rPr>
                              <w:fldChar w:fldCharType="separate"/>
                            </w:r>
                            <w:r>
                              <w:rPr>
                                <w:b/>
                                <w:i w:val="0"/>
                                <w:noProof/>
                                <w:sz w:val="22"/>
                                <w:szCs w:val="22"/>
                              </w:rPr>
                              <w:t>1</w:t>
                            </w:r>
                            <w:r w:rsidRPr="00DB3986">
                              <w:rPr>
                                <w:b/>
                                <w:i w:val="0"/>
                                <w:sz w:val="22"/>
                                <w:szCs w:val="22"/>
                              </w:rPr>
                              <w:fldChar w:fldCharType="end"/>
                            </w:r>
                            <w:r w:rsidRPr="00DB3986">
                              <w:rPr>
                                <w:b/>
                                <w:i w:val="0"/>
                                <w:sz w:val="22"/>
                                <w:szCs w:val="22"/>
                              </w:rPr>
                              <w:t>:</w:t>
                            </w:r>
                            <w:r w:rsidRPr="00DB3986">
                              <w:rPr>
                                <w:b/>
                                <w:sz w:val="22"/>
                                <w:szCs w:val="22"/>
                              </w:rPr>
                              <w:t xml:space="preserve"> </w:t>
                            </w:r>
                            <w:r w:rsidRPr="00DB3986">
                              <w:rPr>
                                <w:i w:val="0"/>
                                <w:sz w:val="22"/>
                                <w:szCs w:val="22"/>
                              </w:rPr>
                              <w:t>Methodology</w:t>
                            </w:r>
                          </w:p>
                          <w:p w14:paraId="1B880272" w14:textId="77777777" w:rsidR="000263D6" w:rsidRPr="006F3968" w:rsidRDefault="000263D6" w:rsidP="006F3968">
                            <w:pPr>
                              <w:rPr>
                                <w:b/>
                              </w:rPr>
                            </w:pPr>
                            <w:r w:rsidRPr="006F3968">
                              <w:rPr>
                                <w:b/>
                              </w:rPr>
                              <w:t>Definition of a city</w:t>
                            </w:r>
                          </w:p>
                          <w:p w14:paraId="4BD2A163" w14:textId="372FF6F7" w:rsidR="000263D6" w:rsidRDefault="000263D6" w:rsidP="006F3968">
                            <w:r>
                              <w:t xml:space="preserve">Centre for Cities research focuses on the UK’s 63 largest towns and cities. Unless otherwise stated, cities and large towns </w:t>
                            </w:r>
                            <w:r w:rsidR="00B22E5B">
                              <w:t>are defined as</w:t>
                            </w:r>
                            <w:r>
                              <w:t xml:space="preserve"> Primary Urban Areas (PUAs), using a measure of the built-up area of a large city or town, which sometimes spans beyond the core local authority of a city. Due to data availability, Belfast is not included in this briefing.</w:t>
                            </w:r>
                          </w:p>
                          <w:p w14:paraId="6A8621DD" w14:textId="77777777" w:rsidR="000263D6" w:rsidRPr="006F3968" w:rsidRDefault="000263D6" w:rsidP="006F3968">
                            <w:pPr>
                              <w:rPr>
                                <w:b/>
                              </w:rPr>
                            </w:pPr>
                            <w:r w:rsidRPr="006F3968">
                              <w:rPr>
                                <w:b/>
                              </w:rPr>
                              <w:t>Data used for this research</w:t>
                            </w:r>
                          </w:p>
                          <w:p w14:paraId="36CDFF64" w14:textId="77777777" w:rsidR="000263D6" w:rsidRDefault="000263D6" w:rsidP="006F3968">
                            <w:r>
                              <w:t>This paper uses a number of publicly available datasets. These include the employment at the local authority level by industry from the 1981 Census (‘1980 Standard Industrial Classification, 4-digit’) and the UK Business Register and Employment Survey (BRES) for 2019 (‘2007 Standard Industrial Classification, 3-digit’). Productivity levels for 2019 shown in the report are computed from ONS’s Regional Gross Value Added (GVA) dataset and employment numbers from BRES.</w:t>
                            </w:r>
                          </w:p>
                          <w:p w14:paraId="17CB6C95" w14:textId="77777777" w:rsidR="000263D6" w:rsidRDefault="000263D6" w:rsidP="006F3968">
                            <w:r>
                              <w:t>Other sources include the France’s National Institute of Statistics and Economic Studies (Insee), German Federal Statistics Office (Destatis).</w:t>
                            </w:r>
                          </w:p>
                        </w:txbxContent>
                      </wps:txbx>
                      <wps:bodyPr rot="0" vert="horz" wrap="square" lIns="91440" tIns="45720" rIns="91440" bIns="45720" anchor="t" anchorCtr="0">
                        <a:spAutoFit/>
                      </wps:bodyPr>
                    </wps:wsp>
                  </a:graphicData>
                </a:graphic>
              </wp:inline>
            </w:drawing>
          </mc:Choice>
          <mc:Fallback>
            <w:pict>
              <v:shapetype w14:anchorId="569621E6" id="_x0000_t202" coordsize="21600,21600" o:spt="202" path="m,l,21600r21600,l21600,xe">
                <v:stroke joinstyle="miter"/>
                <v:path gradientshapeok="t" o:connecttype="rect"/>
              </v:shapetype>
              <v:shape id="Text Box 2" o:spid="_x0000_s1026" type="#_x0000_t202" style="width:45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">
                <v:textbox style="mso-fit-shape-to-text:t">
                  <w:txbxContent>
                    <w:p w14:paraId="6DDF09C2" w14:textId="77777777" w:rsidR="000263D6" w:rsidRPr="00DB3986" w:rsidRDefault="000263D6" w:rsidP="006F3968">
                      <w:pPr>
                        <w:pStyle w:val="Caption"/>
                        <w:rPr>
                          <w:b/>
                          <w:sz w:val="22"/>
                          <w:szCs w:val="22"/>
                        </w:rPr>
                      </w:pPr>
                      <w:r w:rsidRPr="00DB3986">
                        <w:rPr>
                          <w:b/>
                          <w:i w:val="0"/>
                          <w:sz w:val="22"/>
                          <w:szCs w:val="22"/>
                        </w:rPr>
                        <w:t xml:space="preserve">Box </w:t>
                      </w:r>
                      <w:r w:rsidRPr="00DB3986">
                        <w:rPr>
                          <w:b/>
                          <w:i w:val="0"/>
                          <w:sz w:val="22"/>
                          <w:szCs w:val="22"/>
                        </w:rPr>
                        <w:fldChar w:fldCharType="begin"/>
                      </w:r>
                      <w:r w:rsidRPr="00DB3986">
                        <w:rPr>
                          <w:b/>
                          <w:i w:val="0"/>
                          <w:sz w:val="22"/>
                          <w:szCs w:val="22"/>
                        </w:rPr>
                        <w:instrText xml:space="preserve"> SEQ Box \* ARABIC </w:instrText>
                      </w:r>
                      <w:r w:rsidRPr="00DB3986">
                        <w:rPr>
                          <w:b/>
                          <w:i w:val="0"/>
                          <w:sz w:val="22"/>
                          <w:szCs w:val="22"/>
                        </w:rPr>
                        <w:fldChar w:fldCharType="separate"/>
                      </w:r>
                      <w:r>
                        <w:rPr>
                          <w:b/>
                          <w:i w:val="0"/>
                          <w:noProof/>
                          <w:sz w:val="22"/>
                          <w:szCs w:val="22"/>
                        </w:rPr>
                        <w:t>1</w:t>
                      </w:r>
                      <w:r w:rsidRPr="00DB3986">
                        <w:rPr>
                          <w:b/>
                          <w:i w:val="0"/>
                          <w:sz w:val="22"/>
                          <w:szCs w:val="22"/>
                        </w:rPr>
                        <w:fldChar w:fldCharType="end"/>
                      </w:r>
                      <w:r w:rsidRPr="00DB3986">
                        <w:rPr>
                          <w:b/>
                          <w:i w:val="0"/>
                          <w:sz w:val="22"/>
                          <w:szCs w:val="22"/>
                        </w:rPr>
                        <w:t>:</w:t>
                      </w:r>
                      <w:r w:rsidRPr="00DB3986">
                        <w:rPr>
                          <w:b/>
                          <w:sz w:val="22"/>
                          <w:szCs w:val="22"/>
                        </w:rPr>
                        <w:t xml:space="preserve"> </w:t>
                      </w:r>
                      <w:r w:rsidRPr="00DB3986">
                        <w:rPr>
                          <w:i w:val="0"/>
                          <w:sz w:val="22"/>
                          <w:szCs w:val="22"/>
                        </w:rPr>
                        <w:t>Methodology</w:t>
                      </w:r>
                    </w:p>
                    <w:p w14:paraId="1B880272" w14:textId="77777777" w:rsidR="000263D6" w:rsidRPr="006F3968" w:rsidRDefault="000263D6" w:rsidP="006F3968">
                      <w:pPr>
                        <w:rPr>
                          <w:b/>
                        </w:rPr>
                      </w:pPr>
                      <w:r w:rsidRPr="006F3968">
                        <w:rPr>
                          <w:b/>
                        </w:rPr>
                        <w:t>Definition of a city</w:t>
                      </w:r>
                    </w:p>
                    <w:p w14:paraId="4BD2A163" w14:textId="372FF6F7" w:rsidR="000263D6" w:rsidRDefault="000263D6" w:rsidP="006F3968">
                      <w:r>
                        <w:t xml:space="preserve">Centre for Cities research focuses on the UK’s 63 largest towns and cities. Unless otherwise stated, cities and large towns </w:t>
                      </w:r>
                      <w:r w:rsidR="00B22E5B">
                        <w:t>are defined as</w:t>
                      </w:r>
                      <w:r>
                        <w:t xml:space="preserve"> Primary Urban Areas (PUAs), using a measure of the built-up area of a large city or town, which sometimes spans beyond the core local authority of a city. Due to data availability, Belfast is not included in this briefing.</w:t>
                      </w:r>
                    </w:p>
                    <w:p w14:paraId="6A8621DD" w14:textId="77777777" w:rsidR="000263D6" w:rsidRPr="006F3968" w:rsidRDefault="000263D6" w:rsidP="006F3968">
                      <w:pPr>
                        <w:rPr>
                          <w:b/>
                        </w:rPr>
                      </w:pPr>
                      <w:r w:rsidRPr="006F3968">
                        <w:rPr>
                          <w:b/>
                        </w:rPr>
                        <w:t>Data used for this research</w:t>
                      </w:r>
                    </w:p>
                    <w:p w14:paraId="36CDFF64" w14:textId="77777777" w:rsidR="000263D6" w:rsidRDefault="000263D6" w:rsidP="006F3968">
                      <w:r>
                        <w:t>This paper uses a number of publicly available datasets. These include the employment at the local authority level by industry from the 1981 Census (‘1980 Standard Industrial Classification, 4-digit’) and the UK Business Register and Employment Survey (BRES) for 2019 (‘2007 Standard Industrial Classification, 3-digit’). Productivity levels for 2019 shown in the report are computed from ONS’s Regional Gross Value Added (GVA) dataset and employment numbers from BRES.</w:t>
                      </w:r>
                    </w:p>
                    <w:p w14:paraId="17CB6C95" w14:textId="77777777" w:rsidR="000263D6" w:rsidRDefault="000263D6" w:rsidP="006F3968">
                      <w:r>
                        <w:t>Other sources include the France’s National Institute of Statistics and Economic Studies (Insee), German Federal Statistics Office (Destatis).</w:t>
                      </w:r>
                    </w:p>
                  </w:txbxContent>
                </v:textbox>
                <w10:anchorlock/>
              </v:shape>
            </w:pict>
          </mc:Fallback>
        </mc:AlternateContent>
      </w:r>
    </w:p>
    <w:p w14:paraId="2ADFFEB2" w14:textId="47DE3D8F" w:rsidR="00B74F68" w:rsidRPr="007306CD" w:rsidRDefault="007118E1" w:rsidP="00A37358">
      <w:pPr>
        <w:rPr>
          <w:b/>
          <w:color w:val="FF0000"/>
          <w:sz w:val="30"/>
          <w:szCs w:val="30"/>
        </w:rPr>
      </w:pPr>
      <w:r w:rsidRPr="007306CD">
        <w:rPr>
          <w:b/>
          <w:color w:val="FF0000"/>
          <w:sz w:val="30"/>
          <w:szCs w:val="30"/>
        </w:rPr>
        <w:br w:type="page"/>
      </w:r>
    </w:p>
    <w:p w14:paraId="6E3AC083" w14:textId="6145533E" w:rsidR="008A4751" w:rsidRPr="007306CD" w:rsidRDefault="00F45522" w:rsidP="00F45522">
      <w:pPr>
        <w:ind w:left="360"/>
        <w:rPr>
          <w:b/>
          <w:sz w:val="30"/>
          <w:szCs w:val="30"/>
          <w:u w:val="single"/>
        </w:rPr>
      </w:pPr>
      <w:r w:rsidRPr="007306CD">
        <w:rPr>
          <w:b/>
          <w:sz w:val="30"/>
          <w:szCs w:val="30"/>
          <w:u w:val="single"/>
        </w:rPr>
        <w:lastRenderedPageBreak/>
        <w:t xml:space="preserve">H1: </w:t>
      </w:r>
      <w:r w:rsidR="008A4751" w:rsidRPr="007306CD">
        <w:rPr>
          <w:b/>
          <w:sz w:val="30"/>
          <w:szCs w:val="30"/>
          <w:u w:val="single"/>
        </w:rPr>
        <w:t>The geography of economic complexity in Britain</w:t>
      </w:r>
      <w:r w:rsidR="008A4751" w:rsidRPr="007306CD" w:rsidDel="008A4751">
        <w:rPr>
          <w:b/>
          <w:sz w:val="30"/>
          <w:szCs w:val="30"/>
          <w:u w:val="single"/>
        </w:rPr>
        <w:t xml:space="preserve"> </w:t>
      </w:r>
    </w:p>
    <w:p w14:paraId="5EF8573A" w14:textId="50C595FC" w:rsidR="00C537F2" w:rsidRPr="007306CD" w:rsidRDefault="00F45522" w:rsidP="00C537F2">
      <w:pPr>
        <w:rPr>
          <w:b/>
          <w:lang w:val="en-US"/>
        </w:rPr>
      </w:pPr>
      <w:r w:rsidRPr="007306CD">
        <w:rPr>
          <w:b/>
          <w:lang w:val="en-US"/>
        </w:rPr>
        <w:t xml:space="preserve">H2: </w:t>
      </w:r>
      <w:r w:rsidR="00C537F2" w:rsidRPr="007306CD">
        <w:rPr>
          <w:b/>
          <w:lang w:val="en-US"/>
        </w:rPr>
        <w:t>What is economic complexity?</w:t>
      </w:r>
    </w:p>
    <w:p w14:paraId="13D75005" w14:textId="5E5AC5AE" w:rsidR="009467A0" w:rsidRPr="007306CD" w:rsidRDefault="008A4751" w:rsidP="00C537F2">
      <w:r w:rsidRPr="007306CD">
        <w:t xml:space="preserve">The creation and use of knowledge </w:t>
      </w:r>
      <w:proofErr w:type="gramStart"/>
      <w:r w:rsidRPr="007306CD">
        <w:t>drives</w:t>
      </w:r>
      <w:proofErr w:type="gramEnd"/>
      <w:r w:rsidRPr="007306CD">
        <w:t xml:space="preserve"> </w:t>
      </w:r>
      <w:r w:rsidR="00F02899" w:rsidRPr="007306CD">
        <w:t>economic growth</w:t>
      </w:r>
      <w:r w:rsidR="009467A0" w:rsidRPr="007306CD">
        <w:t>,</w:t>
      </w:r>
      <w:r w:rsidR="00F02899" w:rsidRPr="007306CD">
        <w:t xml:space="preserve"> </w:t>
      </w:r>
      <w:r w:rsidR="009467A0" w:rsidRPr="007306CD">
        <w:t>whether</w:t>
      </w:r>
      <w:r w:rsidRPr="007306CD">
        <w:t xml:space="preserve"> through the invention </w:t>
      </w:r>
      <w:r w:rsidR="00560A84" w:rsidRPr="007306CD">
        <w:t xml:space="preserve">and adoption </w:t>
      </w:r>
      <w:r w:rsidRPr="007306CD">
        <w:t>of new technology</w:t>
      </w:r>
      <w:r w:rsidR="00A247B4">
        <w:t>,</w:t>
      </w:r>
      <w:r w:rsidRPr="007306CD">
        <w:t xml:space="preserve"> or improvements to the ways that we work</w:t>
      </w:r>
      <w:r w:rsidR="00B22E5B">
        <w:t xml:space="preserve"> and live.</w:t>
      </w:r>
      <w:r w:rsidR="006936DF" w:rsidRPr="007306CD">
        <w:t xml:space="preserve"> </w:t>
      </w:r>
    </w:p>
    <w:p w14:paraId="78372CCD" w14:textId="3E975F13" w:rsidR="00F10B36" w:rsidRPr="007306CD" w:rsidRDefault="009467A0" w:rsidP="00C537F2">
      <w:pPr>
        <w:rPr>
          <w:lang w:val="en-US"/>
        </w:rPr>
      </w:pPr>
      <w:r w:rsidRPr="007306CD">
        <w:t>‘</w:t>
      </w:r>
      <w:r w:rsidR="008A4751" w:rsidRPr="007306CD">
        <w:t xml:space="preserve">Economic </w:t>
      </w:r>
      <w:r w:rsidR="00F02899" w:rsidRPr="007306CD">
        <w:t>c</w:t>
      </w:r>
      <w:r w:rsidR="008A4751" w:rsidRPr="007306CD">
        <w:t>omplexity</w:t>
      </w:r>
      <w:r w:rsidRPr="007306CD">
        <w:t>’</w:t>
      </w:r>
      <w:r w:rsidR="008A4751" w:rsidRPr="007306CD">
        <w:t xml:space="preserve"> </w:t>
      </w:r>
      <w:r w:rsidRPr="007306CD">
        <w:t xml:space="preserve">as a concept </w:t>
      </w:r>
      <w:r w:rsidR="008A4751" w:rsidRPr="007306CD">
        <w:t>attempts to capture th</w:t>
      </w:r>
      <w:r w:rsidR="0073530D" w:rsidRPr="007306CD">
        <w:t>is</w:t>
      </w:r>
      <w:r w:rsidR="003E4EC9" w:rsidRPr="007306CD">
        <w:t xml:space="preserve"> process</w:t>
      </w:r>
      <w:r w:rsidRPr="007306CD">
        <w:t xml:space="preserve"> of knowledge creation and diffusion</w:t>
      </w:r>
      <w:r w:rsidR="0073530D" w:rsidRPr="007306CD">
        <w:t>.</w:t>
      </w:r>
      <w:r w:rsidR="008A4751" w:rsidRPr="007306CD">
        <w:t xml:space="preserve"> </w:t>
      </w:r>
      <w:r w:rsidR="003E4EC9" w:rsidRPr="007306CD">
        <w:t xml:space="preserve">The </w:t>
      </w:r>
      <w:r w:rsidR="008A4751" w:rsidRPr="007306CD">
        <w:t>amount of knowledge and knowhow</w:t>
      </w:r>
      <w:r w:rsidR="005C2EF1" w:rsidRPr="007306CD">
        <w:t xml:space="preserve"> (in particular ‘tacit’ knowledge, which is </w:t>
      </w:r>
      <w:r w:rsidR="00B22E5B">
        <w:t xml:space="preserve">mainly </w:t>
      </w:r>
      <w:r w:rsidR="005C2EF1" w:rsidRPr="007306CD">
        <w:t>communicated face-to-face, as opposed to codified knowledge, which is written down)</w:t>
      </w:r>
      <w:r w:rsidR="008A4751" w:rsidRPr="007306CD">
        <w:t xml:space="preserve"> </w:t>
      </w:r>
      <w:r w:rsidRPr="007306CD">
        <w:t>within an</w:t>
      </w:r>
      <w:r w:rsidR="008A4751" w:rsidRPr="007306CD">
        <w:t xml:space="preserve"> </w:t>
      </w:r>
      <w:r w:rsidRPr="007306CD">
        <w:t>economy</w:t>
      </w:r>
      <w:r w:rsidR="008A4751" w:rsidRPr="007306CD">
        <w:t xml:space="preserve"> </w:t>
      </w:r>
      <w:r w:rsidR="003E4EC9" w:rsidRPr="007306CD">
        <w:t xml:space="preserve">determines </w:t>
      </w:r>
      <w:r w:rsidR="003421A6" w:rsidRPr="007306CD">
        <w:t>which</w:t>
      </w:r>
      <w:r w:rsidR="003E4EC9" w:rsidRPr="007306CD">
        <w:t xml:space="preserve"> </w:t>
      </w:r>
      <w:r w:rsidR="00B82FBE" w:rsidRPr="007306CD">
        <w:t>activities</w:t>
      </w:r>
      <w:r w:rsidR="003E4EC9" w:rsidRPr="007306CD">
        <w:t xml:space="preserve"> </w:t>
      </w:r>
      <w:r w:rsidR="003421A6" w:rsidRPr="007306CD">
        <w:t>exist</w:t>
      </w:r>
      <w:r w:rsidR="00B82FBE" w:rsidRPr="007306CD">
        <w:t xml:space="preserve"> </w:t>
      </w:r>
      <w:r w:rsidR="003E4EC9" w:rsidRPr="007306CD">
        <w:t xml:space="preserve">and </w:t>
      </w:r>
      <w:r w:rsidR="00B82FBE" w:rsidRPr="007306CD">
        <w:t>how complex they are.</w:t>
      </w:r>
      <w:r w:rsidR="003E4EC9" w:rsidRPr="007306CD">
        <w:t xml:space="preserve"> </w:t>
      </w:r>
    </w:p>
    <w:p w14:paraId="77BEA16A" w14:textId="5ADCA961" w:rsidR="00667121" w:rsidRPr="007306CD" w:rsidRDefault="003E4EC9" w:rsidP="00142DD0">
      <w:r w:rsidRPr="007306CD">
        <w:t xml:space="preserve">Large </w:t>
      </w:r>
      <w:r w:rsidR="00B22E5B">
        <w:t>amounts</w:t>
      </w:r>
      <w:r w:rsidRPr="007306CD">
        <w:t xml:space="preserve"> of accumulated knowledge </w:t>
      </w:r>
      <w:proofErr w:type="gramStart"/>
      <w:r w:rsidRPr="007306CD">
        <w:t>lead</w:t>
      </w:r>
      <w:r w:rsidR="009467A0" w:rsidRPr="007306CD">
        <w:t>s</w:t>
      </w:r>
      <w:proofErr w:type="gramEnd"/>
      <w:r w:rsidR="009467A0" w:rsidRPr="007306CD">
        <w:t xml:space="preserve"> </w:t>
      </w:r>
      <w:r w:rsidRPr="007306CD">
        <w:t xml:space="preserve">economies to be more complex, which is </w:t>
      </w:r>
      <w:r w:rsidR="009467A0" w:rsidRPr="007306CD">
        <w:t>associated with</w:t>
      </w:r>
      <w:r w:rsidR="003421A6" w:rsidRPr="007306CD">
        <w:t xml:space="preserve"> </w:t>
      </w:r>
      <w:r w:rsidRPr="007306CD">
        <w:t>productivity</w:t>
      </w:r>
      <w:r w:rsidR="00A247B4">
        <w:t xml:space="preserve">. </w:t>
      </w:r>
      <w:r w:rsidR="00E43790" w:rsidRPr="007306CD">
        <w:t xml:space="preserve">Meanwhile, </w:t>
      </w:r>
      <w:r w:rsidR="00C018DD" w:rsidRPr="007306CD">
        <w:t xml:space="preserve">places </w:t>
      </w:r>
      <w:r w:rsidR="005C32C4" w:rsidRPr="007306CD">
        <w:t xml:space="preserve">with </w:t>
      </w:r>
      <w:r w:rsidR="00B22E5B">
        <w:t>low amounts of</w:t>
      </w:r>
      <w:r w:rsidRPr="007306CD">
        <w:t xml:space="preserve"> knowledge often specialise in activities that are associated with low complexity</w:t>
      </w:r>
      <w:r w:rsidR="00377ADB" w:rsidRPr="007306CD">
        <w:t xml:space="preserve">, which tend to compete on low cost production by locating where production costs (e.g. labour and land) </w:t>
      </w:r>
      <w:r w:rsidR="00B22E5B">
        <w:t>are</w:t>
      </w:r>
      <w:r w:rsidR="00377ADB" w:rsidRPr="007306CD">
        <w:t xml:space="preserve"> cheaper.</w:t>
      </w:r>
      <w:r w:rsidRPr="007306CD">
        <w:t xml:space="preserve"> </w:t>
      </w:r>
    </w:p>
    <w:p w14:paraId="674363E7" w14:textId="5819C05E" w:rsidR="006936DF" w:rsidRPr="007306CD" w:rsidRDefault="005C32C4" w:rsidP="00142DD0">
      <w:r w:rsidRPr="007306CD">
        <w:t xml:space="preserve">Consequently, </w:t>
      </w:r>
      <w:r w:rsidR="00377ADB" w:rsidRPr="007306CD">
        <w:t xml:space="preserve">complex </w:t>
      </w:r>
      <w:r w:rsidR="00367616" w:rsidRPr="007306CD">
        <w:t xml:space="preserve">areas </w:t>
      </w:r>
      <w:r w:rsidRPr="007306CD">
        <w:t xml:space="preserve">are </w:t>
      </w:r>
      <w:r w:rsidR="00377ADB" w:rsidRPr="007306CD">
        <w:t xml:space="preserve">more </w:t>
      </w:r>
      <w:r w:rsidRPr="007306CD">
        <w:t xml:space="preserve">likely to generate </w:t>
      </w:r>
      <w:r w:rsidR="00B22E5B">
        <w:t>networks</w:t>
      </w:r>
      <w:r w:rsidRPr="007306CD">
        <w:t xml:space="preserve"> of knowledge</w:t>
      </w:r>
      <w:r w:rsidR="00B22E5B">
        <w:t>, which in turn drive</w:t>
      </w:r>
      <w:r w:rsidR="009467A0" w:rsidRPr="007306CD">
        <w:t xml:space="preserve"> new</w:t>
      </w:r>
      <w:r w:rsidRPr="007306CD">
        <w:t xml:space="preserve"> innovations and growth</w:t>
      </w:r>
      <w:r w:rsidR="006936DF" w:rsidRPr="007306CD">
        <w:t xml:space="preserve"> </w:t>
      </w:r>
      <w:r w:rsidR="009467A0" w:rsidRPr="007306CD">
        <w:t>within existing</w:t>
      </w:r>
      <w:r w:rsidR="006936DF" w:rsidRPr="007306CD">
        <w:t xml:space="preserve"> </w:t>
      </w:r>
      <w:r w:rsidR="009467A0" w:rsidRPr="007306CD">
        <w:t>industries,</w:t>
      </w:r>
      <w:r w:rsidR="00377ADB" w:rsidRPr="007306CD">
        <w:t xml:space="preserve"> </w:t>
      </w:r>
      <w:r w:rsidR="006936DF" w:rsidRPr="007306CD">
        <w:t xml:space="preserve">and </w:t>
      </w:r>
      <w:r w:rsidR="009467A0" w:rsidRPr="007306CD">
        <w:t>aid</w:t>
      </w:r>
      <w:r w:rsidR="00377ADB" w:rsidRPr="007306CD">
        <w:t xml:space="preserve"> transition</w:t>
      </w:r>
      <w:r w:rsidR="009467A0" w:rsidRPr="007306CD">
        <w:t>s</w:t>
      </w:r>
      <w:r w:rsidR="00377ADB" w:rsidRPr="007306CD">
        <w:t xml:space="preserve"> to</w:t>
      </w:r>
      <w:r w:rsidR="006936DF" w:rsidRPr="007306CD">
        <w:t xml:space="preserve"> new </w:t>
      </w:r>
      <w:r w:rsidR="009467A0" w:rsidRPr="007306CD">
        <w:t>types of high-value activity</w:t>
      </w:r>
      <w:r w:rsidR="00377ADB" w:rsidRPr="007306CD">
        <w:t>.</w:t>
      </w:r>
      <w:r w:rsidRPr="007306CD">
        <w:t xml:space="preserve"> </w:t>
      </w:r>
    </w:p>
    <w:p w14:paraId="1F5C93A0" w14:textId="51586265" w:rsidR="005C32C4" w:rsidRPr="007306CD" w:rsidRDefault="00B14764" w:rsidP="00142DD0">
      <w:r w:rsidRPr="007306CD">
        <w:t>For example, a place is more likely to move from computer software development to smartphone app development, than it is to go from shirt production to app development.</w:t>
      </w:r>
      <w:r w:rsidRPr="007306CD">
        <w:rPr>
          <w:rStyle w:val="FootnoteReference"/>
          <w:lang w:val="en-US"/>
        </w:rPr>
        <w:footnoteReference w:id="2"/>
      </w:r>
      <w:r w:rsidR="003421A6" w:rsidRPr="007306CD">
        <w:t xml:space="preserve"> Moving from one complex activity to another</w:t>
      </w:r>
      <w:r w:rsidR="00B22E5B">
        <w:t xml:space="preserve"> is important for places which wish to sustain their prosperity and economic success over the long run, and indicates the </w:t>
      </w:r>
      <w:r w:rsidR="003421A6" w:rsidRPr="007306CD">
        <w:t>importance</w:t>
      </w:r>
      <w:r w:rsidR="000A39BF" w:rsidRPr="007306CD">
        <w:t xml:space="preserve"> of</w:t>
      </w:r>
      <w:r w:rsidR="003421A6" w:rsidRPr="007306CD">
        <w:t xml:space="preserve"> </w:t>
      </w:r>
      <w:r w:rsidR="000A39BF" w:rsidRPr="007306CD">
        <w:t xml:space="preserve">access to </w:t>
      </w:r>
      <w:r w:rsidR="003421A6" w:rsidRPr="007306CD">
        <w:t xml:space="preserve">knowledge </w:t>
      </w:r>
      <w:r w:rsidR="000A39BF" w:rsidRPr="007306CD">
        <w:t>in</w:t>
      </w:r>
      <w:r w:rsidR="003421A6" w:rsidRPr="007306CD">
        <w:t xml:space="preserve"> </w:t>
      </w:r>
      <w:r w:rsidR="000A39BF" w:rsidRPr="007306CD">
        <w:t>creating and attracting</w:t>
      </w:r>
      <w:r w:rsidR="003421A6" w:rsidRPr="007306CD">
        <w:t xml:space="preserve"> new </w:t>
      </w:r>
      <w:r w:rsidR="000A39BF" w:rsidRPr="007306CD">
        <w:t>types of work and production</w:t>
      </w:r>
      <w:r w:rsidR="003421A6" w:rsidRPr="007306CD">
        <w:t>.</w:t>
      </w:r>
      <w:r w:rsidRPr="007306CD">
        <w:t xml:space="preserve"> </w:t>
      </w:r>
      <w:r w:rsidR="00E25994" w:rsidRPr="007306CD">
        <w:fldChar w:fldCharType="begin"/>
      </w:r>
      <w:r w:rsidR="00E25994" w:rsidRPr="007306CD">
        <w:instrText xml:space="preserve"> REF _Ref80027103 \h  \* MERGEFORMAT </w:instrText>
      </w:r>
      <w:r w:rsidR="00E25994" w:rsidRPr="007306CD">
        <w:fldChar w:fldCharType="separate"/>
      </w:r>
      <w:r w:rsidR="0063625D" w:rsidRPr="007306CD">
        <w:t xml:space="preserve">Box </w:t>
      </w:r>
      <w:r w:rsidR="0063625D" w:rsidRPr="007306CD">
        <w:rPr>
          <w:noProof/>
        </w:rPr>
        <w:t>2</w:t>
      </w:r>
      <w:r w:rsidR="00E25994" w:rsidRPr="007306CD">
        <w:fldChar w:fldCharType="end"/>
      </w:r>
      <w:r w:rsidR="00E25994" w:rsidRPr="007306CD">
        <w:t xml:space="preserve"> </w:t>
      </w:r>
      <w:r w:rsidR="002E4746" w:rsidRPr="007306CD">
        <w:t xml:space="preserve">discusses </w:t>
      </w:r>
      <w:r w:rsidR="000A39BF" w:rsidRPr="007306CD">
        <w:t xml:space="preserve">this </w:t>
      </w:r>
      <w:r w:rsidR="002E4746" w:rsidRPr="007306CD">
        <w:t>methodology in more detail.</w:t>
      </w:r>
    </w:p>
    <w:p w14:paraId="3D981A85" w14:textId="75AA6A0B" w:rsidR="006F3968" w:rsidRPr="007306CD" w:rsidRDefault="00E25994" w:rsidP="00F404E5">
      <w:pPr>
        <w:pStyle w:val="Caption"/>
        <w:pBdr>
          <w:top w:val="single" w:sz="4" w:space="1" w:color="auto"/>
          <w:left w:val="single" w:sz="4" w:space="4" w:color="auto"/>
          <w:bottom w:val="single" w:sz="4" w:space="0" w:color="auto"/>
          <w:right w:val="single" w:sz="4" w:space="4" w:color="auto"/>
        </w:pBdr>
      </w:pPr>
      <w:bookmarkStart w:id="0" w:name="_Ref80027103"/>
      <w:bookmarkStart w:id="1" w:name="_Ref80027092"/>
      <w:r w:rsidRPr="007306CD">
        <w:rPr>
          <w:sz w:val="22"/>
          <w:szCs w:val="22"/>
        </w:rPr>
        <w:t xml:space="preserve">Box </w:t>
      </w:r>
      <w:r w:rsidRPr="007306CD">
        <w:rPr>
          <w:sz w:val="22"/>
          <w:szCs w:val="22"/>
        </w:rPr>
        <w:fldChar w:fldCharType="begin"/>
      </w:r>
      <w:r w:rsidRPr="007306CD">
        <w:rPr>
          <w:sz w:val="22"/>
          <w:szCs w:val="22"/>
        </w:rPr>
        <w:instrText xml:space="preserve"> SEQ Box \* ARABIC </w:instrText>
      </w:r>
      <w:r w:rsidRPr="007306CD">
        <w:rPr>
          <w:sz w:val="22"/>
          <w:szCs w:val="22"/>
        </w:rPr>
        <w:fldChar w:fldCharType="separate"/>
      </w:r>
      <w:r w:rsidR="00AB4A81" w:rsidRPr="007306CD">
        <w:rPr>
          <w:noProof/>
          <w:sz w:val="22"/>
          <w:szCs w:val="22"/>
        </w:rPr>
        <w:t>2</w:t>
      </w:r>
      <w:r w:rsidRPr="007306CD">
        <w:rPr>
          <w:sz w:val="22"/>
          <w:szCs w:val="22"/>
        </w:rPr>
        <w:fldChar w:fldCharType="end"/>
      </w:r>
      <w:bookmarkEnd w:id="0"/>
      <w:r w:rsidRPr="007306CD">
        <w:rPr>
          <w:sz w:val="22"/>
          <w:szCs w:val="22"/>
        </w:rPr>
        <w:t xml:space="preserve">: </w:t>
      </w:r>
      <w:r w:rsidRPr="007306CD">
        <w:rPr>
          <w:b/>
          <w:sz w:val="22"/>
          <w:szCs w:val="22"/>
        </w:rPr>
        <w:t xml:space="preserve">Economic </w:t>
      </w:r>
      <w:r w:rsidR="00A247B4">
        <w:rPr>
          <w:b/>
          <w:sz w:val="22"/>
          <w:szCs w:val="22"/>
        </w:rPr>
        <w:t>c</w:t>
      </w:r>
      <w:r w:rsidRPr="007306CD">
        <w:rPr>
          <w:b/>
          <w:sz w:val="22"/>
          <w:szCs w:val="22"/>
        </w:rPr>
        <w:t>omplexity, definition and methodology</w:t>
      </w:r>
      <w:bookmarkEnd w:id="1"/>
    </w:p>
    <w:p w14:paraId="0F3E3F67" w14:textId="77777777" w:rsidR="00C206AA" w:rsidRPr="007306CD" w:rsidRDefault="00C206AA" w:rsidP="00F404E5">
      <w:pPr>
        <w:pBdr>
          <w:top w:val="single" w:sz="4" w:space="1" w:color="auto"/>
          <w:left w:val="single" w:sz="4" w:space="4" w:color="auto"/>
          <w:bottom w:val="single" w:sz="4" w:space="0" w:color="auto"/>
          <w:right w:val="single" w:sz="4" w:space="4" w:color="auto"/>
        </w:pBdr>
        <w:rPr>
          <w:b/>
          <w:i/>
        </w:rPr>
      </w:pPr>
      <w:bookmarkStart w:id="2" w:name="_Hlk80026830"/>
      <w:r w:rsidRPr="007306CD">
        <w:rPr>
          <w:b/>
          <w:i/>
        </w:rPr>
        <w:t>Definition</w:t>
      </w:r>
    </w:p>
    <w:p w14:paraId="62131926" w14:textId="77777777" w:rsidR="00EA6F69" w:rsidRPr="007306CD" w:rsidRDefault="005C32C4" w:rsidP="00F404E5">
      <w:pPr>
        <w:pBdr>
          <w:top w:val="single" w:sz="4" w:space="1" w:color="auto"/>
          <w:left w:val="single" w:sz="4" w:space="4" w:color="auto"/>
          <w:bottom w:val="single" w:sz="4" w:space="0" w:color="auto"/>
          <w:right w:val="single" w:sz="4" w:space="4" w:color="auto"/>
        </w:pBdr>
      </w:pPr>
      <w:bookmarkStart w:id="3" w:name="_Hlk80026934"/>
      <w:bookmarkEnd w:id="2"/>
      <w:r w:rsidRPr="007306CD">
        <w:t>The concept of economic complexity, developed by Hidalgo and Hausmann in 2009</w:t>
      </w:r>
      <w:r w:rsidR="00351878" w:rsidRPr="007306CD">
        <w:t xml:space="preserve">, </w:t>
      </w:r>
      <w:r w:rsidR="00EA6F69" w:rsidRPr="007306CD">
        <w:t xml:space="preserve">examines </w:t>
      </w:r>
      <w:r w:rsidR="00351878" w:rsidRPr="007306CD">
        <w:t xml:space="preserve">countries’ exports and identifies in which products an economy has a competitive advantage, by </w:t>
      </w:r>
      <w:r w:rsidR="00EA6F69" w:rsidRPr="007306CD">
        <w:t>analysing</w:t>
      </w:r>
      <w:r w:rsidR="00351878" w:rsidRPr="007306CD">
        <w:t xml:space="preserve"> international trade data. A country is considered specialised in a product </w:t>
      </w:r>
      <w:r w:rsidR="00EA6F69" w:rsidRPr="007306CD">
        <w:t xml:space="preserve">if it holds </w:t>
      </w:r>
      <w:r w:rsidR="00351878" w:rsidRPr="007306CD">
        <w:t xml:space="preserve">a </w:t>
      </w:r>
      <w:r w:rsidR="00EA6F69" w:rsidRPr="007306CD">
        <w:t>r</w:t>
      </w:r>
      <w:r w:rsidR="00351878" w:rsidRPr="007306CD">
        <w:rPr>
          <w:color w:val="000000"/>
          <w:shd w:val="clear" w:color="auto" w:fill="FFFFFF"/>
        </w:rPr>
        <w:t xml:space="preserve">evealed </w:t>
      </w:r>
      <w:r w:rsidR="00EA6F69" w:rsidRPr="007306CD">
        <w:rPr>
          <w:color w:val="000000"/>
          <w:shd w:val="clear" w:color="auto" w:fill="FFFFFF"/>
        </w:rPr>
        <w:t>c</w:t>
      </w:r>
      <w:r w:rsidR="00351878" w:rsidRPr="007306CD">
        <w:rPr>
          <w:color w:val="000000"/>
          <w:shd w:val="clear" w:color="auto" w:fill="FFFFFF"/>
        </w:rPr>
        <w:t xml:space="preserve">omparative </w:t>
      </w:r>
      <w:r w:rsidR="00EA6F69" w:rsidRPr="007306CD">
        <w:rPr>
          <w:color w:val="000000"/>
          <w:shd w:val="clear" w:color="auto" w:fill="FFFFFF"/>
        </w:rPr>
        <w:t>a</w:t>
      </w:r>
      <w:r w:rsidR="00351878" w:rsidRPr="007306CD">
        <w:rPr>
          <w:color w:val="000000"/>
          <w:shd w:val="clear" w:color="auto" w:fill="FFFFFF"/>
        </w:rPr>
        <w:t xml:space="preserve">dvantage (RCA): </w:t>
      </w:r>
      <w:r w:rsidR="00EA6F69" w:rsidRPr="007306CD">
        <w:t xml:space="preserve">its export share </w:t>
      </w:r>
      <w:r w:rsidR="00367616" w:rsidRPr="007306CD">
        <w:t>of</w:t>
      </w:r>
      <w:r w:rsidR="00EA6F69" w:rsidRPr="007306CD">
        <w:t xml:space="preserve"> a product is higher than </w:t>
      </w:r>
      <w:r w:rsidR="00BC547F" w:rsidRPr="007306CD">
        <w:t xml:space="preserve">the product’s </w:t>
      </w:r>
      <w:r w:rsidR="00367616" w:rsidRPr="007306CD">
        <w:t>share</w:t>
      </w:r>
      <w:r w:rsidR="00BC547F" w:rsidRPr="007306CD">
        <w:t xml:space="preserve"> in overall </w:t>
      </w:r>
      <w:r w:rsidR="00EA6F69" w:rsidRPr="007306CD">
        <w:t>world trade</w:t>
      </w:r>
      <w:r w:rsidR="00BC547F" w:rsidRPr="007306CD">
        <w:t>.</w:t>
      </w:r>
      <w:r w:rsidR="00352A26" w:rsidRPr="007306CD">
        <w:rPr>
          <w:rStyle w:val="FootnoteReference"/>
          <w:b/>
        </w:rPr>
        <w:t xml:space="preserve"> </w:t>
      </w:r>
      <w:r w:rsidR="00352A26" w:rsidRPr="007306CD">
        <w:rPr>
          <w:rStyle w:val="FootnoteReference"/>
          <w:b/>
        </w:rPr>
        <w:footnoteReference w:id="3"/>
      </w:r>
      <w:r w:rsidR="00D03328" w:rsidRPr="007306CD">
        <w:rPr>
          <w:b/>
        </w:rPr>
        <w:t xml:space="preserve"> </w:t>
      </w:r>
    </w:p>
    <w:bookmarkEnd w:id="3"/>
    <w:p w14:paraId="11B8B2A1" w14:textId="77777777" w:rsidR="00351878" w:rsidRPr="007306CD" w:rsidRDefault="00BC547F" w:rsidP="00F404E5">
      <w:pPr>
        <w:pBdr>
          <w:top w:val="single" w:sz="4" w:space="1" w:color="auto"/>
          <w:left w:val="single" w:sz="4" w:space="4" w:color="auto"/>
          <w:bottom w:val="single" w:sz="4" w:space="0" w:color="auto"/>
          <w:right w:val="single" w:sz="4" w:space="4" w:color="auto"/>
        </w:pBdr>
        <w:jc w:val="center"/>
        <w:rPr>
          <w:b/>
        </w:rPr>
      </w:pPr>
      <w:r w:rsidRPr="007306CD">
        <w:rPr>
          <w:b/>
        </w:rPr>
        <w:t>R</w:t>
      </w:r>
      <w:r w:rsidR="00C206AA" w:rsidRPr="007306CD">
        <w:rPr>
          <w:b/>
        </w:rPr>
        <w:t xml:space="preserve">evealed Comparative Advantage (RCA) = Sector’s weights in one place is higher than its weight in the overall economy </w:t>
      </w:r>
    </w:p>
    <w:p w14:paraId="1DC6A695" w14:textId="63572293" w:rsidR="004F301F" w:rsidRPr="007306CD" w:rsidRDefault="00F90798" w:rsidP="00F404E5">
      <w:pPr>
        <w:pBdr>
          <w:top w:val="single" w:sz="4" w:space="1" w:color="auto"/>
          <w:left w:val="single" w:sz="4" w:space="4" w:color="auto"/>
          <w:bottom w:val="single" w:sz="4" w:space="0" w:color="auto"/>
          <w:right w:val="single" w:sz="4" w:space="4" w:color="auto"/>
        </w:pBdr>
      </w:pPr>
      <w:r w:rsidRPr="007306CD">
        <w:t xml:space="preserve">Under this approach, </w:t>
      </w:r>
      <w:r w:rsidR="007766AD" w:rsidRPr="007306CD">
        <w:t xml:space="preserve">economies are defined </w:t>
      </w:r>
      <w:r w:rsidR="00BC3EB6" w:rsidRPr="007306CD">
        <w:t xml:space="preserve">on </w:t>
      </w:r>
      <w:r w:rsidR="00BC547F" w:rsidRPr="007306CD">
        <w:t xml:space="preserve">how diverse (how many products it has a specialisation) </w:t>
      </w:r>
      <w:r w:rsidR="007766AD" w:rsidRPr="007306CD">
        <w:t>they are</w:t>
      </w:r>
      <w:r w:rsidR="00E8599C" w:rsidRPr="007306CD">
        <w:t xml:space="preserve">; </w:t>
      </w:r>
      <w:r w:rsidR="00BC547F" w:rsidRPr="007306CD">
        <w:t xml:space="preserve">and how ubiquitous (number of </w:t>
      </w:r>
      <w:r w:rsidR="00352A26" w:rsidRPr="007306CD">
        <w:t>places</w:t>
      </w:r>
      <w:r w:rsidR="00BC547F" w:rsidRPr="007306CD">
        <w:t xml:space="preserve"> that are able to make a product) </w:t>
      </w:r>
      <w:r w:rsidR="007766AD" w:rsidRPr="007306CD">
        <w:t>their areas of specialisation</w:t>
      </w:r>
      <w:r w:rsidR="00367616" w:rsidRPr="007306CD">
        <w:t xml:space="preserve"> are</w:t>
      </w:r>
      <w:r w:rsidR="00BC547F" w:rsidRPr="007306CD">
        <w:t>.</w:t>
      </w:r>
      <w:r w:rsidR="006D665F" w:rsidRPr="007306CD">
        <w:rPr>
          <w:rStyle w:val="FootnoteReference"/>
        </w:rPr>
        <w:footnoteReference w:id="4"/>
      </w:r>
      <w:r w:rsidR="00352A26" w:rsidRPr="007306CD">
        <w:t xml:space="preserve"> </w:t>
      </w:r>
      <w:r w:rsidR="00411A72" w:rsidRPr="007306CD">
        <w:t xml:space="preserve">As result – by interacting diversity </w:t>
      </w:r>
      <w:r w:rsidR="00367616" w:rsidRPr="007306CD">
        <w:t>with</w:t>
      </w:r>
      <w:r w:rsidR="00411A72" w:rsidRPr="007306CD">
        <w:t xml:space="preserve"> ubiquity – it is possible to assign an Economic Complexity Indicator (ECI) for each geography</w:t>
      </w:r>
      <w:r w:rsidR="00B875FA">
        <w:t xml:space="preserve">, built upon </w:t>
      </w:r>
      <w:r w:rsidR="00411A72" w:rsidRPr="007306CD">
        <w:t>Product Complex</w:t>
      </w:r>
      <w:r w:rsidR="00B875FA">
        <w:t>ity</w:t>
      </w:r>
      <w:r w:rsidR="00411A72" w:rsidRPr="007306CD">
        <w:t xml:space="preserve"> </w:t>
      </w:r>
      <w:r w:rsidR="00411A72" w:rsidRPr="007306CD">
        <w:lastRenderedPageBreak/>
        <w:t>Indicator</w:t>
      </w:r>
      <w:r w:rsidR="00B875FA">
        <w:t>s</w:t>
      </w:r>
      <w:r w:rsidR="00411A72" w:rsidRPr="007306CD">
        <w:t xml:space="preserve"> (PCI) for each </w:t>
      </w:r>
      <w:r w:rsidR="00EE1ECC" w:rsidRPr="007306CD">
        <w:t xml:space="preserve">product, </w:t>
      </w:r>
      <w:r w:rsidR="00BC3EB6" w:rsidRPr="007306CD">
        <w:t>industry</w:t>
      </w:r>
      <w:r w:rsidR="00EE1ECC" w:rsidRPr="007306CD">
        <w:t xml:space="preserve"> or </w:t>
      </w:r>
      <w:r w:rsidR="00691AAD" w:rsidRPr="007306CD">
        <w:t>activity</w:t>
      </w:r>
      <w:r w:rsidR="00411A72" w:rsidRPr="007306CD">
        <w:t>.</w:t>
      </w:r>
      <w:r w:rsidR="00C63E2E" w:rsidRPr="007306CD">
        <w:t xml:space="preserve"> This idea is connected to capabilities approach and the cross-industry </w:t>
      </w:r>
      <w:r w:rsidR="00B22E5B">
        <w:t>“</w:t>
      </w:r>
      <w:r w:rsidR="00C63E2E" w:rsidRPr="007306CD">
        <w:t xml:space="preserve">knowledge </w:t>
      </w:r>
      <w:proofErr w:type="spellStart"/>
      <w:r w:rsidR="00C63E2E" w:rsidRPr="007306CD">
        <w:t>spillovers</w:t>
      </w:r>
      <w:proofErr w:type="spellEnd"/>
      <w:r w:rsidR="00B22E5B">
        <w:t>”</w:t>
      </w:r>
      <w:r w:rsidR="00C63E2E" w:rsidRPr="007306CD">
        <w:t xml:space="preserve"> ideas described by Jacobs.</w:t>
      </w:r>
      <w:r w:rsidR="00C63E2E" w:rsidRPr="007306CD">
        <w:rPr>
          <w:rStyle w:val="FootnoteReference"/>
        </w:rPr>
        <w:footnoteReference w:id="5"/>
      </w:r>
      <w:r w:rsidR="00D03328" w:rsidRPr="007306CD">
        <w:t xml:space="preserve"> </w:t>
      </w:r>
    </w:p>
    <w:p w14:paraId="75A98C92" w14:textId="64748A40" w:rsidR="00DB0FE8" w:rsidRPr="007306CD" w:rsidRDefault="00D03328" w:rsidP="00F404E5">
      <w:pPr>
        <w:pBdr>
          <w:top w:val="single" w:sz="4" w:space="1" w:color="auto"/>
          <w:left w:val="single" w:sz="4" w:space="4" w:color="auto"/>
          <w:bottom w:val="single" w:sz="4" w:space="0" w:color="auto"/>
          <w:right w:val="single" w:sz="4" w:space="4" w:color="auto"/>
        </w:pBdr>
      </w:pPr>
      <w:r w:rsidRPr="007306CD">
        <w:rPr>
          <w:b/>
        </w:rPr>
        <w:t>As economic complexity is a relative concept, there will be always cities</w:t>
      </w:r>
      <w:r w:rsidR="00071769" w:rsidRPr="007306CD">
        <w:rPr>
          <w:b/>
        </w:rPr>
        <w:t xml:space="preserve"> and large towns</w:t>
      </w:r>
      <w:r w:rsidRPr="007306CD">
        <w:rPr>
          <w:b/>
        </w:rPr>
        <w:t xml:space="preserve"> </w:t>
      </w:r>
      <w:r w:rsidR="004F301F" w:rsidRPr="007306CD">
        <w:rPr>
          <w:b/>
        </w:rPr>
        <w:t>which are</w:t>
      </w:r>
      <w:r w:rsidRPr="007306CD">
        <w:rPr>
          <w:b/>
        </w:rPr>
        <w:t xml:space="preserve"> </w:t>
      </w:r>
      <w:r w:rsidR="004F301F" w:rsidRPr="007306CD">
        <w:rPr>
          <w:b/>
        </w:rPr>
        <w:t>more complex than others,</w:t>
      </w:r>
      <w:r w:rsidRPr="007306CD">
        <w:rPr>
          <w:b/>
        </w:rPr>
        <w:t xml:space="preserve"> and other </w:t>
      </w:r>
      <w:r w:rsidR="00071769" w:rsidRPr="007306CD">
        <w:rPr>
          <w:b/>
        </w:rPr>
        <w:t xml:space="preserve">places </w:t>
      </w:r>
      <w:r w:rsidR="004F301F" w:rsidRPr="007306CD">
        <w:rPr>
          <w:b/>
        </w:rPr>
        <w:t xml:space="preserve">which are less complex. </w:t>
      </w:r>
      <w:r w:rsidR="004F301F" w:rsidRPr="007306CD">
        <w:t>This is because the choices facing workers and firms are also relative – they face trade-offs between different locations which offer varying combinations of costs and benefits, and they ultimately make a relative choice between these available options.</w:t>
      </w:r>
    </w:p>
    <w:p w14:paraId="0482C530" w14:textId="22398615" w:rsidR="00BC547F" w:rsidRPr="007306CD" w:rsidRDefault="00DB0FE8" w:rsidP="00F404E5">
      <w:pPr>
        <w:pBdr>
          <w:top w:val="single" w:sz="4" w:space="1" w:color="auto"/>
          <w:left w:val="single" w:sz="4" w:space="4" w:color="auto"/>
          <w:bottom w:val="single" w:sz="4" w:space="0" w:color="auto"/>
          <w:right w:val="single" w:sz="4" w:space="4" w:color="auto"/>
        </w:pBdr>
        <w:rPr>
          <w:b/>
        </w:rPr>
      </w:pPr>
      <w:r w:rsidRPr="007306CD">
        <w:rPr>
          <w:b/>
        </w:rPr>
        <w:t xml:space="preserve">What is complex </w:t>
      </w:r>
      <w:r w:rsidR="00B875FA">
        <w:rPr>
          <w:b/>
        </w:rPr>
        <w:t xml:space="preserve">economic </w:t>
      </w:r>
      <w:r w:rsidR="00B22E5B">
        <w:rPr>
          <w:b/>
        </w:rPr>
        <w:t>activity</w:t>
      </w:r>
      <w:r w:rsidRPr="007306CD">
        <w:rPr>
          <w:b/>
        </w:rPr>
        <w:t>?</w:t>
      </w:r>
    </w:p>
    <w:p w14:paraId="27D37790" w14:textId="77777777" w:rsidR="00DB0FE8" w:rsidRPr="007306CD" w:rsidRDefault="00A81368" w:rsidP="00F404E5">
      <w:pPr>
        <w:pBdr>
          <w:top w:val="single" w:sz="4" w:space="1" w:color="auto"/>
          <w:left w:val="single" w:sz="4" w:space="4" w:color="auto"/>
          <w:bottom w:val="single" w:sz="4" w:space="0" w:color="auto"/>
          <w:right w:val="single" w:sz="4" w:space="4" w:color="auto"/>
        </w:pBdr>
      </w:pPr>
      <w:r w:rsidRPr="007306CD">
        <w:t xml:space="preserve">The economic complexity concept, by comparing activities across geographies, is able to identify how complex is one </w:t>
      </w:r>
      <w:r w:rsidR="000943D1" w:rsidRPr="007306CD">
        <w:t>activity</w:t>
      </w:r>
      <w:r w:rsidRPr="007306CD">
        <w:t xml:space="preserve"> by simultaneously analysing its individual ubiquity (number of places that are able to make a product) but also how common are the remaining </w:t>
      </w:r>
      <w:r w:rsidR="00253F12" w:rsidRPr="007306CD">
        <w:t xml:space="preserve">activities </w:t>
      </w:r>
      <w:r w:rsidRPr="007306CD">
        <w:t xml:space="preserve">in that economy. </w:t>
      </w:r>
    </w:p>
    <w:p w14:paraId="6313654A" w14:textId="77777777" w:rsidR="00B22E5B" w:rsidRDefault="00B22E5B" w:rsidP="00F404E5">
      <w:pPr>
        <w:pBdr>
          <w:top w:val="single" w:sz="4" w:space="1" w:color="auto"/>
          <w:left w:val="single" w:sz="4" w:space="4" w:color="auto"/>
          <w:bottom w:val="single" w:sz="4" w:space="0" w:color="auto"/>
          <w:right w:val="single" w:sz="4" w:space="4" w:color="auto"/>
        </w:pBdr>
      </w:pPr>
      <w:r>
        <w:rPr>
          <w:b/>
        </w:rPr>
        <w:t>R</w:t>
      </w:r>
      <w:r w:rsidR="00C206AA" w:rsidRPr="007306CD">
        <w:rPr>
          <w:b/>
        </w:rPr>
        <w:t xml:space="preserve">are </w:t>
      </w:r>
      <w:r>
        <w:rPr>
          <w:b/>
        </w:rPr>
        <w:t>activity</w:t>
      </w:r>
      <w:r w:rsidR="003421A6" w:rsidRPr="007306CD">
        <w:rPr>
          <w:b/>
        </w:rPr>
        <w:t xml:space="preserve"> </w:t>
      </w:r>
      <w:r w:rsidR="00C206AA" w:rsidRPr="007306CD">
        <w:rPr>
          <w:b/>
        </w:rPr>
        <w:t xml:space="preserve">is not necessarily </w:t>
      </w:r>
      <w:r>
        <w:rPr>
          <w:b/>
        </w:rPr>
        <w:t>c</w:t>
      </w:r>
      <w:r w:rsidR="00C206AA" w:rsidRPr="007306CD">
        <w:rPr>
          <w:b/>
        </w:rPr>
        <w:t>omplex</w:t>
      </w:r>
      <w:r w:rsidR="00A81368" w:rsidRPr="007306CD">
        <w:t xml:space="preserve">. </w:t>
      </w:r>
      <w:r w:rsidR="00C206AA" w:rsidRPr="007306CD">
        <w:t>For instance, a product</w:t>
      </w:r>
      <w:r>
        <w:t xml:space="preserve"> or activity</w:t>
      </w:r>
      <w:r w:rsidR="00C206AA" w:rsidRPr="007306CD">
        <w:t xml:space="preserve"> that is rare only because of its geography (</w:t>
      </w:r>
      <w:r w:rsidR="00367616" w:rsidRPr="007306CD">
        <w:t>e.g.</w:t>
      </w:r>
      <w:r w:rsidR="00C206AA" w:rsidRPr="007306CD">
        <w:t xml:space="preserve"> diamonds and oil) is likely </w:t>
      </w:r>
      <w:r w:rsidR="00F90798" w:rsidRPr="007306CD">
        <w:t>to be located in a place that produces several non-rare (high ubiquity) goods</w:t>
      </w:r>
      <w:r w:rsidR="00367616" w:rsidRPr="007306CD">
        <w:t xml:space="preserve"> (e.g. agricultural products)</w:t>
      </w:r>
      <w:r w:rsidR="00F90798" w:rsidRPr="007306CD">
        <w:t>.</w:t>
      </w:r>
      <w:r w:rsidR="00C206AA" w:rsidRPr="007306CD">
        <w:t xml:space="preserve">  </w:t>
      </w:r>
    </w:p>
    <w:p w14:paraId="769EA0D5" w14:textId="73BB9043" w:rsidR="00C206AA" w:rsidRPr="007306CD" w:rsidRDefault="00BC3EB6" w:rsidP="00F404E5">
      <w:pPr>
        <w:pBdr>
          <w:top w:val="single" w:sz="4" w:space="1" w:color="auto"/>
          <w:left w:val="single" w:sz="4" w:space="4" w:color="auto"/>
          <w:bottom w:val="single" w:sz="4" w:space="0" w:color="auto"/>
          <w:right w:val="single" w:sz="4" w:space="4" w:color="auto"/>
        </w:pBdr>
      </w:pPr>
      <w:r w:rsidRPr="007306CD">
        <w:t xml:space="preserve">At </w:t>
      </w:r>
      <w:r w:rsidR="00F90798" w:rsidRPr="007306CD">
        <w:t>the opposite</w:t>
      </w:r>
      <w:r w:rsidRPr="007306CD">
        <w:t xml:space="preserve"> end of the</w:t>
      </w:r>
      <w:r w:rsidR="00F90798" w:rsidRPr="007306CD">
        <w:t xml:space="preserve"> spectrum, a rare and complex activit</w:t>
      </w:r>
      <w:r w:rsidRPr="007306CD">
        <w:t>y</w:t>
      </w:r>
      <w:r w:rsidR="00F90798" w:rsidRPr="007306CD">
        <w:t xml:space="preserve"> is usually bundled next to other rare (low ubiquity) </w:t>
      </w:r>
      <w:r w:rsidR="00B22E5B">
        <w:t>activities</w:t>
      </w:r>
      <w:r w:rsidR="00F90798" w:rsidRPr="007306CD">
        <w:t xml:space="preserve">, suggesting </w:t>
      </w:r>
      <w:r w:rsidR="00B22E5B">
        <w:t>that its production</w:t>
      </w:r>
      <w:r w:rsidR="00F90798" w:rsidRPr="007306CD">
        <w:t xml:space="preserve"> requires a certain level of accumulated knowledge</w:t>
      </w:r>
      <w:r w:rsidR="00B22E5B">
        <w:t xml:space="preserve"> in the economy</w:t>
      </w:r>
      <w:r w:rsidR="00F90798" w:rsidRPr="007306CD">
        <w:t xml:space="preserve">. </w:t>
      </w:r>
      <w:r w:rsidR="007A1A34" w:rsidRPr="007306CD">
        <w:t xml:space="preserve">Complex activities such as software development are likely to be located new to other high-knowledge (complex) activities like </w:t>
      </w:r>
      <w:r w:rsidR="004D00F9" w:rsidRPr="007306CD">
        <w:t>pharmaceutic</w:t>
      </w:r>
      <w:r w:rsidR="004F301F" w:rsidRPr="007306CD">
        <w:t>als or marketing</w:t>
      </w:r>
      <w:r w:rsidR="004D00F9" w:rsidRPr="007306CD">
        <w:t>.</w:t>
      </w:r>
    </w:p>
    <w:p w14:paraId="12105A21" w14:textId="4F0A0504" w:rsidR="00B22E5B" w:rsidRDefault="000F0139" w:rsidP="00F404E5">
      <w:pPr>
        <w:pBdr>
          <w:top w:val="single" w:sz="4" w:space="1" w:color="auto"/>
          <w:left w:val="single" w:sz="4" w:space="4" w:color="auto"/>
          <w:bottom w:val="single" w:sz="4" w:space="0" w:color="auto"/>
          <w:right w:val="single" w:sz="4" w:space="4" w:color="auto"/>
        </w:pBdr>
      </w:pPr>
      <w:r w:rsidRPr="00B875FA">
        <w:rPr>
          <w:b/>
        </w:rPr>
        <w:t xml:space="preserve">A complex economy is </w:t>
      </w:r>
      <w:r w:rsidR="00CF4FD3" w:rsidRPr="00B875FA">
        <w:rPr>
          <w:b/>
        </w:rPr>
        <w:t xml:space="preserve">generally characterised by having </w:t>
      </w:r>
      <w:r w:rsidRPr="00B875FA">
        <w:rPr>
          <w:b/>
        </w:rPr>
        <w:t>competitive advantages in several high complexity</w:t>
      </w:r>
      <w:r w:rsidR="00B22E5B" w:rsidRPr="00B875FA">
        <w:rPr>
          <w:b/>
        </w:rPr>
        <w:t xml:space="preserve"> activities</w:t>
      </w:r>
      <w:r w:rsidRPr="007306CD">
        <w:t xml:space="preserve">. Such </w:t>
      </w:r>
      <w:r w:rsidR="004F301F" w:rsidRPr="007306CD">
        <w:t xml:space="preserve">a </w:t>
      </w:r>
      <w:r w:rsidRPr="007306CD">
        <w:t>combination reflect</w:t>
      </w:r>
      <w:r w:rsidR="00CF4FD3" w:rsidRPr="007306CD">
        <w:t xml:space="preserve">s both economic </w:t>
      </w:r>
      <w:r w:rsidRPr="007306CD">
        <w:t xml:space="preserve">diversity </w:t>
      </w:r>
      <w:r w:rsidR="00CF4FD3" w:rsidRPr="007306CD">
        <w:t xml:space="preserve">and the existence of </w:t>
      </w:r>
      <w:r w:rsidR="00B875FA">
        <w:t xml:space="preserve">the </w:t>
      </w:r>
      <w:r w:rsidR="00CF4FD3" w:rsidRPr="007306CD">
        <w:t>accumulated knowledge</w:t>
      </w:r>
      <w:r w:rsidR="00B875FA">
        <w:t xml:space="preserve"> which complex activity requires.</w:t>
      </w:r>
    </w:p>
    <w:p w14:paraId="3E8CFD32" w14:textId="27FCDE2D" w:rsidR="000F0139" w:rsidRPr="007306CD" w:rsidRDefault="00B22E5B" w:rsidP="00F404E5">
      <w:pPr>
        <w:pBdr>
          <w:top w:val="single" w:sz="4" w:space="1" w:color="auto"/>
          <w:left w:val="single" w:sz="4" w:space="4" w:color="auto"/>
          <w:bottom w:val="single" w:sz="4" w:space="0" w:color="auto"/>
          <w:right w:val="single" w:sz="4" w:space="4" w:color="auto"/>
        </w:pBdr>
      </w:pPr>
      <w:r w:rsidRPr="00B22E5B">
        <w:rPr>
          <w:b/>
        </w:rPr>
        <w:t>The</w:t>
      </w:r>
      <w:r w:rsidR="000F0139" w:rsidRPr="007306CD">
        <w:rPr>
          <w:b/>
        </w:rPr>
        <w:t xml:space="preserve"> productivity of an economy is also </w:t>
      </w:r>
      <w:r w:rsidR="001D2345" w:rsidRPr="007306CD">
        <w:rPr>
          <w:b/>
        </w:rPr>
        <w:t>linked</w:t>
      </w:r>
      <w:r w:rsidR="000F0139" w:rsidRPr="007306CD">
        <w:rPr>
          <w:b/>
        </w:rPr>
        <w:t xml:space="preserve"> with the size of its most complex </w:t>
      </w:r>
      <w:r w:rsidR="00B875FA">
        <w:rPr>
          <w:b/>
        </w:rPr>
        <w:t>activity</w:t>
      </w:r>
      <w:r w:rsidR="00B875FA">
        <w:t>.</w:t>
      </w:r>
      <w:r w:rsidR="000F0139" w:rsidRPr="007306CD">
        <w:t xml:space="preserve"> </w:t>
      </w:r>
      <w:r w:rsidR="00B875FA">
        <w:t>I</w:t>
      </w:r>
      <w:r w:rsidR="000F0139" w:rsidRPr="007306CD">
        <w:t>f two economies have comparative advantages in the same sectors,</w:t>
      </w:r>
      <w:r w:rsidR="00B875FA">
        <w:t xml:space="preserve"> </w:t>
      </w:r>
      <w:r w:rsidR="000F0139" w:rsidRPr="007306CD">
        <w:t xml:space="preserve">the one with </w:t>
      </w:r>
      <w:r w:rsidR="00CF4FD3" w:rsidRPr="007306CD">
        <w:t>a</w:t>
      </w:r>
      <w:r w:rsidR="000F0139" w:rsidRPr="007306CD">
        <w:t xml:space="preserve"> higher employment share </w:t>
      </w:r>
      <w:r w:rsidR="00CF4FD3" w:rsidRPr="007306CD">
        <w:t>in the most complex jobs</w:t>
      </w:r>
      <w:r w:rsidR="00B875FA">
        <w:t xml:space="preserve"> tends</w:t>
      </w:r>
      <w:r w:rsidR="00CF4FD3" w:rsidRPr="007306CD">
        <w:t xml:space="preserve"> </w:t>
      </w:r>
      <w:r w:rsidR="000F0139" w:rsidRPr="007306CD">
        <w:t>to be more productiv</w:t>
      </w:r>
      <w:r w:rsidR="004F301F" w:rsidRPr="007306CD">
        <w:t>e as it has achieved greater specialisation</w:t>
      </w:r>
      <w:r w:rsidR="000F0139" w:rsidRPr="007306CD">
        <w:t>.</w:t>
      </w:r>
    </w:p>
    <w:p w14:paraId="41DA3DB5" w14:textId="7B7ABA68" w:rsidR="00C206AA" w:rsidRPr="007306CD" w:rsidRDefault="00B875FA" w:rsidP="00F404E5">
      <w:pPr>
        <w:pBdr>
          <w:top w:val="single" w:sz="4" w:space="1" w:color="auto"/>
          <w:left w:val="single" w:sz="4" w:space="4" w:color="auto"/>
          <w:bottom w:val="single" w:sz="4" w:space="0" w:color="auto"/>
          <w:right w:val="single" w:sz="4" w:space="4" w:color="auto"/>
        </w:pBdr>
        <w:rPr>
          <w:b/>
        </w:rPr>
      </w:pPr>
      <w:r>
        <w:rPr>
          <w:b/>
        </w:rPr>
        <w:t>Applying e</w:t>
      </w:r>
      <w:r w:rsidR="00C206AA" w:rsidRPr="007306CD">
        <w:rPr>
          <w:b/>
        </w:rPr>
        <w:t>conomic complexity at the urban level</w:t>
      </w:r>
    </w:p>
    <w:p w14:paraId="6C7E1AB9" w14:textId="0190C9C2" w:rsidR="00351878" w:rsidRPr="007306CD" w:rsidRDefault="00DD06D7" w:rsidP="00F404E5">
      <w:pPr>
        <w:pBdr>
          <w:top w:val="single" w:sz="4" w:space="1" w:color="auto"/>
          <w:left w:val="single" w:sz="4" w:space="4" w:color="auto"/>
          <w:bottom w:val="single" w:sz="4" w:space="0" w:color="auto"/>
          <w:right w:val="single" w:sz="4" w:space="4" w:color="auto"/>
        </w:pBdr>
        <w:rPr>
          <w:b/>
        </w:rPr>
      </w:pPr>
      <w:r w:rsidRPr="007306CD">
        <w:t>In recent</w:t>
      </w:r>
      <w:r w:rsidR="00352A26" w:rsidRPr="007306CD">
        <w:t xml:space="preserve"> years, economic complexity has been applied at the urban level in several countries</w:t>
      </w:r>
      <w:r w:rsidR="009B1788" w:rsidRPr="007306CD">
        <w:t xml:space="preserve"> </w:t>
      </w:r>
      <w:r w:rsidR="00B875FA">
        <w:t>including the</w:t>
      </w:r>
      <w:r w:rsidR="009B1788" w:rsidRPr="007306CD">
        <w:t xml:space="preserve"> UK</w:t>
      </w:r>
      <w:r w:rsidR="00B875FA">
        <w:t xml:space="preserve"> and</w:t>
      </w:r>
      <w:r w:rsidR="009B1788" w:rsidRPr="007306CD">
        <w:t xml:space="preserve"> US</w:t>
      </w:r>
      <w:r w:rsidR="00352A26" w:rsidRPr="007306CD">
        <w:t>.</w:t>
      </w:r>
      <w:r w:rsidR="009B1788" w:rsidRPr="007306CD">
        <w:rPr>
          <w:rStyle w:val="FootnoteReference"/>
        </w:rPr>
        <w:footnoteReference w:id="6"/>
      </w:r>
      <w:r w:rsidR="00352A26" w:rsidRPr="007306CD">
        <w:rPr>
          <w:b/>
        </w:rPr>
        <w:t xml:space="preserve"> </w:t>
      </w:r>
      <w:r w:rsidR="00352A26" w:rsidRPr="007306CD">
        <w:t>Unlike cross-country comparisons, revealed comparative advantages are measured using employment data, instead of international trade data.</w:t>
      </w:r>
      <w:r w:rsidR="00352A26" w:rsidRPr="007306CD">
        <w:rPr>
          <w:b/>
        </w:rPr>
        <w:t xml:space="preserve"> </w:t>
      </w:r>
      <w:r w:rsidR="00352A26" w:rsidRPr="007306CD">
        <w:t>A city or town has a</w:t>
      </w:r>
      <w:r w:rsidR="004F301F" w:rsidRPr="007306CD">
        <w:t>n</w:t>
      </w:r>
      <w:r w:rsidR="00352A26" w:rsidRPr="007306CD">
        <w:t xml:space="preserve"> RCA in a</w:t>
      </w:r>
      <w:r w:rsidRPr="007306CD">
        <w:t xml:space="preserve"> particular</w:t>
      </w:r>
      <w:r w:rsidR="00352A26" w:rsidRPr="007306CD">
        <w:t xml:space="preserve"> sector if employment </w:t>
      </w:r>
      <w:r w:rsidR="004D00F9" w:rsidRPr="007306CD">
        <w:t xml:space="preserve">in that activity is more prevalent than the </w:t>
      </w:r>
      <w:r w:rsidR="004D4342" w:rsidRPr="007306CD">
        <w:t xml:space="preserve">overall </w:t>
      </w:r>
      <w:r w:rsidR="00352A26" w:rsidRPr="007306CD">
        <w:t>average.</w:t>
      </w:r>
      <w:r w:rsidR="004D00F9" w:rsidRPr="007306CD">
        <w:t xml:space="preserve"> For example, if mining represents 2 per cent of total employment in one country/region, all cities</w:t>
      </w:r>
      <w:r w:rsidR="00071769" w:rsidRPr="007306CD">
        <w:t xml:space="preserve"> and large towns</w:t>
      </w:r>
      <w:r w:rsidR="004D00F9" w:rsidRPr="007306CD">
        <w:t xml:space="preserve"> with more than 2 per cent of its workers working in mining will have a competitive advantage in that specific sector.</w:t>
      </w:r>
      <w:r w:rsidR="00352A26" w:rsidRPr="007306CD">
        <w:rPr>
          <w:b/>
        </w:rPr>
        <w:t xml:space="preserve"> </w:t>
      </w:r>
    </w:p>
    <w:p w14:paraId="3DDBD29E" w14:textId="0135B540" w:rsidR="004F301F" w:rsidRPr="007306CD" w:rsidRDefault="00FA6AAD" w:rsidP="00F404E5">
      <w:pPr>
        <w:pBdr>
          <w:top w:val="single" w:sz="4" w:space="1" w:color="auto"/>
          <w:left w:val="single" w:sz="4" w:space="4" w:color="auto"/>
          <w:bottom w:val="single" w:sz="4" w:space="0" w:color="auto"/>
          <w:right w:val="single" w:sz="4" w:space="4" w:color="auto"/>
        </w:pBdr>
      </w:pPr>
      <w:r w:rsidRPr="007306CD">
        <w:rPr>
          <w:b/>
        </w:rPr>
        <w:t>For the purpose of this paper</w:t>
      </w:r>
      <w:r w:rsidR="007809AF" w:rsidRPr="007306CD">
        <w:t xml:space="preserve">, economic complexity for Britain as a whole considers all local authorities separately; while urban economic complexity solely covers the 62 </w:t>
      </w:r>
      <w:r w:rsidR="00B875FA">
        <w:t>Primary U</w:t>
      </w:r>
      <w:r w:rsidR="007809AF" w:rsidRPr="007306CD">
        <w:t xml:space="preserve">rban </w:t>
      </w:r>
      <w:r w:rsidR="00B875FA">
        <w:t>A</w:t>
      </w:r>
      <w:r w:rsidR="007809AF" w:rsidRPr="007306CD">
        <w:t xml:space="preserve">reas. </w:t>
      </w:r>
      <w:r w:rsidR="00D03328" w:rsidRPr="007306CD">
        <w:t>A</w:t>
      </w:r>
      <w:r w:rsidR="00E34FBE" w:rsidRPr="007306CD">
        <w:t xml:space="preserve"> place </w:t>
      </w:r>
      <w:r w:rsidR="00CF4FD3" w:rsidRPr="007306CD">
        <w:t>will be considered complex if its respective Economic Complexity Indicator (ECI) is above zero</w:t>
      </w:r>
      <w:r w:rsidR="00B561BF" w:rsidRPr="007306CD">
        <w:t>.</w:t>
      </w:r>
      <w:r w:rsidR="003421A6" w:rsidRPr="007306CD">
        <w:rPr>
          <w:rStyle w:val="CommentReference"/>
        </w:rPr>
        <w:t xml:space="preserve"> </w:t>
      </w:r>
      <w:r w:rsidR="003421A6" w:rsidRPr="007306CD">
        <w:t>Moreover, Product Complex Indicator (PCI) is based on employment data by occupation.</w:t>
      </w:r>
      <w:r w:rsidR="00EA7415" w:rsidRPr="007306CD">
        <w:t xml:space="preserve"> </w:t>
      </w:r>
    </w:p>
    <w:p w14:paraId="3CD42078" w14:textId="58DA6F96" w:rsidR="007809AF" w:rsidRPr="007306CD" w:rsidRDefault="00EA7415" w:rsidP="00F404E5">
      <w:pPr>
        <w:pBdr>
          <w:top w:val="single" w:sz="4" w:space="1" w:color="auto"/>
          <w:left w:val="single" w:sz="4" w:space="4" w:color="auto"/>
          <w:bottom w:val="single" w:sz="4" w:space="0" w:color="auto"/>
          <w:right w:val="single" w:sz="4" w:space="4" w:color="auto"/>
        </w:pBdr>
      </w:pPr>
      <w:r w:rsidRPr="007306CD">
        <w:lastRenderedPageBreak/>
        <w:t>T</w:t>
      </w:r>
      <w:r w:rsidR="00876DD9" w:rsidRPr="007306CD">
        <w:t xml:space="preserve">his approach assumes </w:t>
      </w:r>
      <w:r w:rsidR="00DE0BB7" w:rsidRPr="007306CD">
        <w:t>an equal PCI score for the same occupation in different cities</w:t>
      </w:r>
      <w:r w:rsidR="00071769" w:rsidRPr="007306CD">
        <w:t xml:space="preserve"> and large towns</w:t>
      </w:r>
      <w:r w:rsidR="004F301F" w:rsidRPr="007306CD">
        <w:t>, and so is conservative in its estimates</w:t>
      </w:r>
      <w:r w:rsidR="00DE0BB7" w:rsidRPr="007306CD">
        <w:t>.</w:t>
      </w:r>
      <w:r w:rsidR="00DE0BB7" w:rsidRPr="007306CD">
        <w:rPr>
          <w:rStyle w:val="FootnoteReference"/>
        </w:rPr>
        <w:footnoteReference w:id="7"/>
      </w:r>
    </w:p>
    <w:p w14:paraId="30EE7FC6" w14:textId="5FF1C368" w:rsidR="00701C0D" w:rsidRPr="007306CD" w:rsidRDefault="00FA6AAD" w:rsidP="00F404E5">
      <w:pPr>
        <w:pBdr>
          <w:top w:val="single" w:sz="4" w:space="1" w:color="auto"/>
          <w:left w:val="single" w:sz="4" w:space="4" w:color="auto"/>
          <w:bottom w:val="single" w:sz="4" w:space="0" w:color="auto"/>
          <w:right w:val="single" w:sz="4" w:space="4" w:color="auto"/>
        </w:pBdr>
      </w:pPr>
      <w:r w:rsidRPr="007306CD">
        <w:rPr>
          <w:b/>
        </w:rPr>
        <w:t>In terms of economic sectors,</w:t>
      </w:r>
      <w:r w:rsidR="004D4342" w:rsidRPr="007306CD">
        <w:rPr>
          <w:b/>
        </w:rPr>
        <w:t xml:space="preserve"> economic complexity</w:t>
      </w:r>
      <w:r w:rsidR="00B875FA">
        <w:rPr>
          <w:b/>
        </w:rPr>
        <w:t xml:space="preserve"> is only</w:t>
      </w:r>
      <w:r w:rsidR="004D4342" w:rsidRPr="007306CD">
        <w:rPr>
          <w:b/>
        </w:rPr>
        <w:t xml:space="preserve"> based on </w:t>
      </w:r>
      <w:r w:rsidR="00E8599C" w:rsidRPr="007306CD">
        <w:rPr>
          <w:b/>
        </w:rPr>
        <w:t>exporting activities</w:t>
      </w:r>
      <w:r w:rsidR="00DD06D7" w:rsidRPr="007306CD">
        <w:t>. B</w:t>
      </w:r>
      <w:r w:rsidR="00E8599C" w:rsidRPr="007306CD">
        <w:t>ecause they are not tied to a local market</w:t>
      </w:r>
      <w:r w:rsidR="00DD06D7" w:rsidRPr="007306CD">
        <w:t>, t</w:t>
      </w:r>
      <w:r w:rsidR="00E8599C" w:rsidRPr="007306CD">
        <w:t xml:space="preserve">hese exporters could, in theory, locate anywhere </w:t>
      </w:r>
      <w:r w:rsidR="005C2EF1" w:rsidRPr="007306CD">
        <w:t xml:space="preserve">but in </w:t>
      </w:r>
      <w:proofErr w:type="gramStart"/>
      <w:r w:rsidR="005C2EF1" w:rsidRPr="007306CD">
        <w:t>reality</w:t>
      </w:r>
      <w:proofErr w:type="gramEnd"/>
      <w:r w:rsidR="005C2EF1" w:rsidRPr="007306CD">
        <w:t xml:space="preserve"> cluster in certain places</w:t>
      </w:r>
      <w:r w:rsidR="00DD06D7" w:rsidRPr="007306CD">
        <w:t>, and so it is these activities that are of particular interest</w:t>
      </w:r>
      <w:r w:rsidR="00E8599C" w:rsidRPr="007306CD">
        <w:t>.</w:t>
      </w:r>
      <w:r w:rsidR="004D4342" w:rsidRPr="007306CD">
        <w:rPr>
          <w:rStyle w:val="FootnoteReference"/>
          <w:b/>
        </w:rPr>
        <w:footnoteReference w:id="8"/>
      </w:r>
      <w:r w:rsidR="00E8599C" w:rsidRPr="007306CD">
        <w:t xml:space="preserve"> </w:t>
      </w:r>
    </w:p>
    <w:p w14:paraId="48A8A326" w14:textId="77777777" w:rsidR="009B1788" w:rsidRPr="007306CD" w:rsidRDefault="009B1788" w:rsidP="00F404E5">
      <w:pPr>
        <w:pBdr>
          <w:top w:val="single" w:sz="4" w:space="1" w:color="auto"/>
          <w:left w:val="single" w:sz="4" w:space="4" w:color="auto"/>
          <w:bottom w:val="single" w:sz="4" w:space="0" w:color="auto"/>
          <w:right w:val="single" w:sz="4" w:space="4" w:color="auto"/>
        </w:pBdr>
        <w:rPr>
          <w:b/>
        </w:rPr>
      </w:pPr>
      <w:r w:rsidRPr="007306CD">
        <w:rPr>
          <w:b/>
        </w:rPr>
        <w:t>What are exporting businesses?</w:t>
      </w:r>
    </w:p>
    <w:p w14:paraId="0887C8F1" w14:textId="2A860B69" w:rsidR="009B1788" w:rsidRPr="007306CD" w:rsidRDefault="009B1788" w:rsidP="00F404E5">
      <w:pPr>
        <w:pBdr>
          <w:top w:val="single" w:sz="4" w:space="1" w:color="auto"/>
          <w:left w:val="single" w:sz="4" w:space="4" w:color="auto"/>
          <w:bottom w:val="single" w:sz="4" w:space="0" w:color="auto"/>
          <w:right w:val="single" w:sz="4" w:space="4" w:color="auto"/>
        </w:pBdr>
      </w:pPr>
      <w:r w:rsidRPr="007306CD">
        <w:t>Exporting businesses (also known as business to business (B2B) or tradable businesses) sell to regional, national or international markets</w:t>
      </w:r>
      <w:r w:rsidR="00F404E5" w:rsidRPr="007306CD">
        <w:t xml:space="preserve"> (including manufacturing, software, advertising etc.)</w:t>
      </w:r>
      <w:r w:rsidRPr="007306CD">
        <w:t>. The</w:t>
      </w:r>
      <w:r w:rsidR="00F404E5" w:rsidRPr="007306CD">
        <w:t>y</w:t>
      </w:r>
      <w:r w:rsidRPr="007306CD">
        <w:t xml:space="preserve"> form the export base of the local economy</w:t>
      </w:r>
      <w:r w:rsidR="00F404E5" w:rsidRPr="007306CD">
        <w:t>, and bring money into it to be spent on local services (such as shops, cafes, and barbers)</w:t>
      </w:r>
      <w:r w:rsidRPr="007306CD">
        <w:t>. The market these businesses sell to do</w:t>
      </w:r>
      <w:r w:rsidR="00B875FA">
        <w:t>es</w:t>
      </w:r>
      <w:r w:rsidRPr="007306CD">
        <w:t xml:space="preserve"> not tie them to a specific location, and they are free to set up wherever they want</w:t>
      </w:r>
      <w:r w:rsidR="00F404E5" w:rsidRPr="007306CD">
        <w:t xml:space="preserve"> so long as they can access their target market and access what they need to remain internationally competitive</w:t>
      </w:r>
      <w:r w:rsidRPr="007306CD">
        <w:t xml:space="preserve">. </w:t>
      </w:r>
      <w:r w:rsidR="00B875FA">
        <w:t>Such exporting e</w:t>
      </w:r>
      <w:r w:rsidR="00DE0BB7" w:rsidRPr="007306CD">
        <w:t>conomic activities choose their locat</w:t>
      </w:r>
      <w:r w:rsidR="00B875FA">
        <w:t>ion</w:t>
      </w:r>
      <w:r w:rsidR="00DE0BB7" w:rsidRPr="007306CD">
        <w:t xml:space="preserve"> based on the respective competitive advantages. Given </w:t>
      </w:r>
      <w:r w:rsidR="00F404E5" w:rsidRPr="007306CD">
        <w:t>their</w:t>
      </w:r>
      <w:r w:rsidR="00DE0BB7" w:rsidRPr="007306CD">
        <w:t xml:space="preserve"> different needs, high-value-added </w:t>
      </w:r>
      <w:r w:rsidR="00F404E5" w:rsidRPr="007306CD">
        <w:t xml:space="preserve">exporting </w:t>
      </w:r>
      <w:r w:rsidR="00DE0BB7" w:rsidRPr="007306CD">
        <w:t>activities and low-cost production activities are likely to be in different locations</w:t>
      </w:r>
      <w:r w:rsidRPr="007306CD">
        <w:t>. For this research exporters and local services firms</w:t>
      </w:r>
      <w:r w:rsidR="00B875FA">
        <w:t xml:space="preserve"> are defined</w:t>
      </w:r>
      <w:r w:rsidRPr="007306CD">
        <w:t xml:space="preserve"> using Standard Industrial Classification (SIC) codes.</w:t>
      </w:r>
    </w:p>
    <w:p w14:paraId="69104C0C" w14:textId="225A6CE7" w:rsidR="00FF2080" w:rsidRDefault="00FF2080" w:rsidP="00FF2080">
      <w:pPr>
        <w:rPr>
          <w:sz w:val="16"/>
          <w:szCs w:val="16"/>
        </w:rPr>
      </w:pPr>
    </w:p>
    <w:p w14:paraId="021CD049" w14:textId="4542DD94" w:rsidR="00FF2080" w:rsidRPr="00FF2080" w:rsidRDefault="00FF2080" w:rsidP="00FF2080">
      <w:pPr>
        <w:rPr>
          <w:b/>
        </w:rPr>
      </w:pPr>
      <w:r w:rsidRPr="007306CD">
        <w:rPr>
          <w:b/>
        </w:rPr>
        <w:t xml:space="preserve">H2: </w:t>
      </w:r>
      <w:r>
        <w:rPr>
          <w:b/>
        </w:rPr>
        <w:t>Some</w:t>
      </w:r>
      <w:r w:rsidR="00766827">
        <w:rPr>
          <w:b/>
        </w:rPr>
        <w:t xml:space="preserve"> economic</w:t>
      </w:r>
      <w:r>
        <w:rPr>
          <w:b/>
        </w:rPr>
        <w:t xml:space="preserve"> activity is more complex </w:t>
      </w:r>
      <w:r w:rsidR="00766827">
        <w:rPr>
          <w:b/>
        </w:rPr>
        <w:t xml:space="preserve">than others </w:t>
      </w:r>
    </w:p>
    <w:p w14:paraId="16469D81" w14:textId="3FC179F6" w:rsidR="00FF2080" w:rsidRPr="007306CD" w:rsidRDefault="000263C7" w:rsidP="00FF2080">
      <w:r>
        <w:t xml:space="preserve">Understanding the complexity of local economies first requires a measure for the complexity of the type of activity located within each place. By measuring the </w:t>
      </w:r>
      <w:r w:rsidR="00E31AA1">
        <w:t xml:space="preserve">rarity </w:t>
      </w:r>
      <w:r>
        <w:t>of exporting occupations, and whether they are</w:t>
      </w:r>
      <w:r w:rsidR="00E31AA1">
        <w:t xml:space="preserve"> located alongside other rare activities, </w:t>
      </w:r>
      <w:r>
        <w:t xml:space="preserve">it is possible to rank all kinds of exporting activity and assign each a score, or </w:t>
      </w:r>
      <w:r w:rsidRPr="007306CD">
        <w:t>Product Complex Indicator (PCI)</w:t>
      </w:r>
      <w:r>
        <w:t>.</w:t>
      </w:r>
      <w:r w:rsidR="008F532E">
        <w:t xml:space="preserve"> </w:t>
      </w:r>
      <w:proofErr w:type="gramStart"/>
      <w:r>
        <w:t>The</w:t>
      </w:r>
      <w:proofErr w:type="gramEnd"/>
      <w:r>
        <w:t xml:space="preserve"> </w:t>
      </w:r>
      <w:r w:rsidR="00E31AA1">
        <w:t xml:space="preserve">top and bottom ten occupations by complexity are shown in </w:t>
      </w:r>
      <w:r w:rsidR="00FF2080" w:rsidRPr="007306CD">
        <w:t xml:space="preserve">Figure </w:t>
      </w:r>
      <w:r>
        <w:t xml:space="preserve">1. </w:t>
      </w:r>
      <w:r w:rsidR="00FF2080" w:rsidRPr="007306CD">
        <w:t xml:space="preserve"> </w:t>
      </w:r>
    </w:p>
    <w:p w14:paraId="2E150C78" w14:textId="2E0C582F" w:rsidR="00FF2080" w:rsidRPr="007306CD" w:rsidRDefault="00FF2080" w:rsidP="00FF2080">
      <w:pPr>
        <w:pStyle w:val="Caption"/>
        <w:rPr>
          <w:i w:val="0"/>
          <w:color w:val="auto"/>
          <w:sz w:val="22"/>
          <w:szCs w:val="22"/>
        </w:rPr>
      </w:pPr>
      <w:bookmarkStart w:id="4" w:name="_Ref80028672"/>
      <w:r w:rsidRPr="007306CD">
        <w:rPr>
          <w:b/>
          <w:i w:val="0"/>
          <w:color w:val="auto"/>
          <w:sz w:val="22"/>
          <w:szCs w:val="22"/>
        </w:rPr>
        <w:t xml:space="preserve">Figure </w:t>
      </w:r>
      <w:bookmarkEnd w:id="4"/>
      <w:r w:rsidR="000263C7">
        <w:rPr>
          <w:b/>
          <w:i w:val="0"/>
          <w:color w:val="auto"/>
          <w:sz w:val="22"/>
          <w:szCs w:val="22"/>
        </w:rPr>
        <w:t>1</w:t>
      </w:r>
      <w:r w:rsidRPr="007306CD">
        <w:rPr>
          <w:b/>
          <w:i w:val="0"/>
          <w:color w:val="auto"/>
          <w:sz w:val="22"/>
          <w:szCs w:val="22"/>
        </w:rPr>
        <w:t>:</w:t>
      </w:r>
      <w:r w:rsidRPr="007306CD">
        <w:rPr>
          <w:i w:val="0"/>
          <w:color w:val="auto"/>
          <w:sz w:val="22"/>
          <w:szCs w:val="22"/>
        </w:rPr>
        <w:t xml:space="preserve"> Exporting occupations by complexity, 2019</w:t>
      </w:r>
    </w:p>
    <w:tbl>
      <w:tblPr>
        <w:tblW w:w="9690" w:type="dxa"/>
        <w:tblCellMar>
          <w:left w:w="0" w:type="dxa"/>
          <w:right w:w="0" w:type="dxa"/>
        </w:tblCellMar>
        <w:tblLook w:val="0420" w:firstRow="1" w:lastRow="0" w:firstColumn="0" w:lastColumn="0" w:noHBand="0" w:noVBand="1"/>
      </w:tblPr>
      <w:tblGrid>
        <w:gridCol w:w="4845"/>
        <w:gridCol w:w="4845"/>
      </w:tblGrid>
      <w:tr w:rsidR="00FF2080" w:rsidRPr="007306CD" w14:paraId="3A772D1F" w14:textId="77777777" w:rsidTr="00D714DC">
        <w:trPr>
          <w:trHeight w:val="442"/>
        </w:trPr>
        <w:tc>
          <w:tcPr>
            <w:tcW w:w="4845" w:type="dxa"/>
            <w:tcBorders>
              <w:top w:val="single" w:sz="8" w:space="0" w:color="FFFFFF"/>
              <w:left w:val="single" w:sz="8" w:space="0" w:color="FFFFFF"/>
              <w:bottom w:val="single" w:sz="24" w:space="0" w:color="FFFFFF"/>
              <w:right w:val="single" w:sz="8" w:space="0" w:color="FFFFFF"/>
            </w:tcBorders>
            <w:shd w:val="clear" w:color="auto" w:fill="92D901"/>
            <w:tcMar>
              <w:top w:w="15" w:type="dxa"/>
              <w:left w:w="15" w:type="dxa"/>
              <w:bottom w:w="0" w:type="dxa"/>
              <w:right w:w="15" w:type="dxa"/>
            </w:tcMar>
            <w:vAlign w:val="bottom"/>
            <w:hideMark/>
          </w:tcPr>
          <w:p w14:paraId="788C30AE" w14:textId="77777777" w:rsidR="00FF2080" w:rsidRPr="007306CD" w:rsidRDefault="00FF2080" w:rsidP="00D714DC">
            <w:pPr>
              <w:spacing w:after="0" w:line="240" w:lineRule="auto"/>
              <w:textAlignment w:val="bottom"/>
              <w:rPr>
                <w:rFonts w:ascii="Arial" w:eastAsia="Times New Roman" w:hAnsi="Arial" w:cs="Arial"/>
                <w:color w:val="FFFFFF" w:themeColor="background1"/>
                <w:sz w:val="18"/>
                <w:szCs w:val="18"/>
                <w:lang w:eastAsia="en-GB"/>
              </w:rPr>
            </w:pPr>
            <w:r w:rsidRPr="007306CD">
              <w:rPr>
                <w:rFonts w:asciiTheme="majorHAnsi" w:eastAsia="Times New Roman" w:hAnsi="CorporateSBQ 2" w:cs="Arial"/>
                <w:b/>
                <w:bCs/>
                <w:color w:val="FFFFFF" w:themeColor="background1"/>
                <w:kern w:val="24"/>
                <w:sz w:val="18"/>
                <w:szCs w:val="18"/>
                <w:lang w:eastAsia="en-GB"/>
              </w:rPr>
              <w:t>Top 10 occupations</w:t>
            </w:r>
          </w:p>
        </w:tc>
        <w:tc>
          <w:tcPr>
            <w:tcW w:w="4845" w:type="dxa"/>
            <w:tcBorders>
              <w:top w:val="single" w:sz="8" w:space="0" w:color="FFFFFF"/>
              <w:left w:val="single" w:sz="8" w:space="0" w:color="FFFFFF"/>
              <w:bottom w:val="single" w:sz="24" w:space="0" w:color="FFFFFF"/>
              <w:right w:val="single" w:sz="8" w:space="0" w:color="FFFFFF"/>
            </w:tcBorders>
            <w:shd w:val="clear" w:color="auto" w:fill="92D901"/>
            <w:tcMar>
              <w:top w:w="15" w:type="dxa"/>
              <w:left w:w="15" w:type="dxa"/>
              <w:bottom w:w="0" w:type="dxa"/>
              <w:right w:w="15" w:type="dxa"/>
            </w:tcMar>
            <w:vAlign w:val="bottom"/>
            <w:hideMark/>
          </w:tcPr>
          <w:p w14:paraId="3534824A" w14:textId="77777777" w:rsidR="00FF2080" w:rsidRPr="007306CD" w:rsidRDefault="00FF2080" w:rsidP="00D714DC">
            <w:pPr>
              <w:spacing w:after="0" w:line="240" w:lineRule="auto"/>
              <w:textAlignment w:val="bottom"/>
              <w:rPr>
                <w:rFonts w:ascii="Arial" w:eastAsia="Times New Roman" w:hAnsi="Arial" w:cs="Arial"/>
                <w:color w:val="FFFFFF" w:themeColor="background1"/>
                <w:sz w:val="18"/>
                <w:szCs w:val="18"/>
                <w:lang w:eastAsia="en-GB"/>
              </w:rPr>
            </w:pPr>
            <w:r w:rsidRPr="007306CD">
              <w:rPr>
                <w:rFonts w:asciiTheme="majorHAnsi" w:eastAsia="Times New Roman" w:hAnsi="CorporateSBQ 2" w:cs="Arial"/>
                <w:b/>
                <w:bCs/>
                <w:color w:val="FFFFFF" w:themeColor="background1"/>
                <w:kern w:val="24"/>
                <w:sz w:val="18"/>
                <w:szCs w:val="18"/>
                <w:lang w:eastAsia="en-GB"/>
              </w:rPr>
              <w:t>Bottom 10 occupations</w:t>
            </w:r>
          </w:p>
        </w:tc>
      </w:tr>
      <w:tr w:rsidR="00FF2080" w:rsidRPr="007306CD" w14:paraId="5FE69FB3" w14:textId="77777777" w:rsidTr="00D714DC">
        <w:trPr>
          <w:trHeight w:val="442"/>
        </w:trPr>
        <w:tc>
          <w:tcPr>
            <w:tcW w:w="4845" w:type="dxa"/>
            <w:tcBorders>
              <w:top w:val="single" w:sz="24"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90AC8BE"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Reinsurance</w:t>
            </w:r>
          </w:p>
        </w:tc>
        <w:tc>
          <w:tcPr>
            <w:tcW w:w="4845" w:type="dxa"/>
            <w:tcBorders>
              <w:top w:val="single" w:sz="24"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7DC3E9A0"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Mining of hard coal</w:t>
            </w:r>
          </w:p>
        </w:tc>
      </w:tr>
      <w:tr w:rsidR="00FF2080" w:rsidRPr="007306CD" w14:paraId="34E18941"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2D898A8B"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Fund management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1094BB49"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refractory products</w:t>
            </w:r>
          </w:p>
        </w:tc>
      </w:tr>
      <w:tr w:rsidR="00FF2080" w:rsidRPr="007306CD" w14:paraId="08D8983A"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4B5B631F"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Trusts, funds and similar financial entities</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BF6744E"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basic iron and steel and of ferro-alloys</w:t>
            </w:r>
          </w:p>
        </w:tc>
      </w:tr>
      <w:tr w:rsidR="00FF2080" w:rsidRPr="007306CD" w14:paraId="2F3AFF12"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78548BE9"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Advertising</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5E88553D"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Processing and preserving of meat and production of meat products</w:t>
            </w:r>
          </w:p>
        </w:tc>
      </w:tr>
      <w:tr w:rsidR="00FF2080" w:rsidRPr="007306CD" w14:paraId="1121AD63"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5581D53"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magnetic and optical media</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2069AD14"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tanks, reservoirs and containers of metal</w:t>
            </w:r>
          </w:p>
        </w:tc>
      </w:tr>
      <w:tr w:rsidR="00FF2080" w:rsidRPr="007306CD" w14:paraId="3F74115B"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54056FA1"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Computer programming, consultancy and related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F9843F5"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basic chemicals, fertilisers and nitrogen compounds, plastics and synthetic rubber in primary forms</w:t>
            </w:r>
          </w:p>
        </w:tc>
      </w:tr>
      <w:tr w:rsidR="00FF2080" w:rsidRPr="007306CD" w14:paraId="69057D0A"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62CA9391"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Market research and public opinion polling</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108C14C5"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basic precious and other non-ferrous metals</w:t>
            </w:r>
          </w:p>
        </w:tc>
      </w:tr>
      <w:tr w:rsidR="00FF2080" w:rsidRPr="007306CD" w14:paraId="410A44D1"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129AE0AC"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lastRenderedPageBreak/>
              <w:t>Passenger air transport</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5AA9D982"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other products of first processing of steel</w:t>
            </w:r>
          </w:p>
        </w:tc>
      </w:tr>
      <w:tr w:rsidR="00FF2080" w:rsidRPr="007306CD" w14:paraId="1DAC2E52"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41FED1AE"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Television programming and broadcasting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67BECC30"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Casting of metals</w:t>
            </w:r>
          </w:p>
        </w:tc>
      </w:tr>
      <w:tr w:rsidR="00FF2080" w:rsidRPr="007306CD" w14:paraId="52C3EB1F" w14:textId="77777777" w:rsidTr="00D714DC">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7179D44E"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Data processing, hosting and related activities; web portals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9D2B057" w14:textId="77777777" w:rsidR="00FF2080" w:rsidRPr="007306CD" w:rsidRDefault="00FF2080" w:rsidP="00D714DC">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other fabricated metal products</w:t>
            </w:r>
          </w:p>
        </w:tc>
      </w:tr>
    </w:tbl>
    <w:p w14:paraId="411FE538" w14:textId="77777777" w:rsidR="00FF2080" w:rsidRPr="007306CD" w:rsidRDefault="00FF2080" w:rsidP="00FF2080">
      <w:pPr>
        <w:rPr>
          <w:sz w:val="14"/>
          <w:szCs w:val="14"/>
        </w:rPr>
      </w:pPr>
      <w:r w:rsidRPr="007306CD">
        <w:rPr>
          <w:sz w:val="14"/>
          <w:szCs w:val="14"/>
        </w:rPr>
        <w:t>Source: ONS, Centre for Cities’ calculations.</w:t>
      </w:r>
    </w:p>
    <w:p w14:paraId="679F65C6" w14:textId="440FE396" w:rsidR="00FF2080" w:rsidRDefault="000263C7" w:rsidP="0001433D">
      <w:pPr>
        <w:rPr>
          <w:b/>
        </w:rPr>
      </w:pPr>
      <w:r w:rsidRPr="007306CD">
        <w:t>The most complex activities – typically rare activities that cluster next to other rare activities – such as finance, advertising and programming are services</w:t>
      </w:r>
      <w:r>
        <w:t xml:space="preserve"> that are</w:t>
      </w:r>
      <w:r w:rsidRPr="007306CD">
        <w:t xml:space="preserve"> mostly located in city centres as they need pools of highly skilled workers.</w:t>
      </w:r>
      <w:r w:rsidRPr="007306CD">
        <w:rPr>
          <w:rStyle w:val="FootnoteReference"/>
        </w:rPr>
        <w:t xml:space="preserve"> </w:t>
      </w:r>
      <w:r w:rsidRPr="007306CD">
        <w:rPr>
          <w:rStyle w:val="FootnoteReference"/>
        </w:rPr>
        <w:footnoteReference w:id="9"/>
      </w:r>
      <w:r w:rsidRPr="007306CD">
        <w:rPr>
          <w:rStyle w:val="FootnoteReference"/>
        </w:rPr>
        <w:t xml:space="preserve"> </w:t>
      </w:r>
      <w:r w:rsidRPr="007306CD">
        <w:t>On the opposite side, activities with low complexity are more likely to be found in non-urban areas, suburbs, and poorer cities and large towns.</w:t>
      </w:r>
    </w:p>
    <w:p w14:paraId="5C347AC0" w14:textId="407F1D9A" w:rsidR="008A4751" w:rsidRPr="007306CD" w:rsidRDefault="00F45522" w:rsidP="0001433D">
      <w:pPr>
        <w:rPr>
          <w:b/>
        </w:rPr>
      </w:pPr>
      <w:r w:rsidRPr="007306CD">
        <w:rPr>
          <w:b/>
        </w:rPr>
        <w:t xml:space="preserve">H2: </w:t>
      </w:r>
      <w:r w:rsidR="008A4751" w:rsidRPr="007306CD">
        <w:rPr>
          <w:b/>
        </w:rPr>
        <w:t>Urban economies are more complex</w:t>
      </w:r>
    </w:p>
    <w:p w14:paraId="3110C7B6" w14:textId="414BA60E" w:rsidR="00B875FA" w:rsidRPr="007306CD" w:rsidRDefault="0001764E" w:rsidP="00B875FA">
      <w:r>
        <w:t xml:space="preserve">The concentration of complex activity in sectors which value the benefits of cities can be seen in </w:t>
      </w:r>
      <w:r w:rsidR="002C737D">
        <w:t>the geography of economic complexity across the UK</w:t>
      </w:r>
      <w:r w:rsidR="008A4751" w:rsidRPr="007306CD">
        <w:t xml:space="preserve">. As </w:t>
      </w:r>
      <w:r w:rsidR="00507BA9" w:rsidRPr="007306CD">
        <w:fldChar w:fldCharType="begin"/>
      </w:r>
      <w:r w:rsidR="00507BA9" w:rsidRPr="007306CD">
        <w:instrText xml:space="preserve"> REF _Ref80028624 \h  \* MERGEFORMAT </w:instrText>
      </w:r>
      <w:r w:rsidR="00507BA9" w:rsidRPr="007306CD">
        <w:fldChar w:fldCharType="separate"/>
      </w:r>
      <w:r w:rsidR="0063625D" w:rsidRPr="007306CD">
        <w:t xml:space="preserve">Figure </w:t>
      </w:r>
      <w:r w:rsidR="002C737D">
        <w:rPr>
          <w:noProof/>
        </w:rPr>
        <w:t>2</w:t>
      </w:r>
      <w:r w:rsidR="00507BA9" w:rsidRPr="007306CD">
        <w:fldChar w:fldCharType="end"/>
      </w:r>
      <w:r w:rsidR="008A4751" w:rsidRPr="007306CD">
        <w:t xml:space="preserve"> shows, in 2019 u</w:t>
      </w:r>
      <w:r w:rsidR="001F420B" w:rsidRPr="007306CD">
        <w:t xml:space="preserve">rban </w:t>
      </w:r>
      <w:r w:rsidR="004A08D7" w:rsidRPr="007306CD">
        <w:t>areas</w:t>
      </w:r>
      <w:r w:rsidR="001F420B" w:rsidRPr="007306CD">
        <w:t xml:space="preserve"> </w:t>
      </w:r>
      <w:r w:rsidR="008A4751" w:rsidRPr="007306CD">
        <w:t>we</w:t>
      </w:r>
      <w:r w:rsidR="001F420B" w:rsidRPr="007306CD">
        <w:t>re</w:t>
      </w:r>
      <w:r w:rsidR="00CA7B5E" w:rsidRPr="007306CD">
        <w:t>, on aggregate,</w:t>
      </w:r>
      <w:r w:rsidR="001F420B" w:rsidRPr="007306CD">
        <w:t xml:space="preserve"> substantially more complex than non-urban areas. </w:t>
      </w:r>
      <w:bookmarkStart w:id="5" w:name="_Ref80028624"/>
      <w:bookmarkStart w:id="6" w:name="_Ref80028620"/>
    </w:p>
    <w:p w14:paraId="02614568" w14:textId="322FFE25" w:rsidR="00507BA9" w:rsidRPr="007306CD" w:rsidRDefault="00507BA9" w:rsidP="00507BA9">
      <w:pPr>
        <w:pStyle w:val="Caption"/>
        <w:rPr>
          <w:b/>
          <w:i w:val="0"/>
          <w:color w:val="auto"/>
          <w:sz w:val="22"/>
          <w:szCs w:val="22"/>
        </w:rPr>
      </w:pPr>
      <w:bookmarkStart w:id="7" w:name="_Ref82009646"/>
      <w:r w:rsidRPr="007306CD">
        <w:rPr>
          <w:b/>
          <w:i w:val="0"/>
          <w:color w:val="auto"/>
          <w:sz w:val="22"/>
          <w:szCs w:val="22"/>
        </w:rPr>
        <w:t xml:space="preserve">Figure </w:t>
      </w:r>
      <w:bookmarkEnd w:id="5"/>
      <w:bookmarkEnd w:id="7"/>
      <w:r w:rsidR="002C737D">
        <w:rPr>
          <w:b/>
          <w:i w:val="0"/>
          <w:color w:val="auto"/>
          <w:sz w:val="22"/>
          <w:szCs w:val="22"/>
        </w:rPr>
        <w:t>2</w:t>
      </w:r>
      <w:r w:rsidRPr="007306CD">
        <w:rPr>
          <w:b/>
          <w:i w:val="0"/>
          <w:color w:val="auto"/>
          <w:sz w:val="22"/>
          <w:szCs w:val="22"/>
        </w:rPr>
        <w:t>:</w:t>
      </w:r>
      <w:r w:rsidRPr="007306CD">
        <w:rPr>
          <w:i w:val="0"/>
          <w:color w:val="auto"/>
          <w:sz w:val="22"/>
          <w:szCs w:val="22"/>
        </w:rPr>
        <w:t xml:space="preserve"> Urban areas are more likely to be complex than non-urban areas</w:t>
      </w:r>
      <w:bookmarkEnd w:id="6"/>
    </w:p>
    <w:p w14:paraId="68B047E6" w14:textId="77777777" w:rsidR="0001433D" w:rsidRPr="007306CD" w:rsidRDefault="004A2818" w:rsidP="0001433D">
      <w:pPr>
        <w:jc w:val="center"/>
      </w:pPr>
      <w:r w:rsidRPr="007306CD">
        <w:rPr>
          <w:noProof/>
        </w:rPr>
        <w:t xml:space="preserve"> </w:t>
      </w:r>
      <w:commentRangeStart w:id="8"/>
      <w:r w:rsidRPr="007306CD">
        <w:rPr>
          <w:noProof/>
        </w:rPr>
        <w:drawing>
          <wp:inline distT="0" distB="0" distL="0" distR="0" wp14:anchorId="6CA4F94F" wp14:editId="0FFD478F">
            <wp:extent cx="4572000" cy="2743200"/>
            <wp:effectExtent l="0" t="0" r="0" b="0"/>
            <wp:docPr id="5" name="Chart 5">
              <a:extLst xmlns:a="http://schemas.openxmlformats.org/drawingml/2006/main">
                <a:ext uri="{FF2B5EF4-FFF2-40B4-BE49-F238E27FC236}">
                  <a16:creationId xmlns:a16="http://schemas.microsoft.com/office/drawing/2014/main" id="{ED64EC7E-5DEB-4A6F-B939-B3BE8C566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commentRangeEnd w:id="8"/>
      <w:r w:rsidR="00E4499F">
        <w:rPr>
          <w:rStyle w:val="CommentReference"/>
        </w:rPr>
        <w:commentReference w:id="8"/>
      </w:r>
    </w:p>
    <w:p w14:paraId="78928730" w14:textId="10AA69B8" w:rsidR="00B875FA" w:rsidRPr="00B875FA" w:rsidRDefault="0001433D" w:rsidP="00B875FA">
      <w:pPr>
        <w:rPr>
          <w:sz w:val="16"/>
          <w:szCs w:val="16"/>
        </w:rPr>
      </w:pPr>
      <w:r w:rsidRPr="007306CD">
        <w:rPr>
          <w:sz w:val="16"/>
          <w:szCs w:val="16"/>
        </w:rPr>
        <w:t xml:space="preserve">Source: </w:t>
      </w:r>
      <w:r w:rsidR="00DD06D7" w:rsidRPr="007306CD">
        <w:rPr>
          <w:sz w:val="16"/>
          <w:szCs w:val="16"/>
        </w:rPr>
        <w:t>ONS;</w:t>
      </w:r>
      <w:r w:rsidRPr="007306CD">
        <w:rPr>
          <w:sz w:val="16"/>
          <w:szCs w:val="16"/>
        </w:rPr>
        <w:t xml:space="preserve"> Centre for Cities’ calculations.</w:t>
      </w:r>
      <w:r w:rsidR="0039359B" w:rsidRPr="007306CD">
        <w:rPr>
          <w:rStyle w:val="FootnoteReference"/>
          <w:sz w:val="16"/>
          <w:szCs w:val="16"/>
        </w:rPr>
        <w:footnoteReference w:id="10"/>
      </w:r>
      <w:r w:rsidRPr="007306CD">
        <w:rPr>
          <w:sz w:val="16"/>
          <w:szCs w:val="16"/>
        </w:rPr>
        <w:t xml:space="preserve"> </w:t>
      </w:r>
    </w:p>
    <w:p w14:paraId="5E9B4C81" w14:textId="0E2E3D1B" w:rsidR="0001433D" w:rsidRPr="007306CD" w:rsidRDefault="00B875FA" w:rsidP="0001764E">
      <w:pPr>
        <w:rPr>
          <w:sz w:val="14"/>
          <w:szCs w:val="14"/>
        </w:rPr>
      </w:pPr>
      <w:r w:rsidRPr="007306CD">
        <w:t xml:space="preserve">Generally, cities provide deeper labour markets that businesses can access and the ability to </w:t>
      </w:r>
      <w:r w:rsidR="002C737D" w:rsidRPr="007306CD">
        <w:t xml:space="preserve">Because tacit (as opposed to codified) knowledge is best transmitted face-to-face and benefit from </w:t>
      </w:r>
      <w:r w:rsidR="002C737D" w:rsidRPr="002C737D">
        <w:t>scale, cities in principle have an inherent advantage in attracting more complex activities</w:t>
      </w:r>
      <w:r w:rsidR="002C737D" w:rsidRPr="007306CD">
        <w:t xml:space="preserve"> </w:t>
      </w:r>
      <w:r w:rsidRPr="007306CD">
        <w:t xml:space="preserve">exchange ideas </w:t>
      </w:r>
      <w:r w:rsidRPr="007306CD">
        <w:lastRenderedPageBreak/>
        <w:t xml:space="preserve">and information (‘knowledge </w:t>
      </w:r>
      <w:proofErr w:type="spellStart"/>
      <w:r w:rsidRPr="007306CD">
        <w:t>spillovers’</w:t>
      </w:r>
      <w:proofErr w:type="spellEnd"/>
      <w:r w:rsidRPr="007306CD">
        <w:t>).</w:t>
      </w:r>
      <w:r w:rsidRPr="007306CD">
        <w:rPr>
          <w:rStyle w:val="FootnoteReference"/>
        </w:rPr>
        <w:footnoteReference w:id="11"/>
      </w:r>
      <w:r w:rsidRPr="007306CD">
        <w:rPr>
          <w:rStyle w:val="FootnoteReference"/>
        </w:rPr>
        <w:t xml:space="preserve"> </w:t>
      </w:r>
      <w:r w:rsidRPr="007306CD">
        <w:rPr>
          <w:rStyle w:val="FootnoteReference"/>
        </w:rPr>
        <w:footnoteReference w:id="12"/>
      </w:r>
      <w:r w:rsidRPr="007306CD">
        <w:t xml:space="preserve"> These features are known as ‘agglomeration effects’ and put cities in a better position to attract complex businesses.</w:t>
      </w:r>
      <w:r w:rsidRPr="007306CD">
        <w:rPr>
          <w:rStyle w:val="FootnoteReference"/>
        </w:rPr>
        <w:footnoteReference w:id="13"/>
      </w:r>
      <w:r w:rsidRPr="007306CD">
        <w:t xml:space="preserve"> In 2015, city centres in Britain collectively accounted for 0.1 per cent of all land. But they accounted for 14 per cent of all jobs and 25 per cent of all jobs in more productive services businesses.</w:t>
      </w:r>
      <w:r w:rsidRPr="007306CD">
        <w:rPr>
          <w:rStyle w:val="FootnoteReference"/>
        </w:rPr>
        <w:footnoteReference w:id="14"/>
      </w:r>
      <w:r w:rsidRPr="007306CD">
        <w:t xml:space="preserve"> </w:t>
      </w:r>
    </w:p>
    <w:p w14:paraId="06D2C78F" w14:textId="3E770EDD" w:rsidR="00686A6A" w:rsidRPr="007306CD" w:rsidRDefault="00F45522" w:rsidP="00C32C79">
      <w:pPr>
        <w:rPr>
          <w:b/>
        </w:rPr>
      </w:pPr>
      <w:r w:rsidRPr="007306CD">
        <w:rPr>
          <w:b/>
        </w:rPr>
        <w:t xml:space="preserve">H2: </w:t>
      </w:r>
      <w:r w:rsidR="00F920C1" w:rsidRPr="007306CD">
        <w:rPr>
          <w:b/>
        </w:rPr>
        <w:t xml:space="preserve">Economic complexity </w:t>
      </w:r>
      <w:r w:rsidRPr="007306CD">
        <w:rPr>
          <w:b/>
        </w:rPr>
        <w:t>is linked to</w:t>
      </w:r>
      <w:r w:rsidR="00F920C1" w:rsidRPr="007306CD">
        <w:rPr>
          <w:b/>
        </w:rPr>
        <w:t xml:space="preserve"> productivity </w:t>
      </w:r>
    </w:p>
    <w:p w14:paraId="078373AA" w14:textId="4F48B192" w:rsidR="001C6677" w:rsidRDefault="001C6677" w:rsidP="00686A6A">
      <w:r>
        <w:t xml:space="preserve">The geography of economic complexity does not just differ across urban and non-urban areas though. It also varies between cities and large towns, as different urban economies offer different benefits to exporting firms. If complexity is associated with economic performance as a reflection of the type of exporters present within a local economy, then we would expect to see more </w:t>
      </w:r>
      <w:proofErr w:type="gramStart"/>
      <w:r>
        <w:t>prosperous  places</w:t>
      </w:r>
      <w:proofErr w:type="gramEnd"/>
      <w:r>
        <w:t xml:space="preserve"> to be more complex.</w:t>
      </w:r>
    </w:p>
    <w:p w14:paraId="5F3E727E" w14:textId="6BFE2A07" w:rsidR="00686A6A" w:rsidRPr="007306CD" w:rsidRDefault="001C6677" w:rsidP="00686A6A">
      <w:r w:rsidRPr="001C6677">
        <w:rPr>
          <w:b/>
        </w:rPr>
        <w:t>As</w:t>
      </w:r>
      <w:r w:rsidR="00686A6A" w:rsidRPr="001C6677">
        <w:rPr>
          <w:b/>
        </w:rPr>
        <w:t xml:space="preserve"> </w:t>
      </w:r>
      <w:r w:rsidR="00686A6A" w:rsidRPr="001C6677">
        <w:rPr>
          <w:b/>
        </w:rPr>
        <w:fldChar w:fldCharType="begin"/>
      </w:r>
      <w:r w:rsidR="00686A6A" w:rsidRPr="001C6677">
        <w:rPr>
          <w:b/>
        </w:rPr>
        <w:instrText xml:space="preserve"> REF _Ref80028990 \h  \* MERGEFORMAT </w:instrText>
      </w:r>
      <w:r w:rsidR="00686A6A" w:rsidRPr="001C6677">
        <w:rPr>
          <w:b/>
        </w:rPr>
      </w:r>
      <w:r w:rsidR="00686A6A" w:rsidRPr="001C6677">
        <w:rPr>
          <w:b/>
        </w:rPr>
        <w:fldChar w:fldCharType="separate"/>
      </w:r>
      <w:r w:rsidR="00AB4A81" w:rsidRPr="001C6677">
        <w:rPr>
          <w:b/>
        </w:rPr>
        <w:t xml:space="preserve">Figure </w:t>
      </w:r>
      <w:r w:rsidR="00AB4A81" w:rsidRPr="001C6677">
        <w:rPr>
          <w:b/>
          <w:noProof/>
        </w:rPr>
        <w:t>3</w:t>
      </w:r>
      <w:r w:rsidR="00686A6A" w:rsidRPr="001C6677">
        <w:rPr>
          <w:b/>
        </w:rPr>
        <w:fldChar w:fldCharType="end"/>
      </w:r>
      <w:r w:rsidR="00686A6A" w:rsidRPr="001C6677">
        <w:rPr>
          <w:b/>
        </w:rPr>
        <w:t xml:space="preserve"> shows,</w:t>
      </w:r>
      <w:r w:rsidR="00686A6A" w:rsidRPr="007306CD">
        <w:t xml:space="preserve"> </w:t>
      </w:r>
      <w:r w:rsidR="00686A6A" w:rsidRPr="007306CD">
        <w:rPr>
          <w:b/>
        </w:rPr>
        <w:t>more complex economies tend to be more productive</w:t>
      </w:r>
      <w:r w:rsidR="00686A6A" w:rsidRPr="007306CD">
        <w:t>.</w:t>
      </w:r>
      <w:r>
        <w:t xml:space="preserve"> Those cities and large towns in the top right quadrant have high complexity and high output per worker, while those in the bottom left quadrant have low complexity and low output per worker. Places are</w:t>
      </w:r>
      <w:r w:rsidRPr="001C6677">
        <w:t xml:space="preserve"> considered complex </w:t>
      </w:r>
      <w:r>
        <w:t xml:space="preserve">in this report </w:t>
      </w:r>
      <w:r w:rsidRPr="001C6677">
        <w:t xml:space="preserve">if </w:t>
      </w:r>
      <w:r>
        <w:t>their</w:t>
      </w:r>
      <w:r w:rsidRPr="001C6677">
        <w:t xml:space="preserve"> respective Economic Complexity Indicator (ECI) is above zero.</w:t>
      </w:r>
    </w:p>
    <w:p w14:paraId="79BB38CA" w14:textId="7501954C" w:rsidR="00D50D3D" w:rsidRPr="007306CD" w:rsidRDefault="00D50D3D" w:rsidP="00D50D3D">
      <w:pPr>
        <w:pStyle w:val="Caption"/>
        <w:rPr>
          <w:b/>
          <w:i w:val="0"/>
          <w:color w:val="auto"/>
          <w:sz w:val="22"/>
          <w:szCs w:val="22"/>
        </w:rPr>
      </w:pPr>
      <w:bookmarkStart w:id="9" w:name="_Ref80028990"/>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EF6C4E" w:rsidRPr="007306CD">
        <w:rPr>
          <w:b/>
          <w:i w:val="0"/>
          <w:noProof/>
          <w:color w:val="auto"/>
          <w:sz w:val="22"/>
          <w:szCs w:val="22"/>
        </w:rPr>
        <w:t>3</w:t>
      </w:r>
      <w:r w:rsidRPr="007306CD">
        <w:rPr>
          <w:b/>
          <w:i w:val="0"/>
          <w:color w:val="auto"/>
          <w:sz w:val="22"/>
          <w:szCs w:val="22"/>
        </w:rPr>
        <w:fldChar w:fldCharType="end"/>
      </w:r>
      <w:bookmarkEnd w:id="9"/>
      <w:r w:rsidRPr="007306CD">
        <w:rPr>
          <w:b/>
          <w:i w:val="0"/>
          <w:color w:val="auto"/>
          <w:sz w:val="22"/>
          <w:szCs w:val="22"/>
        </w:rPr>
        <w:t>:</w:t>
      </w:r>
      <w:r w:rsidRPr="007306CD">
        <w:rPr>
          <w:i w:val="0"/>
          <w:color w:val="auto"/>
          <w:sz w:val="22"/>
          <w:szCs w:val="22"/>
        </w:rPr>
        <w:t xml:space="preserve"> Highly complex economies are more productive</w:t>
      </w:r>
    </w:p>
    <w:p w14:paraId="1E7EA89A" w14:textId="77777777" w:rsidR="00C85429" w:rsidRPr="007306CD" w:rsidRDefault="00C85429" w:rsidP="005D12D7">
      <w:r w:rsidRPr="007306CD">
        <w:rPr>
          <w:noProof/>
        </w:rPr>
        <mc:AlternateContent>
          <mc:Choice Requires="wps">
            <w:drawing>
              <wp:anchor distT="0" distB="0" distL="114300" distR="114300" simplePos="0" relativeHeight="251659264" behindDoc="0" locked="0" layoutInCell="1" allowOverlap="1" wp14:anchorId="36FD0B84" wp14:editId="08CFB4D9">
                <wp:simplePos x="0" y="0"/>
                <wp:positionH relativeFrom="column">
                  <wp:posOffset>879325</wp:posOffset>
                </wp:positionH>
                <wp:positionV relativeFrom="paragraph">
                  <wp:posOffset>1239860</wp:posOffset>
                </wp:positionV>
                <wp:extent cx="899160" cy="236220"/>
                <wp:effectExtent l="0" t="0" r="0" b="0"/>
                <wp:wrapNone/>
                <wp:docPr id="2" name="TextBox 1">
                  <a:extLst xmlns:a="http://schemas.openxmlformats.org/drawingml/2006/main">
                    <a:ext uri="{FF2B5EF4-FFF2-40B4-BE49-F238E27FC236}">
                      <a16:creationId xmlns:a16="http://schemas.microsoft.com/office/drawing/2014/main" id="{DA68E593-7CB0-418E-87E9-26201DB29EB4}"/>
                    </a:ext>
                  </a:extLst>
                </wp:docPr>
                <wp:cNvGraphicFramePr/>
                <a:graphic xmlns:a="http://schemas.openxmlformats.org/drawingml/2006/main">
                  <a:graphicData uri="http://schemas.microsoft.com/office/word/2010/wordprocessingShape">
                    <wps:wsp>
                      <wps:cNvSpPr txBox="1"/>
                      <wps:spPr>
                        <a:xfrm>
                          <a:off x="0" y="0"/>
                          <a:ext cx="899160" cy="23622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CEAF102" w14:textId="77777777" w:rsidR="000263D6" w:rsidRPr="0011053B" w:rsidRDefault="000263D6" w:rsidP="00C85429">
                            <w:pPr>
                              <w:pStyle w:val="NormalWeb"/>
                              <w:spacing w:before="0" w:beforeAutospacing="0" w:after="0" w:afterAutospacing="0"/>
                              <w:rPr>
                                <w:rFonts w:ascii="CorporateSBQ" w:hAnsi="CorporateSBQ"/>
                                <w:sz w:val="14"/>
                                <w:szCs w:val="14"/>
                              </w:rPr>
                            </w:pPr>
                            <w:r w:rsidRPr="0011053B">
                              <w:rPr>
                                <w:rFonts w:ascii="CorporateSBQ" w:hAnsi="CorporateSBQ" w:cstheme="minorBidi"/>
                                <w:b/>
                                <w:bCs/>
                                <w:sz w:val="14"/>
                                <w:szCs w:val="14"/>
                              </w:rPr>
                              <w:t xml:space="preserve">Urban </w:t>
                            </w:r>
                            <w:r w:rsidRPr="0011053B">
                              <w:rPr>
                                <w:rFonts w:ascii="CorporateSBQ" w:hAnsi="CorporateSBQ" w:cstheme="minorBidi"/>
                                <w:b/>
                                <w:bCs/>
                                <w:kern w:val="24"/>
                                <w:sz w:val="14"/>
                                <w:szCs w:val="14"/>
                              </w:rPr>
                              <w:t>average</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36FD0B84" id="TextBox 1" o:spid="_x0000_s1027" type="#_x0000_t202" style="position:absolute;margin-left:69.25pt;margin-top:97.65pt;width:70.8pt;height:1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" filled="f" stroked="f">
                <v:textbox>
                  <w:txbxContent>
                    <w:p w14:paraId="1CEAF102" w14:textId="77777777" w:rsidR="000263D6" w:rsidRPr="0011053B" w:rsidRDefault="000263D6" w:rsidP="00C85429">
                      <w:pPr>
                        <w:pStyle w:val="NormalWeb"/>
                        <w:spacing w:before="0" w:beforeAutospacing="0" w:after="0" w:afterAutospacing="0"/>
                        <w:rPr>
                          <w:rFonts w:ascii="CorporateSBQ" w:hAnsi="CorporateSBQ"/>
                          <w:sz w:val="14"/>
                          <w:szCs w:val="14"/>
                        </w:rPr>
                      </w:pPr>
                      <w:r w:rsidRPr="0011053B">
                        <w:rPr>
                          <w:rFonts w:ascii="CorporateSBQ" w:hAnsi="CorporateSBQ" w:cstheme="minorBidi"/>
                          <w:b/>
                          <w:bCs/>
                          <w:sz w:val="14"/>
                          <w:szCs w:val="14"/>
                        </w:rPr>
                        <w:t xml:space="preserve">Urban </w:t>
                      </w:r>
                      <w:r w:rsidRPr="0011053B">
                        <w:rPr>
                          <w:rFonts w:ascii="CorporateSBQ" w:hAnsi="CorporateSBQ" w:cstheme="minorBidi"/>
                          <w:b/>
                          <w:bCs/>
                          <w:kern w:val="24"/>
                          <w:sz w:val="14"/>
                          <w:szCs w:val="14"/>
                        </w:rPr>
                        <w:t>average</w:t>
                      </w:r>
                    </w:p>
                  </w:txbxContent>
                </v:textbox>
              </v:shape>
            </w:pict>
          </mc:Fallback>
        </mc:AlternateContent>
      </w:r>
      <w:r w:rsidR="005D12D7" w:rsidRPr="007306CD">
        <w:rPr>
          <w:noProof/>
        </w:rPr>
        <w:drawing>
          <wp:inline distT="0" distB="0" distL="0" distR="0" wp14:anchorId="18C88043" wp14:editId="5EED4D40">
            <wp:extent cx="5728989" cy="2346231"/>
            <wp:effectExtent l="0" t="0" r="5080" b="0"/>
            <wp:docPr id="14" name="Chart 14">
              <a:extLst xmlns:a="http://schemas.openxmlformats.org/drawingml/2006/main">
                <a:ext uri="{FF2B5EF4-FFF2-40B4-BE49-F238E27FC236}">
                  <a16:creationId xmlns:a16="http://schemas.microsoft.com/office/drawing/2014/main" id="{1A10B2FA-71EB-4F56-BE76-D38D920DC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16E24D" w14:textId="77777777" w:rsidR="00C85429" w:rsidRPr="007306CD" w:rsidRDefault="00C85429" w:rsidP="00C85429">
      <w:r w:rsidRPr="007306CD">
        <w:rPr>
          <w:sz w:val="14"/>
          <w:szCs w:val="14"/>
        </w:rPr>
        <w:t>Source: ONS. Centre for Cities’</w:t>
      </w:r>
      <w:r w:rsidR="00A2301D" w:rsidRPr="007306CD">
        <w:rPr>
          <w:sz w:val="14"/>
          <w:szCs w:val="14"/>
        </w:rPr>
        <w:t xml:space="preserve"> </w:t>
      </w:r>
      <w:r w:rsidRPr="007306CD">
        <w:rPr>
          <w:sz w:val="14"/>
          <w:szCs w:val="14"/>
        </w:rPr>
        <w:t>calculations.</w:t>
      </w:r>
    </w:p>
    <w:p w14:paraId="1D6A3214" w14:textId="77777777" w:rsidR="001C6677" w:rsidRDefault="001C6677" w:rsidP="00531627">
      <w:pPr>
        <w:rPr>
          <w:b/>
        </w:rPr>
      </w:pPr>
    </w:p>
    <w:p w14:paraId="14F49352" w14:textId="422EEDEB" w:rsidR="00686A6A" w:rsidRPr="007306CD" w:rsidRDefault="00F45522" w:rsidP="00531627">
      <w:pPr>
        <w:rPr>
          <w:b/>
        </w:rPr>
      </w:pPr>
      <w:r w:rsidRPr="007306CD">
        <w:rPr>
          <w:b/>
        </w:rPr>
        <w:lastRenderedPageBreak/>
        <w:t>H2: Cities in the South are more complex than cities in the North</w:t>
      </w:r>
    </w:p>
    <w:p w14:paraId="05C46146" w14:textId="1C798E5E" w:rsidR="003278DD" w:rsidRPr="007306CD" w:rsidRDefault="00531627" w:rsidP="00531627">
      <w:r w:rsidRPr="001C6677">
        <w:rPr>
          <w:b/>
        </w:rPr>
        <w:t>Most cities and large towns that have</w:t>
      </w:r>
      <w:r w:rsidR="00C67DBF" w:rsidRPr="007306CD">
        <w:t xml:space="preserve"> </w:t>
      </w:r>
      <w:r w:rsidR="00C67DBF" w:rsidRPr="007306CD">
        <w:rPr>
          <w:b/>
        </w:rPr>
        <w:t>both</w:t>
      </w:r>
      <w:r w:rsidRPr="007306CD">
        <w:rPr>
          <w:b/>
        </w:rPr>
        <w:t xml:space="preserve"> high complexity and productivity are located in the Greater South East</w:t>
      </w:r>
      <w:r w:rsidRPr="007306CD">
        <w:t xml:space="preserve">. As previous Centre for Cities’ research has shown, highly-skilled exporters – which tend to be more productive– are predominant in that region because cities have been able to offer both </w:t>
      </w:r>
      <w:r w:rsidR="0057227F" w:rsidRPr="007306CD">
        <w:t xml:space="preserve">access to lots of skilled workers </w:t>
      </w:r>
      <w:r w:rsidRPr="007306CD">
        <w:t xml:space="preserve">and networks of other highly–skilled businesses. </w:t>
      </w:r>
      <w:r w:rsidR="00864057" w:rsidRPr="007306CD">
        <w:t>Crucially for ongoing policy discussions around whether subsidies should be used to level up the economy, i</w:t>
      </w:r>
      <w:r w:rsidRPr="007306CD">
        <w:t>n order to access those advantages and the accumulated knowledge associated with them,</w:t>
      </w:r>
      <w:r w:rsidR="00F404E5" w:rsidRPr="007306CD">
        <w:t xml:space="preserve"> these</w:t>
      </w:r>
      <w:r w:rsidRPr="007306CD">
        <w:t xml:space="preserve"> highly productive firms are </w:t>
      </w:r>
      <w:r w:rsidR="00153987" w:rsidRPr="007306CD">
        <w:t xml:space="preserve">actually </w:t>
      </w:r>
      <w:r w:rsidRPr="007306CD">
        <w:t xml:space="preserve">willing to pay a premium, in </w:t>
      </w:r>
      <w:r w:rsidR="00C85429" w:rsidRPr="007306CD">
        <w:t xml:space="preserve">the </w:t>
      </w:r>
      <w:r w:rsidRPr="007306CD">
        <w:t xml:space="preserve">form of </w:t>
      </w:r>
      <w:r w:rsidR="00C85429" w:rsidRPr="007306CD">
        <w:t xml:space="preserve">more </w:t>
      </w:r>
      <w:r w:rsidRPr="007306CD">
        <w:t>expensive commercial space</w:t>
      </w:r>
      <w:r w:rsidR="00F404E5" w:rsidRPr="007306CD">
        <w:t xml:space="preserve"> and higher wages</w:t>
      </w:r>
      <w:r w:rsidR="00153987" w:rsidRPr="007306CD">
        <w:t>, to locate in these parts of the country</w:t>
      </w:r>
      <w:r w:rsidRPr="007306CD">
        <w:t>.</w:t>
      </w:r>
      <w:r w:rsidRPr="007306CD">
        <w:rPr>
          <w:rStyle w:val="FootnoteReference"/>
        </w:rPr>
        <w:t xml:space="preserve"> </w:t>
      </w:r>
      <w:r w:rsidRPr="007306CD">
        <w:rPr>
          <w:rStyle w:val="FootnoteReference"/>
        </w:rPr>
        <w:footnoteReference w:id="15"/>
      </w:r>
    </w:p>
    <w:p w14:paraId="3177C8D2" w14:textId="66A60463" w:rsidR="000440E8" w:rsidRPr="007306CD" w:rsidRDefault="00436DBB">
      <w:r w:rsidRPr="007306CD">
        <w:t>C</w:t>
      </w:r>
      <w:r w:rsidR="000440E8" w:rsidRPr="007306CD">
        <w:t>ities and large towns</w:t>
      </w:r>
      <w:r w:rsidRPr="007306CD">
        <w:t xml:space="preserve"> with lower levels of complexity</w:t>
      </w:r>
      <w:r w:rsidR="000440E8" w:rsidRPr="007306CD">
        <w:t xml:space="preserve"> are generally located in the North and Midlands, where their competitive advantages, such as distribution, warehousing and storage, usually require </w:t>
      </w:r>
      <w:r w:rsidR="0057227F" w:rsidRPr="007306CD">
        <w:t xml:space="preserve">access to </w:t>
      </w:r>
      <w:r w:rsidR="00864057" w:rsidRPr="007306CD">
        <w:t>a different set of benefits</w:t>
      </w:r>
      <w:r w:rsidR="00D50D08">
        <w:t xml:space="preserve"> </w:t>
      </w:r>
      <w:r w:rsidR="00864057" w:rsidRPr="007306CD">
        <w:t xml:space="preserve">– namely </w:t>
      </w:r>
      <w:r w:rsidR="00F404E5" w:rsidRPr="007306CD">
        <w:t xml:space="preserve">low-cost land and </w:t>
      </w:r>
      <w:r w:rsidR="000440E8" w:rsidRPr="007306CD">
        <w:t xml:space="preserve">pools of </w:t>
      </w:r>
      <w:r w:rsidR="0057227F" w:rsidRPr="007306CD">
        <w:t>lower-skilled workers</w:t>
      </w:r>
      <w:r w:rsidR="000440E8" w:rsidRPr="007306CD">
        <w:t xml:space="preserve"> </w:t>
      </w:r>
      <w:r w:rsidR="00D50D08">
        <w:t>and</w:t>
      </w:r>
      <w:r w:rsidR="00F404E5" w:rsidRPr="007306CD">
        <w:t xml:space="preserve"> lower wages.</w:t>
      </w:r>
    </w:p>
    <w:p w14:paraId="5B5FDF74" w14:textId="71B95BB9" w:rsidR="004F0B80" w:rsidRPr="007306CD" w:rsidRDefault="00F45522" w:rsidP="00BB1BF8">
      <w:pPr>
        <w:rPr>
          <w:b/>
        </w:rPr>
      </w:pPr>
      <w:r w:rsidRPr="007306CD">
        <w:rPr>
          <w:b/>
        </w:rPr>
        <w:t xml:space="preserve">H2: </w:t>
      </w:r>
      <w:r w:rsidR="00D50D08">
        <w:rPr>
          <w:b/>
        </w:rPr>
        <w:t>Big</w:t>
      </w:r>
      <w:r w:rsidR="00C67DBF" w:rsidRPr="007306CD">
        <w:rPr>
          <w:b/>
        </w:rPr>
        <w:t xml:space="preserve"> cities </w:t>
      </w:r>
      <w:r w:rsidRPr="007306CD">
        <w:rPr>
          <w:b/>
        </w:rPr>
        <w:t>outside London are complex</w:t>
      </w:r>
      <w:r w:rsidR="000C2F21" w:rsidRPr="007306CD">
        <w:rPr>
          <w:b/>
        </w:rPr>
        <w:t xml:space="preserve"> </w:t>
      </w:r>
    </w:p>
    <w:p w14:paraId="3E486B7A" w14:textId="5D5F87A7" w:rsidR="000C2F21" w:rsidRPr="007306CD" w:rsidRDefault="00F404E5" w:rsidP="00BB1BF8">
      <w:r w:rsidRPr="00D50D08">
        <w:rPr>
          <w:b/>
        </w:rPr>
        <w:t>Yet</w:t>
      </w:r>
      <w:r w:rsidR="00C67DBF" w:rsidRPr="00D50D08">
        <w:rPr>
          <w:b/>
        </w:rPr>
        <w:t xml:space="preserve"> </w:t>
      </w:r>
      <w:r w:rsidR="00F45522" w:rsidRPr="00D50D08">
        <w:rPr>
          <w:b/>
        </w:rPr>
        <w:t>there is an exception to</w:t>
      </w:r>
      <w:r w:rsidRPr="00D50D08">
        <w:rPr>
          <w:b/>
        </w:rPr>
        <w:t xml:space="preserve"> the North—South divide</w:t>
      </w:r>
      <w:r w:rsidR="00F45522" w:rsidRPr="007306CD">
        <w:t>.</w:t>
      </w:r>
      <w:r w:rsidRPr="007306CD">
        <w:t xml:space="preserve"> </w:t>
      </w:r>
      <w:r w:rsidR="00F45522" w:rsidRPr="00D50D08">
        <w:t xml:space="preserve">A number of </w:t>
      </w:r>
      <w:r w:rsidR="00C67DBF" w:rsidRPr="00D50D08">
        <w:t xml:space="preserve">Britain’s </w:t>
      </w:r>
      <w:r w:rsidR="00D50D08" w:rsidRPr="00D50D08">
        <w:t>biggest</w:t>
      </w:r>
      <w:r w:rsidR="00C67DBF" w:rsidRPr="00D50D08">
        <w:t xml:space="preserve"> cities</w:t>
      </w:r>
      <w:r w:rsidRPr="00D50D08">
        <w:t xml:space="preserve"> outside of London</w:t>
      </w:r>
      <w:r w:rsidR="00F45522" w:rsidRPr="00D50D08">
        <w:t>,</w:t>
      </w:r>
      <w:r w:rsidR="00C67DBF" w:rsidRPr="00D50D08">
        <w:t xml:space="preserve"> such as Glasgow, Manchester, and Liverpool</w:t>
      </w:r>
      <w:r w:rsidR="00F45522" w:rsidRPr="00D50D08">
        <w:t>, are as complex as smaller cities in the South</w:t>
      </w:r>
      <w:r w:rsidR="00F45522" w:rsidRPr="007306CD">
        <w:t>. (</w:t>
      </w:r>
      <w:r w:rsidR="00F45522" w:rsidRPr="007306CD">
        <w:fldChar w:fldCharType="begin"/>
      </w:r>
      <w:r w:rsidR="00F45522" w:rsidRPr="007306CD">
        <w:instrText xml:space="preserve"> REF _Ref80028990 \h  \* MERGEFORMAT </w:instrText>
      </w:r>
      <w:r w:rsidR="00F45522" w:rsidRPr="007306CD">
        <w:fldChar w:fldCharType="separate"/>
      </w:r>
      <w:r w:rsidR="00F45522" w:rsidRPr="007306CD">
        <w:t xml:space="preserve">Figure </w:t>
      </w:r>
      <w:r w:rsidR="00F45522" w:rsidRPr="007306CD">
        <w:rPr>
          <w:noProof/>
        </w:rPr>
        <w:t>3</w:t>
      </w:r>
      <w:r w:rsidR="00F45522" w:rsidRPr="007306CD">
        <w:fldChar w:fldCharType="end"/>
      </w:r>
      <w:r w:rsidR="00F45522" w:rsidRPr="007306CD">
        <w:t xml:space="preserve">, highlighted in purple). This indicates that </w:t>
      </w:r>
      <w:r w:rsidR="000C2F21" w:rsidRPr="007306CD">
        <w:t>these cities appeal to firms and workers engaged in complex economic activity.</w:t>
      </w:r>
    </w:p>
    <w:p w14:paraId="3856F9CF" w14:textId="005B1868" w:rsidR="000C2F21" w:rsidRPr="007306CD" w:rsidRDefault="000C2F21" w:rsidP="00BB1BF8">
      <w:pPr>
        <w:rPr>
          <w:b/>
        </w:rPr>
      </w:pPr>
      <w:r w:rsidRPr="007306CD">
        <w:rPr>
          <w:b/>
        </w:rPr>
        <w:t>H2: But these large cities are not very productive</w:t>
      </w:r>
    </w:p>
    <w:p w14:paraId="080C43B4" w14:textId="6F172607" w:rsidR="00C67DBF" w:rsidRPr="007306CD" w:rsidRDefault="00F45522" w:rsidP="00BB1BF8">
      <w:r w:rsidRPr="007306CD">
        <w:rPr>
          <w:b/>
        </w:rPr>
        <w:t xml:space="preserve">However, </w:t>
      </w:r>
      <w:r w:rsidR="00D50D08">
        <w:rPr>
          <w:b/>
        </w:rPr>
        <w:t>big</w:t>
      </w:r>
      <w:r w:rsidR="000C2F21" w:rsidRPr="007306CD">
        <w:rPr>
          <w:b/>
        </w:rPr>
        <w:t xml:space="preserve"> cities </w:t>
      </w:r>
      <w:r w:rsidR="00C67DBF" w:rsidRPr="007306CD">
        <w:rPr>
          <w:b/>
        </w:rPr>
        <w:t>have productivity</w:t>
      </w:r>
      <w:r w:rsidR="00D50D08">
        <w:rPr>
          <w:b/>
        </w:rPr>
        <w:t xml:space="preserve"> levels</w:t>
      </w:r>
      <w:r w:rsidR="00C67DBF" w:rsidRPr="007306CD">
        <w:rPr>
          <w:b/>
        </w:rPr>
        <w:t xml:space="preserve"> below </w:t>
      </w:r>
      <w:r w:rsidR="0087687A" w:rsidRPr="007306CD">
        <w:rPr>
          <w:b/>
        </w:rPr>
        <w:t xml:space="preserve">the urban </w:t>
      </w:r>
      <w:r w:rsidR="00C67DBF" w:rsidRPr="007306CD">
        <w:rPr>
          <w:b/>
        </w:rPr>
        <w:t>average</w:t>
      </w:r>
      <w:r w:rsidR="00D50D08">
        <w:rPr>
          <w:b/>
        </w:rPr>
        <w:t>,</w:t>
      </w:r>
      <w:r w:rsidR="00C67DBF" w:rsidRPr="007306CD">
        <w:rPr>
          <w:b/>
        </w:rPr>
        <w:t xml:space="preserve"> despite </w:t>
      </w:r>
      <w:r w:rsidR="0087687A" w:rsidRPr="007306CD">
        <w:rPr>
          <w:b/>
        </w:rPr>
        <w:t>being relatively</w:t>
      </w:r>
      <w:r w:rsidR="00C67DBF" w:rsidRPr="007306CD">
        <w:rPr>
          <w:b/>
        </w:rPr>
        <w:t xml:space="preserve"> complex</w:t>
      </w:r>
      <w:r w:rsidR="0087687A" w:rsidRPr="007306CD">
        <w:rPr>
          <w:b/>
        </w:rPr>
        <w:t xml:space="preserve"> economies</w:t>
      </w:r>
      <w:r w:rsidR="000C2F21" w:rsidRPr="007306CD">
        <w:t xml:space="preserve">. Only Bristol exceeds the urban average, </w:t>
      </w:r>
      <w:proofErr w:type="spellStart"/>
      <w:r w:rsidR="00D50D08">
        <w:t>wheras</w:t>
      </w:r>
      <w:proofErr w:type="spellEnd"/>
      <w:r w:rsidR="000C2F21" w:rsidRPr="007306CD">
        <w:t xml:space="preserve"> Manchester, Glasgow, Leeds, and Liverpool </w:t>
      </w:r>
      <w:r w:rsidR="00D50D08">
        <w:t>despite</w:t>
      </w:r>
      <w:r w:rsidR="000C2F21" w:rsidRPr="007306CD">
        <w:t xml:space="preserve"> being highly complex </w:t>
      </w:r>
      <w:r w:rsidR="00D50D08">
        <w:t>are</w:t>
      </w:r>
      <w:r w:rsidR="000C2F21" w:rsidRPr="007306CD">
        <w:t xml:space="preserve"> not especially productive.</w:t>
      </w:r>
      <w:r w:rsidR="00D50D08">
        <w:t xml:space="preserve"> </w:t>
      </w:r>
      <w:r w:rsidR="004E696A" w:rsidRPr="007306CD">
        <w:t xml:space="preserve">The </w:t>
      </w:r>
      <w:r w:rsidR="0087687A" w:rsidRPr="007306CD">
        <w:t xml:space="preserve">observed mismatch </w:t>
      </w:r>
      <w:r w:rsidR="004B5C8C" w:rsidRPr="007306CD">
        <w:t xml:space="preserve">– </w:t>
      </w:r>
      <w:r w:rsidR="004E696A" w:rsidRPr="007306CD">
        <w:t xml:space="preserve">productivity </w:t>
      </w:r>
      <w:r w:rsidR="0087687A" w:rsidRPr="007306CD">
        <w:t>underperform</w:t>
      </w:r>
      <w:r w:rsidR="004B5C8C" w:rsidRPr="007306CD">
        <w:t xml:space="preserve">ing relative to complexity – suggests that </w:t>
      </w:r>
      <w:r w:rsidR="004E696A" w:rsidRPr="007306CD">
        <w:t xml:space="preserve">these cities </w:t>
      </w:r>
      <w:r w:rsidR="004B5C8C" w:rsidRPr="007306CD">
        <w:t>have not been able to take the most of their most complex economic activities</w:t>
      </w:r>
      <w:r w:rsidR="0087687A" w:rsidRPr="007306CD">
        <w:t>.</w:t>
      </w:r>
      <w:r w:rsidR="004B5C8C" w:rsidRPr="007306CD">
        <w:rPr>
          <w:rStyle w:val="FootnoteReference"/>
        </w:rPr>
        <w:footnoteReference w:id="16"/>
      </w:r>
      <w:r w:rsidR="0087687A" w:rsidRPr="007306CD">
        <w:t xml:space="preserve"> </w:t>
      </w:r>
    </w:p>
    <w:p w14:paraId="598E0CB5" w14:textId="27B29414" w:rsidR="00DF0C88" w:rsidRPr="007306CD" w:rsidRDefault="00C67DBF" w:rsidP="00C67DBF">
      <w:pPr>
        <w:rPr>
          <w:color w:val="000000" w:themeColor="text1"/>
        </w:rPr>
      </w:pPr>
      <w:r w:rsidRPr="007306CD">
        <w:rPr>
          <w:b/>
        </w:rPr>
        <w:t xml:space="preserve">The underperformance </w:t>
      </w:r>
      <w:r w:rsidR="00DF0C88" w:rsidRPr="007306CD">
        <w:rPr>
          <w:b/>
        </w:rPr>
        <w:t xml:space="preserve">of most </w:t>
      </w:r>
      <w:r w:rsidR="00D50D08">
        <w:rPr>
          <w:b/>
        </w:rPr>
        <w:t>big</w:t>
      </w:r>
      <w:r w:rsidR="00DF0C88" w:rsidRPr="007306CD">
        <w:rPr>
          <w:b/>
        </w:rPr>
        <w:t xml:space="preserve"> cities </w:t>
      </w:r>
      <w:r w:rsidRPr="007306CD">
        <w:rPr>
          <w:b/>
          <w:color w:val="000000" w:themeColor="text1"/>
        </w:rPr>
        <w:t xml:space="preserve">is </w:t>
      </w:r>
      <w:r w:rsidR="00D50D08">
        <w:rPr>
          <w:b/>
          <w:color w:val="000000" w:themeColor="text1"/>
        </w:rPr>
        <w:t>partly</w:t>
      </w:r>
      <w:r w:rsidRPr="007306CD">
        <w:rPr>
          <w:b/>
          <w:color w:val="000000" w:themeColor="text1"/>
        </w:rPr>
        <w:t xml:space="preserve"> explained by the relatively small size of the</w:t>
      </w:r>
      <w:r w:rsidR="00DF0C88" w:rsidRPr="007306CD">
        <w:rPr>
          <w:b/>
          <w:color w:val="000000" w:themeColor="text1"/>
        </w:rPr>
        <w:t xml:space="preserve">ir most complex activities </w:t>
      </w:r>
      <w:r w:rsidRPr="007306CD">
        <w:rPr>
          <w:color w:val="000000" w:themeColor="text1"/>
        </w:rPr>
        <w:t>–</w:t>
      </w:r>
      <w:r w:rsidR="00DF0C88" w:rsidRPr="007306CD">
        <w:rPr>
          <w:color w:val="000000" w:themeColor="text1"/>
        </w:rPr>
        <w:t xml:space="preserve"> </w:t>
      </w:r>
      <w:r w:rsidRPr="007306CD">
        <w:rPr>
          <w:color w:val="000000" w:themeColor="text1"/>
        </w:rPr>
        <w:t>it is possible for a city to have a competitive advantage in an industry but for that industry to</w:t>
      </w:r>
      <w:r w:rsidR="000C2F21" w:rsidRPr="007306CD">
        <w:rPr>
          <w:color w:val="000000" w:themeColor="text1"/>
        </w:rPr>
        <w:t xml:space="preserve"> </w:t>
      </w:r>
      <w:r w:rsidR="00723EF0">
        <w:rPr>
          <w:color w:val="000000" w:themeColor="text1"/>
        </w:rPr>
        <w:t>only</w:t>
      </w:r>
      <w:r w:rsidRPr="007306CD">
        <w:rPr>
          <w:color w:val="000000" w:themeColor="text1"/>
        </w:rPr>
        <w:t xml:space="preserve"> play a small role in the economy.</w:t>
      </w:r>
      <w:r w:rsidRPr="007306CD">
        <w:rPr>
          <w:rStyle w:val="FootnoteReference"/>
          <w:color w:val="000000" w:themeColor="text1"/>
        </w:rPr>
        <w:footnoteReference w:id="17"/>
      </w:r>
      <w:r w:rsidRPr="007306CD">
        <w:rPr>
          <w:color w:val="000000" w:themeColor="text1"/>
        </w:rPr>
        <w:t xml:space="preserve"> </w:t>
      </w:r>
    </w:p>
    <w:p w14:paraId="398A5E0F" w14:textId="6EF152A1" w:rsidR="00C67DBF" w:rsidRPr="007306CD" w:rsidRDefault="00C67DBF" w:rsidP="00C67DBF">
      <w:pPr>
        <w:rPr>
          <w:color w:val="000000" w:themeColor="text1"/>
        </w:rPr>
      </w:pPr>
      <w:r w:rsidRPr="007306CD">
        <w:rPr>
          <w:color w:val="000000" w:themeColor="text1"/>
        </w:rPr>
        <w:t>Currently, most large cities have competitive advantages in some complex activities. However, those sectors employ a comparatively low share of workers, when compared with the most successful economies in the Greater South East, which tend to have more 20 per cent of their exporting jobs in their five most complex activities (</w:t>
      </w:r>
      <w:r w:rsidR="00AB4A81" w:rsidRPr="007306CD">
        <w:rPr>
          <w:color w:val="000000" w:themeColor="text1"/>
        </w:rPr>
        <w:fldChar w:fldCharType="begin"/>
      </w:r>
      <w:r w:rsidR="00AB4A81" w:rsidRPr="007306CD">
        <w:rPr>
          <w:color w:val="000000" w:themeColor="text1"/>
        </w:rPr>
        <w:instrText xml:space="preserve"> REF _Ref80029296 \h  \* MERGEFORMAT </w:instrText>
      </w:r>
      <w:r w:rsidR="00AB4A81" w:rsidRPr="007306CD">
        <w:rPr>
          <w:color w:val="000000" w:themeColor="text1"/>
        </w:rPr>
      </w:r>
      <w:r w:rsidR="00AB4A81" w:rsidRPr="007306CD">
        <w:rPr>
          <w:color w:val="000000" w:themeColor="text1"/>
        </w:rPr>
        <w:fldChar w:fldCharType="separate"/>
      </w:r>
      <w:r w:rsidR="00AB4A81" w:rsidRPr="007306CD">
        <w:t xml:space="preserve">Figure </w:t>
      </w:r>
      <w:r w:rsidR="00AB4A81" w:rsidRPr="007306CD">
        <w:rPr>
          <w:noProof/>
        </w:rPr>
        <w:t>4</w:t>
      </w:r>
      <w:r w:rsidR="00AB4A81" w:rsidRPr="007306CD">
        <w:rPr>
          <w:color w:val="000000" w:themeColor="text1"/>
        </w:rPr>
        <w:fldChar w:fldCharType="end"/>
      </w:r>
      <w:r w:rsidRPr="007306CD">
        <w:rPr>
          <w:color w:val="000000" w:themeColor="text1"/>
        </w:rPr>
        <w:t>). As a consequence, large cities’ most complex activities – and therefore most productive – are not large enough to drive up overall productivity.</w:t>
      </w:r>
    </w:p>
    <w:p w14:paraId="261FB6DD" w14:textId="0DC0648E" w:rsidR="00D636F6" w:rsidRPr="007306CD" w:rsidRDefault="00D636F6" w:rsidP="00D636F6">
      <w:pPr>
        <w:rPr>
          <w:noProof/>
        </w:rPr>
      </w:pPr>
      <w:bookmarkStart w:id="10" w:name="_Ref80029296"/>
      <w:r w:rsidRPr="007306CD">
        <w:rPr>
          <w:b/>
        </w:rPr>
        <w:t xml:space="preserve">Figure </w:t>
      </w:r>
      <w:r w:rsidRPr="007306CD">
        <w:rPr>
          <w:b/>
        </w:rPr>
        <w:fldChar w:fldCharType="begin"/>
      </w:r>
      <w:r w:rsidRPr="007306CD">
        <w:rPr>
          <w:b/>
        </w:rPr>
        <w:instrText xml:space="preserve"> SEQ Figure \* ARABIC </w:instrText>
      </w:r>
      <w:r w:rsidRPr="007306CD">
        <w:rPr>
          <w:b/>
        </w:rPr>
        <w:fldChar w:fldCharType="separate"/>
      </w:r>
      <w:r w:rsidR="009F07E4">
        <w:rPr>
          <w:b/>
          <w:noProof/>
        </w:rPr>
        <w:t>4</w:t>
      </w:r>
      <w:r w:rsidRPr="007306CD">
        <w:rPr>
          <w:b/>
        </w:rPr>
        <w:fldChar w:fldCharType="end"/>
      </w:r>
      <w:bookmarkEnd w:id="10"/>
      <w:r w:rsidRPr="007306CD">
        <w:rPr>
          <w:b/>
        </w:rPr>
        <w:t>:</w:t>
      </w:r>
      <w:r w:rsidRPr="007306CD">
        <w:t xml:space="preserve"> </w:t>
      </w:r>
      <w:r w:rsidR="005B688B" w:rsidRPr="007306CD">
        <w:t>Unlike the most successful economies in the Greater South East,</w:t>
      </w:r>
      <w:r w:rsidRPr="007306CD">
        <w:t xml:space="preserve"> </w:t>
      </w:r>
      <w:r w:rsidR="005B688B" w:rsidRPr="007306CD">
        <w:t>c</w:t>
      </w:r>
      <w:r w:rsidRPr="007306CD">
        <w:t>omplex sectors</w:t>
      </w:r>
      <w:r w:rsidR="005B688B" w:rsidRPr="007306CD">
        <w:t xml:space="preserve"> in the UK’s biggest cities tend to</w:t>
      </w:r>
      <w:r w:rsidRPr="007306CD">
        <w:t xml:space="preserve"> </w:t>
      </w:r>
      <w:r w:rsidR="00EB7873" w:rsidRPr="007306CD">
        <w:t xml:space="preserve">employ less than 20 per cent of the total number of exporting </w:t>
      </w:r>
      <w:r w:rsidR="00D50D08">
        <w:t>workers</w:t>
      </w:r>
    </w:p>
    <w:p w14:paraId="29B70E7C" w14:textId="77777777" w:rsidR="001D7F09" w:rsidRPr="007306CD" w:rsidRDefault="001D7F09" w:rsidP="00DE64B9"/>
    <w:p w14:paraId="6EB3687C" w14:textId="5E0F8B28" w:rsidR="0000376D" w:rsidRPr="007306CD" w:rsidRDefault="00DF0C88" w:rsidP="00DE64B9">
      <w:commentRangeStart w:id="11"/>
      <w:r w:rsidRPr="007306CD">
        <w:rPr>
          <w:noProof/>
        </w:rPr>
        <w:lastRenderedPageBreak/>
        <w:drawing>
          <wp:inline distT="0" distB="0" distL="0" distR="0" wp14:anchorId="3B5F58E2" wp14:editId="76458875">
            <wp:extent cx="5657208" cy="3183147"/>
            <wp:effectExtent l="0" t="0" r="1270" b="0"/>
            <wp:docPr id="17" name="Chart 17">
              <a:extLst xmlns:a="http://schemas.openxmlformats.org/drawingml/2006/main">
                <a:ext uri="{FF2B5EF4-FFF2-40B4-BE49-F238E27FC236}">
                  <a16:creationId xmlns:a16="http://schemas.microsoft.com/office/drawing/2014/main" id="{EB33E7D9-163A-4976-A827-39EEA71D24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11"/>
      <w:r w:rsidR="00D50D08">
        <w:rPr>
          <w:rStyle w:val="CommentReference"/>
        </w:rPr>
        <w:commentReference w:id="11"/>
      </w:r>
    </w:p>
    <w:p w14:paraId="73BC5B26" w14:textId="77777777" w:rsidR="007915F3" w:rsidRPr="007306CD" w:rsidRDefault="007915F3" w:rsidP="00B712B8">
      <w:pPr>
        <w:rPr>
          <w:sz w:val="16"/>
          <w:szCs w:val="16"/>
        </w:rPr>
      </w:pPr>
      <w:r w:rsidRPr="007306CD">
        <w:rPr>
          <w:sz w:val="16"/>
          <w:szCs w:val="16"/>
        </w:rPr>
        <w:t xml:space="preserve">Source: </w:t>
      </w:r>
      <w:r w:rsidR="00A43D3E" w:rsidRPr="007306CD">
        <w:rPr>
          <w:sz w:val="16"/>
          <w:szCs w:val="16"/>
          <w:lang w:val="en-US"/>
        </w:rPr>
        <w:t>ONS</w:t>
      </w:r>
      <w:r w:rsidR="00541E93" w:rsidRPr="007306CD">
        <w:rPr>
          <w:sz w:val="16"/>
          <w:szCs w:val="16"/>
          <w:lang w:val="en-US"/>
        </w:rPr>
        <w:t xml:space="preserve">; </w:t>
      </w:r>
      <w:r w:rsidRPr="007306CD">
        <w:rPr>
          <w:sz w:val="16"/>
          <w:szCs w:val="16"/>
        </w:rPr>
        <w:t xml:space="preserve">Centre for Cities’ calculations. </w:t>
      </w:r>
      <w:r w:rsidR="001D7F09" w:rsidRPr="007306CD">
        <w:rPr>
          <w:sz w:val="16"/>
          <w:szCs w:val="16"/>
        </w:rPr>
        <w:t>Complex cities defined by places with ECI above zero.</w:t>
      </w:r>
    </w:p>
    <w:p w14:paraId="3515DBF7" w14:textId="4CCCD989" w:rsidR="000C2F21" w:rsidRPr="007306CD" w:rsidRDefault="000C2F21" w:rsidP="004F016A">
      <w:pPr>
        <w:rPr>
          <w:color w:val="FF0000"/>
        </w:rPr>
      </w:pPr>
      <w:r w:rsidRPr="007306CD">
        <w:rPr>
          <w:color w:val="000000" w:themeColor="text1"/>
        </w:rPr>
        <w:t>For example, Glasgow and Brighton are similarly complex but their productivity differs</w:t>
      </w:r>
      <w:r w:rsidR="00F25732" w:rsidRPr="007306CD">
        <w:rPr>
          <w:color w:val="000000" w:themeColor="text1"/>
        </w:rPr>
        <w:t xml:space="preserve"> substantially</w:t>
      </w:r>
      <w:r w:rsidRPr="007306CD">
        <w:rPr>
          <w:color w:val="000000" w:themeColor="text1"/>
        </w:rPr>
        <w:t xml:space="preserve">. Brighton, a city which is highly productive, has </w:t>
      </w:r>
      <w:r w:rsidRPr="007306CD">
        <w:t xml:space="preserve">54 per cent of its exporting jobs in its most complex activities. </w:t>
      </w:r>
      <w:r w:rsidR="00723EF0">
        <w:t>In</w:t>
      </w:r>
      <w:r w:rsidRPr="007306CD">
        <w:t xml:space="preserve"> Glasgow – which has productivity below national average –</w:t>
      </w:r>
      <w:r w:rsidR="00723EF0">
        <w:t xml:space="preserve"> </w:t>
      </w:r>
      <w:r w:rsidRPr="007306CD">
        <w:t xml:space="preserve">only 13 per cent of its exporting jobs </w:t>
      </w:r>
      <w:r w:rsidR="00723EF0">
        <w:t>are in</w:t>
      </w:r>
      <w:r w:rsidRPr="007306CD">
        <w:t xml:space="preserve"> its most complex occupations.</w:t>
      </w:r>
      <w:r w:rsidRPr="007306CD">
        <w:rPr>
          <w:rStyle w:val="FootnoteReference"/>
        </w:rPr>
        <w:footnoteReference w:id="18"/>
      </w:r>
      <w:r w:rsidRPr="007306CD">
        <w:t xml:space="preserve"> </w:t>
      </w:r>
    </w:p>
    <w:p w14:paraId="1C01B59F" w14:textId="2D681023" w:rsidR="00A75A12" w:rsidRPr="007306CD" w:rsidRDefault="000C2F21" w:rsidP="004F016A">
      <w:pPr>
        <w:rPr>
          <w:b/>
        </w:rPr>
      </w:pPr>
      <w:r w:rsidRPr="007306CD">
        <w:rPr>
          <w:b/>
        </w:rPr>
        <w:t xml:space="preserve">H2: </w:t>
      </w:r>
      <w:r w:rsidR="00A75A12" w:rsidRPr="007306CD">
        <w:rPr>
          <w:b/>
        </w:rPr>
        <w:t xml:space="preserve">Despite being relatively complex in the British context, </w:t>
      </w:r>
      <w:r w:rsidR="00723EF0">
        <w:rPr>
          <w:b/>
        </w:rPr>
        <w:t>big</w:t>
      </w:r>
      <w:r w:rsidR="00A75A12" w:rsidRPr="007306CD">
        <w:rPr>
          <w:b/>
        </w:rPr>
        <w:t xml:space="preserve"> cities are less complex than their French and German equivalents</w:t>
      </w:r>
    </w:p>
    <w:p w14:paraId="08A14F22" w14:textId="28F8FA88" w:rsidR="00740A38" w:rsidRDefault="00F25732">
      <w:r w:rsidRPr="007306CD">
        <w:t xml:space="preserve">The picture is the same when comparing UK cities to their European peers. </w:t>
      </w:r>
      <w:r w:rsidR="006F179A" w:rsidRPr="007306CD">
        <w:t xml:space="preserve">In line with </w:t>
      </w:r>
      <w:r w:rsidR="00CD77CF" w:rsidRPr="007306CD">
        <w:t xml:space="preserve">their low </w:t>
      </w:r>
      <w:r w:rsidR="006F179A" w:rsidRPr="007306CD">
        <w:t xml:space="preserve">productivity, the </w:t>
      </w:r>
      <w:r w:rsidR="00A75A12" w:rsidRPr="007306CD">
        <w:t>large</w:t>
      </w:r>
      <w:r w:rsidR="006F179A" w:rsidRPr="007306CD">
        <w:t>st</w:t>
      </w:r>
      <w:r w:rsidR="00A75A12" w:rsidRPr="007306CD">
        <w:t xml:space="preserve"> British cities lag </w:t>
      </w:r>
      <w:r w:rsidR="006F179A" w:rsidRPr="007306CD">
        <w:t xml:space="preserve">their </w:t>
      </w:r>
      <w:r w:rsidR="00A75A12" w:rsidRPr="007306CD">
        <w:t xml:space="preserve">French and German </w:t>
      </w:r>
      <w:r w:rsidR="006F179A" w:rsidRPr="007306CD">
        <w:t xml:space="preserve">peers </w:t>
      </w:r>
      <w:r w:rsidR="00A75A12" w:rsidRPr="007306CD">
        <w:t>in terms of</w:t>
      </w:r>
      <w:r w:rsidR="00CD77CF" w:rsidRPr="007306CD">
        <w:t xml:space="preserve"> economic</w:t>
      </w:r>
      <w:r w:rsidR="00A75A12" w:rsidRPr="007306CD">
        <w:t xml:space="preserve"> complexity </w:t>
      </w:r>
      <w:r w:rsidR="00FE29D7" w:rsidRPr="007306CD">
        <w:t>(see</w:t>
      </w:r>
      <w:r w:rsidR="00AB4A81" w:rsidRPr="007306CD">
        <w:t xml:space="preserve"> </w:t>
      </w:r>
      <w:r w:rsidR="00AB4A81" w:rsidRPr="007306CD">
        <w:fldChar w:fldCharType="begin"/>
      </w:r>
      <w:r w:rsidR="00AB4A81" w:rsidRPr="007306CD">
        <w:instrText xml:space="preserve"> REF _Ref80029466 \h  \* MERGEFORMAT </w:instrText>
      </w:r>
      <w:r w:rsidR="00AB4A81" w:rsidRPr="007306CD">
        <w:fldChar w:fldCharType="separate"/>
      </w:r>
      <w:r w:rsidR="00AB4A81" w:rsidRPr="007306CD">
        <w:t xml:space="preserve">Figure </w:t>
      </w:r>
      <w:r w:rsidR="00AB4A81" w:rsidRPr="007306CD">
        <w:rPr>
          <w:noProof/>
        </w:rPr>
        <w:t>5</w:t>
      </w:r>
      <w:r w:rsidR="00AB4A81" w:rsidRPr="007306CD">
        <w:fldChar w:fldCharType="end"/>
      </w:r>
      <w:r w:rsidR="00FE29D7" w:rsidRPr="007306CD">
        <w:t>)</w:t>
      </w:r>
      <w:r w:rsidR="00D02EF0" w:rsidRPr="007306CD">
        <w:t>.</w:t>
      </w:r>
      <w:r w:rsidR="00723EF0">
        <w:rPr>
          <w:rStyle w:val="FootnoteReference"/>
        </w:rPr>
        <w:footnoteReference w:id="19"/>
      </w:r>
      <w:r w:rsidR="00D02EF0" w:rsidRPr="007306CD">
        <w:t xml:space="preserve"> </w:t>
      </w:r>
    </w:p>
    <w:p w14:paraId="206D744A" w14:textId="77777777" w:rsidR="00723EF0" w:rsidRDefault="00723EF0" w:rsidP="00D636F6">
      <w:pPr>
        <w:pStyle w:val="Caption"/>
        <w:rPr>
          <w:i w:val="0"/>
          <w:iCs w:val="0"/>
          <w:color w:val="FF0000"/>
          <w:sz w:val="22"/>
          <w:szCs w:val="22"/>
        </w:rPr>
      </w:pPr>
      <w:bookmarkStart w:id="12" w:name="_Ref80029466"/>
    </w:p>
    <w:p w14:paraId="4E5FCDCA" w14:textId="77777777" w:rsidR="00723EF0" w:rsidRDefault="00723EF0" w:rsidP="00D636F6">
      <w:pPr>
        <w:pStyle w:val="Caption"/>
        <w:rPr>
          <w:b/>
          <w:i w:val="0"/>
          <w:color w:val="auto"/>
          <w:sz w:val="22"/>
          <w:szCs w:val="22"/>
        </w:rPr>
      </w:pPr>
    </w:p>
    <w:p w14:paraId="14F94AC1" w14:textId="77777777" w:rsidR="00723EF0" w:rsidRDefault="00723EF0" w:rsidP="00D636F6">
      <w:pPr>
        <w:pStyle w:val="Caption"/>
        <w:rPr>
          <w:b/>
          <w:i w:val="0"/>
          <w:color w:val="auto"/>
          <w:sz w:val="22"/>
          <w:szCs w:val="22"/>
        </w:rPr>
      </w:pPr>
    </w:p>
    <w:p w14:paraId="638389A2" w14:textId="77777777" w:rsidR="00723EF0" w:rsidRDefault="00723EF0" w:rsidP="00D636F6">
      <w:pPr>
        <w:pStyle w:val="Caption"/>
        <w:rPr>
          <w:b/>
          <w:i w:val="0"/>
          <w:color w:val="auto"/>
          <w:sz w:val="22"/>
          <w:szCs w:val="22"/>
        </w:rPr>
      </w:pPr>
    </w:p>
    <w:p w14:paraId="72C386F5" w14:textId="77777777" w:rsidR="00723EF0" w:rsidRDefault="00723EF0" w:rsidP="00D636F6">
      <w:pPr>
        <w:pStyle w:val="Caption"/>
        <w:rPr>
          <w:b/>
          <w:i w:val="0"/>
          <w:color w:val="auto"/>
          <w:sz w:val="22"/>
          <w:szCs w:val="22"/>
        </w:rPr>
      </w:pPr>
    </w:p>
    <w:p w14:paraId="4B3C6562" w14:textId="77777777" w:rsidR="00723EF0" w:rsidRDefault="00723EF0" w:rsidP="00D636F6">
      <w:pPr>
        <w:pStyle w:val="Caption"/>
        <w:rPr>
          <w:b/>
          <w:i w:val="0"/>
          <w:color w:val="auto"/>
          <w:sz w:val="22"/>
          <w:szCs w:val="22"/>
        </w:rPr>
      </w:pPr>
    </w:p>
    <w:p w14:paraId="11425244" w14:textId="77777777" w:rsidR="00723EF0" w:rsidRDefault="00723EF0" w:rsidP="00D636F6">
      <w:pPr>
        <w:pStyle w:val="Caption"/>
        <w:rPr>
          <w:b/>
          <w:i w:val="0"/>
          <w:color w:val="auto"/>
          <w:sz w:val="22"/>
          <w:szCs w:val="22"/>
        </w:rPr>
      </w:pPr>
    </w:p>
    <w:p w14:paraId="09FE4AB5" w14:textId="77777777" w:rsidR="00723EF0" w:rsidRDefault="00723EF0" w:rsidP="00D636F6">
      <w:pPr>
        <w:pStyle w:val="Caption"/>
        <w:rPr>
          <w:b/>
          <w:i w:val="0"/>
          <w:color w:val="auto"/>
          <w:sz w:val="22"/>
          <w:szCs w:val="22"/>
        </w:rPr>
      </w:pPr>
    </w:p>
    <w:p w14:paraId="2F6591EF" w14:textId="385AAF27" w:rsidR="00D636F6" w:rsidRPr="007306CD" w:rsidRDefault="00D636F6" w:rsidP="00D636F6">
      <w:pPr>
        <w:pStyle w:val="Caption"/>
        <w:rPr>
          <w:b/>
          <w:color w:val="auto"/>
          <w:sz w:val="22"/>
          <w:szCs w:val="22"/>
        </w:rPr>
      </w:pPr>
      <w:r w:rsidRPr="007306CD">
        <w:rPr>
          <w:b/>
          <w:i w:val="0"/>
          <w:color w:val="auto"/>
          <w:sz w:val="22"/>
          <w:szCs w:val="22"/>
        </w:rPr>
        <w:lastRenderedPageBreak/>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EF6C4E" w:rsidRPr="007306CD">
        <w:rPr>
          <w:b/>
          <w:i w:val="0"/>
          <w:noProof/>
          <w:color w:val="auto"/>
          <w:sz w:val="22"/>
          <w:szCs w:val="22"/>
        </w:rPr>
        <w:t>5</w:t>
      </w:r>
      <w:r w:rsidRPr="007306CD">
        <w:rPr>
          <w:b/>
          <w:i w:val="0"/>
          <w:color w:val="auto"/>
          <w:sz w:val="22"/>
          <w:szCs w:val="22"/>
        </w:rPr>
        <w:fldChar w:fldCharType="end"/>
      </w:r>
      <w:bookmarkEnd w:id="12"/>
      <w:r w:rsidRPr="007306CD">
        <w:rPr>
          <w:b/>
          <w:i w:val="0"/>
          <w:color w:val="auto"/>
          <w:sz w:val="22"/>
          <w:szCs w:val="22"/>
        </w:rPr>
        <w:t>:</w:t>
      </w:r>
      <w:r w:rsidRPr="007306CD">
        <w:rPr>
          <w:color w:val="auto"/>
          <w:sz w:val="22"/>
          <w:szCs w:val="22"/>
        </w:rPr>
        <w:t xml:space="preserve"> </w:t>
      </w:r>
      <w:r w:rsidRPr="007306CD">
        <w:rPr>
          <w:i w:val="0"/>
          <w:color w:val="auto"/>
          <w:sz w:val="22"/>
          <w:szCs w:val="22"/>
        </w:rPr>
        <w:t>Big cities significantly lag their German and French counterparts</w:t>
      </w:r>
      <w:r w:rsidRPr="007306CD">
        <w:rPr>
          <w:rStyle w:val="FootnoteReference"/>
          <w:color w:val="auto"/>
          <w:sz w:val="22"/>
          <w:szCs w:val="22"/>
        </w:rPr>
        <w:footnoteReference w:id="20"/>
      </w:r>
    </w:p>
    <w:p w14:paraId="669C5BB5" w14:textId="77777777" w:rsidR="00E36B18" w:rsidRPr="007306CD" w:rsidRDefault="004D7401" w:rsidP="000142C6">
      <w:r w:rsidRPr="007306CD">
        <w:rPr>
          <w:noProof/>
        </w:rPr>
        <w:t xml:space="preserve"> </w:t>
      </w:r>
      <w:r w:rsidRPr="007306CD">
        <w:rPr>
          <w:noProof/>
        </w:rPr>
        <w:drawing>
          <wp:inline distT="0" distB="0" distL="0" distR="0" wp14:anchorId="6F416321" wp14:editId="162A07BA">
            <wp:extent cx="4565161" cy="2611314"/>
            <wp:effectExtent l="0" t="0" r="6985" b="0"/>
            <wp:docPr id="9" name="Chart 9">
              <a:extLst xmlns:a="http://schemas.openxmlformats.org/drawingml/2006/main">
                <a:ext uri="{FF2B5EF4-FFF2-40B4-BE49-F238E27FC236}">
                  <a16:creationId xmlns:a16="http://schemas.microsoft.com/office/drawing/2014/main" id="{4F2E889C-0046-439A-BF0D-C178A5EEB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771F73" w14:textId="77777777" w:rsidR="0001433D" w:rsidRPr="007306CD" w:rsidRDefault="00E36B18" w:rsidP="00E36B18">
      <w:pPr>
        <w:rPr>
          <w:sz w:val="14"/>
          <w:szCs w:val="14"/>
        </w:rPr>
      </w:pPr>
      <w:r w:rsidRPr="007306CD">
        <w:rPr>
          <w:sz w:val="14"/>
          <w:szCs w:val="14"/>
        </w:rPr>
        <w:t xml:space="preserve">Source: </w:t>
      </w:r>
      <w:proofErr w:type="gramStart"/>
      <w:r w:rsidR="00813FD7" w:rsidRPr="007306CD">
        <w:rPr>
          <w:sz w:val="14"/>
          <w:szCs w:val="14"/>
        </w:rPr>
        <w:t xml:space="preserve">ONS </w:t>
      </w:r>
      <w:r w:rsidRPr="007306CD">
        <w:rPr>
          <w:sz w:val="14"/>
          <w:szCs w:val="14"/>
        </w:rPr>
        <w:t>,</w:t>
      </w:r>
      <w:proofErr w:type="gramEnd"/>
      <w:r w:rsidRPr="007306CD">
        <w:rPr>
          <w:sz w:val="14"/>
          <w:szCs w:val="14"/>
        </w:rPr>
        <w:t xml:space="preserve"> </w:t>
      </w:r>
      <w:r w:rsidR="00813FD7" w:rsidRPr="007306CD">
        <w:rPr>
          <w:sz w:val="14"/>
          <w:szCs w:val="14"/>
        </w:rPr>
        <w:t xml:space="preserve">INSEE and </w:t>
      </w:r>
      <w:proofErr w:type="spellStart"/>
      <w:r w:rsidR="00813FD7" w:rsidRPr="007306CD">
        <w:rPr>
          <w:sz w:val="14"/>
          <w:szCs w:val="14"/>
        </w:rPr>
        <w:t>Destatis</w:t>
      </w:r>
      <w:proofErr w:type="spellEnd"/>
      <w:r w:rsidR="00813FD7" w:rsidRPr="007306CD">
        <w:rPr>
          <w:sz w:val="14"/>
          <w:szCs w:val="14"/>
        </w:rPr>
        <w:t>.</w:t>
      </w:r>
    </w:p>
    <w:p w14:paraId="29BB9F9F" w14:textId="4A7C8AB5" w:rsidR="00CD77CF" w:rsidRPr="007306CD" w:rsidRDefault="00B737FE">
      <w:pPr>
        <w:rPr>
          <w:color w:val="FF0000"/>
        </w:rPr>
      </w:pPr>
      <w:bookmarkStart w:id="13" w:name="_Hlk79992957"/>
      <w:r>
        <w:t>Of the</w:t>
      </w:r>
      <w:r w:rsidR="00CD77CF" w:rsidRPr="007306CD">
        <w:t xml:space="preserve"> eighteen largest French and German cities identified, all of them have </w:t>
      </w:r>
      <w:r>
        <w:t>high</w:t>
      </w:r>
      <w:r w:rsidR="00CD77CF" w:rsidRPr="007306CD">
        <w:t xml:space="preserve"> complexity.</w:t>
      </w:r>
      <w:r w:rsidR="00CD77CF" w:rsidRPr="007306CD">
        <w:rPr>
          <w:rStyle w:val="FootnoteReference"/>
        </w:rPr>
        <w:footnoteReference w:id="21"/>
      </w:r>
      <w:r w:rsidR="00CD77CF" w:rsidRPr="007306CD">
        <w:t xml:space="preserve"> In contrast only three out of nine British cities (Bristol, Leeds and Manchester) had complexity levels above </w:t>
      </w:r>
      <w:r w:rsidR="00F25732" w:rsidRPr="007306CD">
        <w:t xml:space="preserve">this </w:t>
      </w:r>
      <w:r w:rsidR="00CD77CF" w:rsidRPr="007306CD">
        <w:t>average.</w:t>
      </w:r>
      <w:r w:rsidR="00CD77CF" w:rsidRPr="007306CD">
        <w:rPr>
          <w:rStyle w:val="FootnoteReference"/>
        </w:rPr>
        <w:footnoteReference w:id="22"/>
      </w:r>
      <w:r w:rsidR="00CD77CF" w:rsidRPr="007306CD">
        <w:t xml:space="preserve"> Smaller cities and towns in Britain also lag their French counterparts, but the gap is much smaller than for large cities. </w:t>
      </w:r>
    </w:p>
    <w:p w14:paraId="4FFE3972" w14:textId="673EF9B7" w:rsidR="00225296" w:rsidRPr="007306CD" w:rsidRDefault="00CD77CF">
      <w:pPr>
        <w:rPr>
          <w:b/>
          <w:sz w:val="30"/>
          <w:szCs w:val="30"/>
          <w:u w:val="single"/>
        </w:rPr>
      </w:pPr>
      <w:r w:rsidRPr="007306CD">
        <w:t xml:space="preserve">Complex </w:t>
      </w:r>
      <w:r w:rsidR="009B2427" w:rsidRPr="007306CD">
        <w:t>activities</w:t>
      </w:r>
      <w:r w:rsidR="00584C6F" w:rsidRPr="007306CD">
        <w:t xml:space="preserve"> have</w:t>
      </w:r>
      <w:r w:rsidR="00B737FE">
        <w:t xml:space="preserve"> increasingly</w:t>
      </w:r>
      <w:r w:rsidR="00584C6F" w:rsidRPr="007306CD">
        <w:t xml:space="preserve"> shown a preference to</w:t>
      </w:r>
      <w:r w:rsidR="00B737FE">
        <w:t xml:space="preserve"> increasingly</w:t>
      </w:r>
      <w:r w:rsidR="00584C6F" w:rsidRPr="007306CD">
        <w:t xml:space="preserve"> locate </w:t>
      </w:r>
      <w:r w:rsidR="00B737FE">
        <w:t>in Britain’s big cities</w:t>
      </w:r>
      <w:bookmarkEnd w:id="13"/>
      <w:r w:rsidR="00B737FE">
        <w:t xml:space="preserve">, and the </w:t>
      </w:r>
      <w:r w:rsidR="00F25732" w:rsidRPr="007306CD">
        <w:t>evidence shows that</w:t>
      </w:r>
      <w:r w:rsidR="00B737FE">
        <w:t xml:space="preserve"> as complex local economies,</w:t>
      </w:r>
      <w:r w:rsidR="00F25732" w:rsidRPr="007306CD">
        <w:t xml:space="preserve"> </w:t>
      </w:r>
      <w:r w:rsidR="00B737FE">
        <w:t>big</w:t>
      </w:r>
      <w:r w:rsidR="00F25732" w:rsidRPr="007306CD">
        <w:t xml:space="preserve"> cities are places of knowledge creation and diffusion. </w:t>
      </w:r>
      <w:r w:rsidR="00B737FE">
        <w:t>While this has not yet been felt in high levels productivity productivity, the experience of French and German cities gives grounds for optimism. Their big cities are yet more complex than those in the UK, suggesting that there is still room for the UK’s big cities to progress further.</w:t>
      </w:r>
      <w:r w:rsidR="00225296" w:rsidRPr="007306CD">
        <w:rPr>
          <w:b/>
          <w:sz w:val="30"/>
          <w:szCs w:val="30"/>
          <w:u w:val="single"/>
        </w:rPr>
        <w:br w:type="page"/>
      </w:r>
    </w:p>
    <w:p w14:paraId="66EEACDE" w14:textId="11146288" w:rsidR="00A50658" w:rsidRPr="007306CD" w:rsidRDefault="007915F3" w:rsidP="00B74F68">
      <w:pPr>
        <w:pStyle w:val="ListParagraph"/>
        <w:numPr>
          <w:ilvl w:val="0"/>
          <w:numId w:val="5"/>
        </w:numPr>
        <w:rPr>
          <w:b/>
          <w:sz w:val="30"/>
          <w:szCs w:val="30"/>
          <w:u w:val="single"/>
        </w:rPr>
      </w:pPr>
      <w:r w:rsidRPr="007306CD">
        <w:rPr>
          <w:b/>
          <w:sz w:val="30"/>
          <w:szCs w:val="30"/>
          <w:u w:val="single"/>
        </w:rPr>
        <w:lastRenderedPageBreak/>
        <w:t xml:space="preserve">The </w:t>
      </w:r>
      <w:r w:rsidR="007306CD">
        <w:rPr>
          <w:b/>
          <w:sz w:val="30"/>
          <w:szCs w:val="30"/>
          <w:u w:val="single"/>
        </w:rPr>
        <w:t>p</w:t>
      </w:r>
      <w:r w:rsidRPr="007306CD">
        <w:rPr>
          <w:b/>
          <w:sz w:val="30"/>
          <w:szCs w:val="30"/>
          <w:u w:val="single"/>
        </w:rPr>
        <w:t>ast four decades of economic complexity</w:t>
      </w:r>
      <w:r w:rsidR="00F2602B" w:rsidRPr="007306CD">
        <w:rPr>
          <w:b/>
          <w:sz w:val="30"/>
          <w:szCs w:val="30"/>
          <w:u w:val="single"/>
        </w:rPr>
        <w:t xml:space="preserve"> (1981-2019)</w:t>
      </w:r>
    </w:p>
    <w:p w14:paraId="5EB41CCD" w14:textId="2C009433" w:rsidR="007040D3" w:rsidRPr="007306CD" w:rsidRDefault="00F25732" w:rsidP="009A4314">
      <w:r w:rsidRPr="007306CD">
        <w:t xml:space="preserve">The puzzle of why big cities </w:t>
      </w:r>
      <w:proofErr w:type="gramStart"/>
      <w:r w:rsidRPr="007306CD">
        <w:t>are</w:t>
      </w:r>
      <w:proofErr w:type="gramEnd"/>
      <w:r w:rsidRPr="007306CD">
        <w:t xml:space="preserve"> complex but not especially productive can be answered by looking back through history</w:t>
      </w:r>
      <w:r w:rsidR="007306CD" w:rsidRPr="007306CD">
        <w:t xml:space="preserve">. </w:t>
      </w:r>
      <w:r w:rsidR="00B737FE">
        <w:t>Using</w:t>
      </w:r>
      <w:r w:rsidR="007040D3" w:rsidRPr="007306CD">
        <w:t xml:space="preserve"> data from the Census in 1981</w:t>
      </w:r>
      <w:r w:rsidR="00B737FE">
        <w:t xml:space="preserve"> to</w:t>
      </w:r>
      <w:r w:rsidR="007040D3" w:rsidRPr="007306CD">
        <w:t xml:space="preserve"> compare economic complexity in the same cities across an almost forty-year period </w:t>
      </w:r>
      <w:r w:rsidR="00B737FE">
        <w:t>provides insights into</w:t>
      </w:r>
      <w:r w:rsidR="007040D3" w:rsidRPr="007306CD">
        <w:t xml:space="preserve"> </w:t>
      </w:r>
      <w:r w:rsidR="00B737FE">
        <w:t xml:space="preserve">how their </w:t>
      </w:r>
      <w:r w:rsidR="007040D3" w:rsidRPr="007306CD">
        <w:t>economies and the national economy have changed – or not.</w:t>
      </w:r>
    </w:p>
    <w:p w14:paraId="6D6AB469" w14:textId="19B13E0F" w:rsidR="009A4314" w:rsidRPr="007306CD" w:rsidRDefault="007040D3" w:rsidP="009A4314">
      <w:pPr>
        <w:rPr>
          <w:b/>
        </w:rPr>
      </w:pPr>
      <w:r w:rsidRPr="007306CD">
        <w:rPr>
          <w:b/>
        </w:rPr>
        <w:t xml:space="preserve">H2: Cities that are complex today were usually complex in 1981 too </w:t>
      </w:r>
    </w:p>
    <w:p w14:paraId="31981256" w14:textId="5572AAFE" w:rsidR="009A4314" w:rsidRPr="007306CD" w:rsidRDefault="00B737FE" w:rsidP="009A4314">
      <w:r>
        <w:rPr>
          <w:b/>
        </w:rPr>
        <w:t>The majority of</w:t>
      </w:r>
      <w:r w:rsidR="00EB7432" w:rsidRPr="007306CD">
        <w:rPr>
          <w:b/>
        </w:rPr>
        <w:t xml:space="preserve"> </w:t>
      </w:r>
      <w:r w:rsidR="009A4314" w:rsidRPr="007306CD">
        <w:rPr>
          <w:b/>
        </w:rPr>
        <w:t>cities that were the most complex in 1981 are also the most complex today</w:t>
      </w:r>
      <w:r>
        <w:t>. As</w:t>
      </w:r>
      <w:r w:rsidR="00EB7432" w:rsidRPr="007306CD">
        <w:t xml:space="preserve"> </w:t>
      </w:r>
      <w:r w:rsidR="00EF6C4E" w:rsidRPr="007306CD">
        <w:fldChar w:fldCharType="begin"/>
      </w:r>
      <w:r w:rsidR="00EF6C4E" w:rsidRPr="007306CD">
        <w:instrText xml:space="preserve"> REF _Ref81988915 \h  \* MERGEFORMAT </w:instrText>
      </w:r>
      <w:r w:rsidR="00EF6C4E" w:rsidRPr="007306CD">
        <w:fldChar w:fldCharType="separate"/>
      </w:r>
      <w:r w:rsidR="00EF6C4E" w:rsidRPr="007306CD">
        <w:t xml:space="preserve">Figure </w:t>
      </w:r>
      <w:r w:rsidR="00EF6C4E" w:rsidRPr="007306CD">
        <w:rPr>
          <w:noProof/>
        </w:rPr>
        <w:t>6</w:t>
      </w:r>
      <w:r w:rsidR="00EF6C4E" w:rsidRPr="007306CD">
        <w:fldChar w:fldCharType="end"/>
      </w:r>
      <w:r w:rsidR="00EF6C4E" w:rsidRPr="007306CD">
        <w:t xml:space="preserve"> </w:t>
      </w:r>
      <w:r w:rsidR="00EB7432" w:rsidRPr="007306CD">
        <w:t>shows</w:t>
      </w:r>
      <w:r>
        <w:t>, cities and large towns in the</w:t>
      </w:r>
      <w:r w:rsidR="009A4314" w:rsidRPr="007306CD">
        <w:t xml:space="preserve"> Greater South East</w:t>
      </w:r>
      <w:r>
        <w:t xml:space="preserve"> had a </w:t>
      </w:r>
      <w:r w:rsidR="009A4314" w:rsidRPr="007306CD">
        <w:t>higher likelihood of attracting knowledge</w:t>
      </w:r>
      <w:r>
        <w:t>-intensive</w:t>
      </w:r>
      <w:r w:rsidR="009A4314" w:rsidRPr="007306CD">
        <w:t xml:space="preserve"> workers and businesses. </w:t>
      </w:r>
      <w:r w:rsidR="00AB4A81" w:rsidRPr="007306CD">
        <w:fldChar w:fldCharType="begin"/>
      </w:r>
      <w:r w:rsidR="00AB4A81" w:rsidRPr="007306CD">
        <w:instrText xml:space="preserve"> REF _Ref82009778 \h </w:instrText>
      </w:r>
      <w:r w:rsidR="007306CD">
        <w:instrText xml:space="preserve"> \* MERGEFORMAT </w:instrText>
      </w:r>
      <w:r w:rsidR="00AB4A81" w:rsidRPr="007306CD">
        <w:fldChar w:fldCharType="separate"/>
      </w:r>
      <w:r w:rsidR="00AB4A81" w:rsidRPr="007306CD">
        <w:t xml:space="preserve">Box </w:t>
      </w:r>
      <w:r w:rsidR="00AB4A81" w:rsidRPr="007306CD">
        <w:rPr>
          <w:noProof/>
        </w:rPr>
        <w:t>3</w:t>
      </w:r>
      <w:r w:rsidR="00AB4A81" w:rsidRPr="007306CD">
        <w:fldChar w:fldCharType="end"/>
      </w:r>
      <w:r w:rsidR="00AB4A81" w:rsidRPr="007306CD">
        <w:t xml:space="preserve"> </w:t>
      </w:r>
      <w:r w:rsidR="009A4314" w:rsidRPr="007306CD">
        <w:t xml:space="preserve">looks in more detail at London’s development over this period which goes well beyond the general characterisation of the impact of the ‘Big Bang’. </w:t>
      </w:r>
    </w:p>
    <w:p w14:paraId="681F4E32" w14:textId="6592681F" w:rsidR="00FB27EE" w:rsidRPr="007306CD" w:rsidRDefault="00FB27EE" w:rsidP="0074523A">
      <w:pPr>
        <w:rPr>
          <w:i/>
        </w:rPr>
      </w:pPr>
      <w:bookmarkStart w:id="14" w:name="_Ref81988915"/>
      <w:r w:rsidRPr="007306CD">
        <w:rPr>
          <w:b/>
        </w:rPr>
        <w:t xml:space="preserve">Figure </w:t>
      </w:r>
      <w:r w:rsidRPr="007306CD">
        <w:rPr>
          <w:b/>
        </w:rPr>
        <w:fldChar w:fldCharType="begin"/>
      </w:r>
      <w:r w:rsidRPr="007306CD">
        <w:rPr>
          <w:b/>
        </w:rPr>
        <w:instrText xml:space="preserve"> SEQ Figure \* ARABIC </w:instrText>
      </w:r>
      <w:r w:rsidRPr="007306CD">
        <w:rPr>
          <w:b/>
        </w:rPr>
        <w:fldChar w:fldCharType="separate"/>
      </w:r>
      <w:r w:rsidR="00EF6C4E" w:rsidRPr="007306CD">
        <w:rPr>
          <w:b/>
          <w:noProof/>
        </w:rPr>
        <w:t>6</w:t>
      </w:r>
      <w:r w:rsidRPr="007306CD">
        <w:rPr>
          <w:b/>
        </w:rPr>
        <w:fldChar w:fldCharType="end"/>
      </w:r>
      <w:bookmarkEnd w:id="14"/>
      <w:r w:rsidRPr="007306CD">
        <w:rPr>
          <w:b/>
        </w:rPr>
        <w:t>:</w:t>
      </w:r>
      <w:r w:rsidRPr="007306CD">
        <w:t xml:space="preserve"> The Great South East cities tended to remain complex between 1981 and 2019, while some of the biggest cities emerged</w:t>
      </w:r>
    </w:p>
    <w:p w14:paraId="1407CF6D" w14:textId="77777777" w:rsidR="009A4314" w:rsidRPr="007306CD" w:rsidRDefault="00FB27EE" w:rsidP="0074523A">
      <w:pPr>
        <w:rPr>
          <w:b/>
          <w:sz w:val="24"/>
          <w:szCs w:val="24"/>
        </w:rPr>
      </w:pPr>
      <w:r w:rsidRPr="007306CD">
        <w:rPr>
          <w:noProof/>
        </w:rPr>
        <w:drawing>
          <wp:inline distT="0" distB="0" distL="0" distR="0" wp14:anchorId="197A7198" wp14:editId="09649C9A">
            <wp:extent cx="4530271" cy="2857500"/>
            <wp:effectExtent l="0" t="0" r="3810" b="0"/>
            <wp:docPr id="1" name="Chart 1">
              <a:extLst xmlns:a="http://schemas.openxmlformats.org/drawingml/2006/main">
                <a:ext uri="{FF2B5EF4-FFF2-40B4-BE49-F238E27FC236}">
                  <a16:creationId xmlns:a16="http://schemas.microsoft.com/office/drawing/2014/main" id="{2B5A67C3-53CE-4A4D-B935-B566EB292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AAD345C" w14:textId="77777777" w:rsidR="00FB27EE" w:rsidRPr="007306CD" w:rsidRDefault="00FB27EE" w:rsidP="00FB27EE">
      <w:pPr>
        <w:pStyle w:val="ListParagraph"/>
        <w:rPr>
          <w:sz w:val="14"/>
          <w:szCs w:val="14"/>
        </w:rPr>
      </w:pPr>
      <w:bookmarkStart w:id="15" w:name="_Hlk79660138"/>
      <w:r w:rsidRPr="007306CD">
        <w:rPr>
          <w:sz w:val="14"/>
          <w:szCs w:val="14"/>
        </w:rPr>
        <w:t>Source: ONS; Census, 1981. Centre for Cities’ calculations.</w:t>
      </w:r>
    </w:p>
    <w:p w14:paraId="52D7CEBF" w14:textId="0B9B02B2" w:rsidR="007306CD" w:rsidRDefault="007040D3" w:rsidP="00B07FBB">
      <w:r w:rsidRPr="00B737FE">
        <w:rPr>
          <w:b/>
        </w:rPr>
        <w:t>At the opposite end of the spectrum, most cities and large towns in the North and Midlands remained ‘trapped’ in low complexity economies</w:t>
      </w:r>
      <w:r w:rsidRPr="007306CD">
        <w:t>. With comparatively little knowledge</w:t>
      </w:r>
      <w:r w:rsidR="00B737FE">
        <w:t xml:space="preserve"> in 1981</w:t>
      </w:r>
      <w:r w:rsidRPr="007306CD">
        <w:t>, these cities</w:t>
      </w:r>
      <w:r w:rsidR="00B737FE">
        <w:t xml:space="preserve"> have since</w:t>
      </w:r>
      <w:r w:rsidRPr="007306CD">
        <w:t xml:space="preserve"> struggled to attract new innovative businesses, which would have consequently increased their productivity. </w:t>
      </w:r>
    </w:p>
    <w:p w14:paraId="6264FEDB" w14:textId="77777777" w:rsidR="007306CD" w:rsidRDefault="007306CD">
      <w:r>
        <w:br w:type="page"/>
      </w:r>
    </w:p>
    <w:p w14:paraId="3BD5A90B" w14:textId="77777777" w:rsidR="007306CD" w:rsidRPr="007306CD" w:rsidRDefault="007306CD" w:rsidP="00B07FBB"/>
    <w:p w14:paraId="7672FB15" w14:textId="77777777" w:rsidR="00B07FBB" w:rsidRPr="007306CD" w:rsidRDefault="00B07FBB" w:rsidP="00B07FBB">
      <w:pPr>
        <w:pStyle w:val="Caption"/>
        <w:pBdr>
          <w:top w:val="single" w:sz="4" w:space="1" w:color="auto"/>
          <w:left w:val="single" w:sz="4" w:space="4" w:color="auto"/>
          <w:bottom w:val="single" w:sz="4" w:space="1" w:color="auto"/>
          <w:right w:val="single" w:sz="4" w:space="4" w:color="auto"/>
        </w:pBdr>
        <w:rPr>
          <w:sz w:val="22"/>
          <w:szCs w:val="22"/>
        </w:rPr>
      </w:pPr>
      <w:bookmarkStart w:id="16" w:name="_Ref82009778"/>
      <w:r w:rsidRPr="007306CD">
        <w:rPr>
          <w:sz w:val="22"/>
          <w:szCs w:val="22"/>
        </w:rPr>
        <w:t xml:space="preserve">Box </w:t>
      </w:r>
      <w:r w:rsidRPr="007306CD">
        <w:rPr>
          <w:sz w:val="22"/>
          <w:szCs w:val="22"/>
        </w:rPr>
        <w:fldChar w:fldCharType="begin"/>
      </w:r>
      <w:r w:rsidRPr="007306CD">
        <w:rPr>
          <w:sz w:val="22"/>
          <w:szCs w:val="22"/>
        </w:rPr>
        <w:instrText xml:space="preserve"> SEQ Box \* ARABIC </w:instrText>
      </w:r>
      <w:r w:rsidRPr="007306CD">
        <w:rPr>
          <w:sz w:val="22"/>
          <w:szCs w:val="22"/>
        </w:rPr>
        <w:fldChar w:fldCharType="separate"/>
      </w:r>
      <w:r w:rsidR="00AB4A81" w:rsidRPr="007306CD">
        <w:rPr>
          <w:noProof/>
          <w:sz w:val="22"/>
          <w:szCs w:val="22"/>
        </w:rPr>
        <w:t>3</w:t>
      </w:r>
      <w:r w:rsidRPr="007306CD">
        <w:rPr>
          <w:sz w:val="22"/>
          <w:szCs w:val="22"/>
        </w:rPr>
        <w:fldChar w:fldCharType="end"/>
      </w:r>
      <w:bookmarkEnd w:id="16"/>
      <w:r w:rsidRPr="007306CD">
        <w:rPr>
          <w:sz w:val="22"/>
          <w:szCs w:val="22"/>
        </w:rPr>
        <w:t>: London’s growth and the role of the financial sector</w:t>
      </w:r>
    </w:p>
    <w:p w14:paraId="450DB595" w14:textId="669F938D" w:rsidR="007040D3" w:rsidRPr="007306CD" w:rsidRDefault="00B07FBB" w:rsidP="00B07FBB">
      <w:pPr>
        <w:pBdr>
          <w:top w:val="single" w:sz="4" w:space="1" w:color="auto"/>
          <w:left w:val="single" w:sz="4" w:space="4" w:color="auto"/>
          <w:bottom w:val="single" w:sz="4" w:space="1" w:color="auto"/>
          <w:right w:val="single" w:sz="4" w:space="4" w:color="auto"/>
        </w:pBdr>
      </w:pPr>
      <w:r w:rsidRPr="007306CD">
        <w:t xml:space="preserve">The rise of London </w:t>
      </w:r>
      <w:r w:rsidR="00B737FE">
        <w:t>over the past 40 years</w:t>
      </w:r>
      <w:r w:rsidRPr="007306CD">
        <w:t xml:space="preserve"> is generally associated with the ‘Big Bang’, a set of financial deregulatio</w:t>
      </w:r>
      <w:r w:rsidR="00B737FE">
        <w:t>ns in</w:t>
      </w:r>
      <w:r w:rsidRPr="007306CD">
        <w:t xml:space="preserve"> the mid-80s that lead to the expansion of the financial sector. However, London’s success cannot be entirely explained by the rise of finance. London</w:t>
      </w:r>
      <w:r w:rsidR="00B737FE">
        <w:t xml:space="preserve"> did not just simply replicate its existing strengths in finance. The capital</w:t>
      </w:r>
      <w:r w:rsidRPr="007306CD">
        <w:t xml:space="preserve"> was</w:t>
      </w:r>
      <w:r w:rsidR="00B737FE">
        <w:t xml:space="preserve"> also</w:t>
      </w:r>
      <w:r w:rsidRPr="007306CD">
        <w:t xml:space="preserve"> able to attract</w:t>
      </w:r>
      <w:r w:rsidR="00B737FE">
        <w:t xml:space="preserve"> in</w:t>
      </w:r>
      <w:r w:rsidRPr="007306CD">
        <w:t xml:space="preserve"> talent, innovate and diversify its economic base</w:t>
      </w:r>
      <w:r w:rsidR="00B737FE">
        <w:t xml:space="preserve"> across a number of sectors.</w:t>
      </w:r>
    </w:p>
    <w:p w14:paraId="7EA27B2C" w14:textId="0366A14D" w:rsidR="00B07FBB" w:rsidRPr="007306CD" w:rsidRDefault="00B07FBB" w:rsidP="00B07FBB">
      <w:pPr>
        <w:pBdr>
          <w:top w:val="single" w:sz="4" w:space="1" w:color="auto"/>
          <w:left w:val="single" w:sz="4" w:space="4" w:color="auto"/>
          <w:bottom w:val="single" w:sz="4" w:space="1" w:color="auto"/>
          <w:right w:val="single" w:sz="4" w:space="4" w:color="auto"/>
        </w:pBdr>
      </w:pPr>
      <w:r w:rsidRPr="007306CD">
        <w:t>These changes are in line with how the economic complex</w:t>
      </w:r>
      <w:r w:rsidR="007040D3" w:rsidRPr="007306CD">
        <w:t>ity</w:t>
      </w:r>
      <w:r w:rsidRPr="007306CD">
        <w:t xml:space="preserve"> theory describes development</w:t>
      </w:r>
      <w:r w:rsidR="007040D3" w:rsidRPr="007306CD">
        <w:t>, as complex places are not just highly specialised – they also find it easier to successfully transition into new high value activity and industries.</w:t>
      </w:r>
    </w:p>
    <w:p w14:paraId="3A5C4FF4" w14:textId="034CC2A3" w:rsidR="00B07FBB" w:rsidRPr="007306CD" w:rsidRDefault="00B07FBB" w:rsidP="00B07FBB">
      <w:pPr>
        <w:pBdr>
          <w:top w:val="single" w:sz="4" w:space="1" w:color="auto"/>
          <w:left w:val="single" w:sz="4" w:space="4" w:color="auto"/>
          <w:bottom w:val="single" w:sz="4" w:space="1" w:color="auto"/>
          <w:right w:val="single" w:sz="4" w:space="4" w:color="auto"/>
        </w:pBdr>
      </w:pPr>
      <w:r w:rsidRPr="007306CD">
        <w:t xml:space="preserve">The rise in finance happened in a context of specific changes in the industry itself, combined with globalisation and an overall economic shift towards the service sector. When compared with other knowledge-based services, London’s rise of finance-related jobs was dwarfed by sectors like programming, design, </w:t>
      </w:r>
      <w:r w:rsidR="00140E0E">
        <w:t xml:space="preserve">advertising, </w:t>
      </w:r>
      <w:r w:rsidR="00B737FE">
        <w:t>and</w:t>
      </w:r>
      <w:r w:rsidRPr="007306CD">
        <w:t xml:space="preserve"> research (</w:t>
      </w:r>
      <w:r w:rsidR="00EF6C4E" w:rsidRPr="007306CD">
        <w:fldChar w:fldCharType="begin"/>
      </w:r>
      <w:r w:rsidR="00EF6C4E" w:rsidRPr="007306CD">
        <w:instrText xml:space="preserve"> REF _Ref82010010 \h  \* MERGEFORMAT </w:instrText>
      </w:r>
      <w:r w:rsidR="00EF6C4E" w:rsidRPr="007306CD">
        <w:fldChar w:fldCharType="separate"/>
      </w:r>
      <w:r w:rsidR="00EF6C4E" w:rsidRPr="007306CD">
        <w:t xml:space="preserve">Figure </w:t>
      </w:r>
      <w:r w:rsidR="00EF6C4E" w:rsidRPr="007306CD">
        <w:rPr>
          <w:noProof/>
        </w:rPr>
        <w:t>7</w:t>
      </w:r>
      <w:r w:rsidR="00EF6C4E" w:rsidRPr="007306CD">
        <w:fldChar w:fldCharType="end"/>
      </w:r>
      <w:r w:rsidRPr="007306CD">
        <w:t>)</w:t>
      </w:r>
      <w:r w:rsidR="007306CD">
        <w:t>.</w:t>
      </w:r>
      <w:r w:rsidRPr="007306CD">
        <w:t xml:space="preserve">  In 2019, other knowledge-based services (e.g. design, computer programming, advertising) accounted for 47.2 per cent of all exporting jobs, above the 26.5 per cent from Finance and Insurance related activities.</w:t>
      </w:r>
    </w:p>
    <w:p w14:paraId="3BD546C5" w14:textId="14F45DF2" w:rsidR="00B07FBB" w:rsidRPr="007306CD" w:rsidRDefault="00B07FBB" w:rsidP="00B07FBB">
      <w:pPr>
        <w:pBdr>
          <w:top w:val="single" w:sz="4" w:space="1" w:color="auto"/>
          <w:left w:val="single" w:sz="4" w:space="4" w:color="auto"/>
          <w:bottom w:val="single" w:sz="4" w:space="1" w:color="auto"/>
          <w:right w:val="single" w:sz="4" w:space="4" w:color="auto"/>
        </w:pBdr>
      </w:pPr>
      <w:bookmarkStart w:id="17" w:name="_Ref82010010"/>
      <w:r w:rsidRPr="007306CD">
        <w:rPr>
          <w:b/>
        </w:rPr>
        <w:t xml:space="preserve">Figure </w:t>
      </w:r>
      <w:r w:rsidRPr="007306CD">
        <w:rPr>
          <w:b/>
        </w:rPr>
        <w:fldChar w:fldCharType="begin"/>
      </w:r>
      <w:r w:rsidRPr="007306CD">
        <w:rPr>
          <w:b/>
        </w:rPr>
        <w:instrText xml:space="preserve"> SEQ Figure \* ARABIC </w:instrText>
      </w:r>
      <w:r w:rsidRPr="007306CD">
        <w:rPr>
          <w:b/>
        </w:rPr>
        <w:fldChar w:fldCharType="separate"/>
      </w:r>
      <w:r w:rsidR="00EF6C4E" w:rsidRPr="007306CD">
        <w:rPr>
          <w:b/>
          <w:noProof/>
        </w:rPr>
        <w:t>7</w:t>
      </w:r>
      <w:r w:rsidRPr="007306CD">
        <w:rPr>
          <w:b/>
        </w:rPr>
        <w:fldChar w:fldCharType="end"/>
      </w:r>
      <w:bookmarkEnd w:id="17"/>
      <w:r w:rsidRPr="007306CD">
        <w:rPr>
          <w:b/>
        </w:rPr>
        <w:t>:</w:t>
      </w:r>
      <w:r w:rsidRPr="007306CD">
        <w:t xml:space="preserve"> Finance-related employment rose but not as much as knowledge intensive services.</w:t>
      </w:r>
    </w:p>
    <w:p w14:paraId="0008C745" w14:textId="77777777" w:rsidR="00B07FBB" w:rsidRPr="007306CD" w:rsidRDefault="00B07FBB" w:rsidP="00B07FBB">
      <w:pPr>
        <w:pBdr>
          <w:top w:val="single" w:sz="4" w:space="1" w:color="auto"/>
          <w:left w:val="single" w:sz="4" w:space="4" w:color="auto"/>
          <w:bottom w:val="single" w:sz="4" w:space="1" w:color="auto"/>
          <w:right w:val="single" w:sz="4" w:space="4" w:color="auto"/>
        </w:pBdr>
        <w:rPr>
          <w:sz w:val="14"/>
          <w:szCs w:val="14"/>
        </w:rPr>
      </w:pPr>
      <w:r w:rsidRPr="007306CD">
        <w:rPr>
          <w:noProof/>
        </w:rPr>
        <w:drawing>
          <wp:inline distT="0" distB="0" distL="0" distR="0" wp14:anchorId="74AD2B60" wp14:editId="3265E754">
            <wp:extent cx="4572000" cy="2857500"/>
            <wp:effectExtent l="0" t="0" r="0" b="0"/>
            <wp:docPr id="11" name="Chart 11">
              <a:extLst xmlns:a="http://schemas.openxmlformats.org/drawingml/2006/main">
                <a:ext uri="{FF2B5EF4-FFF2-40B4-BE49-F238E27FC236}">
                  <a16:creationId xmlns:a16="http://schemas.microsoft.com/office/drawing/2014/main" id="{E9B34A81-136E-4045-B80A-F54694542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D1420F" w14:textId="77777777" w:rsidR="00B07FBB" w:rsidRPr="007306CD" w:rsidRDefault="00B07FBB" w:rsidP="00B07FBB">
      <w:pPr>
        <w:pBdr>
          <w:top w:val="single" w:sz="4" w:space="1" w:color="auto"/>
          <w:left w:val="single" w:sz="4" w:space="4" w:color="auto"/>
          <w:bottom w:val="single" w:sz="4" w:space="1" w:color="auto"/>
          <w:right w:val="single" w:sz="4" w:space="4" w:color="auto"/>
        </w:pBdr>
        <w:rPr>
          <w:sz w:val="14"/>
          <w:szCs w:val="14"/>
        </w:rPr>
      </w:pPr>
      <w:r w:rsidRPr="007306CD">
        <w:rPr>
          <w:sz w:val="14"/>
          <w:szCs w:val="14"/>
        </w:rPr>
        <w:t>Source: ONS; Census, 1981.</w:t>
      </w:r>
    </w:p>
    <w:p w14:paraId="193955F0" w14:textId="77777777" w:rsidR="007306CD" w:rsidRDefault="007306CD" w:rsidP="00FB27EE">
      <w:pPr>
        <w:rPr>
          <w:b/>
        </w:rPr>
      </w:pPr>
    </w:p>
    <w:p w14:paraId="457540A8" w14:textId="77777777" w:rsidR="007306CD" w:rsidRDefault="007306CD" w:rsidP="00FB27EE">
      <w:pPr>
        <w:rPr>
          <w:b/>
        </w:rPr>
      </w:pPr>
    </w:p>
    <w:p w14:paraId="1389D83A" w14:textId="47A2A3DD" w:rsidR="00FB27EE" w:rsidRPr="007306CD" w:rsidRDefault="007040D3" w:rsidP="00FB27EE">
      <w:pPr>
        <w:rPr>
          <w:b/>
        </w:rPr>
      </w:pPr>
      <w:r w:rsidRPr="007306CD">
        <w:rPr>
          <w:b/>
        </w:rPr>
        <w:t>H2: Big cities are an exception, and have become more complex over time.</w:t>
      </w:r>
    </w:p>
    <w:p w14:paraId="2A38F2CD" w14:textId="645BB394" w:rsidR="0089161D" w:rsidRPr="007306CD" w:rsidRDefault="007306CD" w:rsidP="0089161D">
      <w:pPr>
        <w:rPr>
          <w:b/>
        </w:rPr>
      </w:pPr>
      <w:r>
        <w:rPr>
          <w:b/>
        </w:rPr>
        <w:t xml:space="preserve">Most </w:t>
      </w:r>
      <w:r w:rsidR="00140E0E">
        <w:rPr>
          <w:b/>
        </w:rPr>
        <w:t>big</w:t>
      </w:r>
      <w:r w:rsidR="00B07FBB" w:rsidRPr="007306CD">
        <w:rPr>
          <w:b/>
        </w:rPr>
        <w:t xml:space="preserve"> cities were able to break out of the ‘low complexity’ trap and substantially increase their complexity</w:t>
      </w:r>
      <w:r w:rsidR="00B07FBB" w:rsidRPr="007306CD">
        <w:t xml:space="preserve">. </w:t>
      </w:r>
      <w:r w:rsidR="0089161D" w:rsidRPr="007306CD">
        <w:t>The relatively complex nature of the economies of large cities today are the result of four decades of improvement. This has meant that as a group Britain’s large cities (excluding London) have shifted from having below average levels of complexity in 1981 to being substantially more complex than the urban average today</w:t>
      </w:r>
      <w:r w:rsidR="00140E0E">
        <w:t xml:space="preserve">, as shown in </w:t>
      </w:r>
      <w:r w:rsidR="00EF6C4E" w:rsidRPr="00140E0E">
        <w:fldChar w:fldCharType="begin"/>
      </w:r>
      <w:r w:rsidR="00EF6C4E" w:rsidRPr="00140E0E">
        <w:instrText xml:space="preserve"> REF _Ref80029618 \h  \* MERGEFORMAT </w:instrText>
      </w:r>
      <w:r w:rsidR="00EF6C4E" w:rsidRPr="00140E0E">
        <w:fldChar w:fldCharType="separate"/>
      </w:r>
      <w:r w:rsidR="00EF6C4E" w:rsidRPr="00140E0E">
        <w:rPr>
          <w:iCs/>
        </w:rPr>
        <w:t xml:space="preserve">Figure </w:t>
      </w:r>
      <w:r w:rsidR="00EF6C4E" w:rsidRPr="00140E0E">
        <w:rPr>
          <w:iCs/>
          <w:noProof/>
        </w:rPr>
        <w:t>8</w:t>
      </w:r>
      <w:r w:rsidR="00EF6C4E" w:rsidRPr="00140E0E">
        <w:fldChar w:fldCharType="end"/>
      </w:r>
      <w:r w:rsidR="00140E0E">
        <w:t>.</w:t>
      </w:r>
    </w:p>
    <w:p w14:paraId="65C7721F" w14:textId="028977E6" w:rsidR="00646253" w:rsidRPr="007306CD" w:rsidRDefault="00646253" w:rsidP="00646253">
      <w:pPr>
        <w:pStyle w:val="Caption"/>
        <w:rPr>
          <w:rFonts w:asciiTheme="majorHAnsi" w:hAnsiTheme="majorHAnsi" w:cstheme="majorHAnsi"/>
          <w:b/>
          <w:i w:val="0"/>
          <w:sz w:val="22"/>
          <w:szCs w:val="22"/>
        </w:rPr>
      </w:pPr>
      <w:bookmarkStart w:id="18" w:name="_Ref80029618"/>
      <w:r w:rsidRPr="007306CD">
        <w:rPr>
          <w:b/>
          <w:i w:val="0"/>
          <w:iCs w:val="0"/>
          <w:color w:val="auto"/>
          <w:sz w:val="22"/>
          <w:szCs w:val="22"/>
        </w:rPr>
        <w:lastRenderedPageBreak/>
        <w:t xml:space="preserve">Figure </w:t>
      </w:r>
      <w:r w:rsidRPr="007306CD">
        <w:rPr>
          <w:b/>
          <w:i w:val="0"/>
          <w:iCs w:val="0"/>
          <w:color w:val="auto"/>
          <w:sz w:val="22"/>
          <w:szCs w:val="22"/>
        </w:rPr>
        <w:fldChar w:fldCharType="begin"/>
      </w:r>
      <w:r w:rsidRPr="007306CD">
        <w:rPr>
          <w:b/>
          <w:i w:val="0"/>
          <w:iCs w:val="0"/>
          <w:color w:val="auto"/>
          <w:sz w:val="22"/>
          <w:szCs w:val="22"/>
        </w:rPr>
        <w:instrText xml:space="preserve"> SEQ Figure \* ARABIC </w:instrText>
      </w:r>
      <w:r w:rsidRPr="007306CD">
        <w:rPr>
          <w:b/>
          <w:i w:val="0"/>
          <w:iCs w:val="0"/>
          <w:color w:val="auto"/>
          <w:sz w:val="22"/>
          <w:szCs w:val="22"/>
        </w:rPr>
        <w:fldChar w:fldCharType="separate"/>
      </w:r>
      <w:r w:rsidR="00EF6C4E" w:rsidRPr="007306CD">
        <w:rPr>
          <w:b/>
          <w:i w:val="0"/>
          <w:iCs w:val="0"/>
          <w:noProof/>
          <w:color w:val="auto"/>
          <w:sz w:val="22"/>
          <w:szCs w:val="22"/>
        </w:rPr>
        <w:t>8</w:t>
      </w:r>
      <w:r w:rsidRPr="007306CD">
        <w:rPr>
          <w:b/>
          <w:i w:val="0"/>
          <w:iCs w:val="0"/>
          <w:color w:val="auto"/>
          <w:sz w:val="22"/>
          <w:szCs w:val="22"/>
        </w:rPr>
        <w:fldChar w:fldCharType="end"/>
      </w:r>
      <w:bookmarkEnd w:id="18"/>
      <w:r w:rsidRPr="007306CD">
        <w:rPr>
          <w:b/>
          <w:i w:val="0"/>
          <w:iCs w:val="0"/>
          <w:color w:val="auto"/>
          <w:sz w:val="22"/>
          <w:szCs w:val="22"/>
        </w:rPr>
        <w:t>:</w:t>
      </w:r>
      <w:r w:rsidRPr="007306CD">
        <w:rPr>
          <w:i w:val="0"/>
          <w:iCs w:val="0"/>
          <w:color w:val="auto"/>
          <w:sz w:val="22"/>
          <w:szCs w:val="22"/>
        </w:rPr>
        <w:t xml:space="preserve"> Most of the largest cities have become substantially more complex in the last four </w:t>
      </w:r>
      <w:r w:rsidRPr="007306CD">
        <w:rPr>
          <w:rFonts w:cstheme="minorHAnsi"/>
          <w:i w:val="0"/>
          <w:iCs w:val="0"/>
          <w:color w:val="auto"/>
          <w:sz w:val="22"/>
          <w:szCs w:val="22"/>
        </w:rPr>
        <w:t>decades</w:t>
      </w:r>
      <w:r w:rsidRPr="007306CD">
        <w:rPr>
          <w:rStyle w:val="FootnoteReference"/>
          <w:rFonts w:cstheme="minorHAnsi"/>
          <w:i w:val="0"/>
          <w:color w:val="auto"/>
          <w:sz w:val="22"/>
          <w:szCs w:val="22"/>
        </w:rPr>
        <w:footnoteReference w:id="23"/>
      </w:r>
    </w:p>
    <w:p w14:paraId="2F71EC53" w14:textId="77777777" w:rsidR="00646253" w:rsidRPr="007306CD" w:rsidRDefault="00646253" w:rsidP="00646253">
      <w:r w:rsidRPr="007306CD">
        <w:rPr>
          <w:noProof/>
        </w:rPr>
        <w:drawing>
          <wp:inline distT="0" distB="0" distL="0" distR="0" wp14:anchorId="3E36D0D9" wp14:editId="47524708">
            <wp:extent cx="5594985" cy="2234565"/>
            <wp:effectExtent l="0" t="0" r="5715" b="0"/>
            <wp:docPr id="13" name="Chart 13">
              <a:extLst xmlns:a="http://schemas.openxmlformats.org/drawingml/2006/main">
                <a:ext uri="{FF2B5EF4-FFF2-40B4-BE49-F238E27FC236}">
                  <a16:creationId xmlns:a16="http://schemas.microsoft.com/office/drawing/2014/main" id="{AE6E3F63-107A-41AF-8114-9CF52F43F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7306CD" w:rsidDel="00135DFC">
        <w:rPr>
          <w:noProof/>
        </w:rPr>
        <w:t xml:space="preserve"> </w:t>
      </w:r>
    </w:p>
    <w:p w14:paraId="4083F68E" w14:textId="77777777" w:rsidR="00646253" w:rsidRPr="007306CD" w:rsidRDefault="00646253" w:rsidP="00646253">
      <w:pPr>
        <w:rPr>
          <w:sz w:val="14"/>
          <w:szCs w:val="14"/>
        </w:rPr>
      </w:pPr>
      <w:r w:rsidRPr="007306CD">
        <w:rPr>
          <w:sz w:val="14"/>
          <w:szCs w:val="14"/>
        </w:rPr>
        <w:t>Source: ONS; Census, 1981. Centre for Cities’ calculations. Urban ECI computed at the Local Authority level including all local authorities. City’s ECI computed at the PUA level, including urban areas only. Largest cities measured by total employment and ECI scores are a weighted average considering each PUA’s size.</w:t>
      </w:r>
    </w:p>
    <w:p w14:paraId="55736562" w14:textId="29FC3A13" w:rsidR="001810B5" w:rsidRPr="007306CD" w:rsidRDefault="001810B5" w:rsidP="00FB2EE1">
      <w:r w:rsidRPr="007306CD">
        <w:t xml:space="preserve">From the 63 cities under analysis, </w:t>
      </w:r>
      <w:r w:rsidRPr="007306CD">
        <w:rPr>
          <w:b/>
        </w:rPr>
        <w:t xml:space="preserve">Manchester is the city that improved </w:t>
      </w:r>
      <w:r w:rsidR="00140E0E">
        <w:rPr>
          <w:b/>
        </w:rPr>
        <w:t xml:space="preserve">its economic complexity </w:t>
      </w:r>
      <w:r w:rsidRPr="007306CD">
        <w:rPr>
          <w:b/>
        </w:rPr>
        <w:t>the most, in relative terms, followed by Glasgow.</w:t>
      </w:r>
      <w:r w:rsidR="00486095" w:rsidRPr="007306CD">
        <w:rPr>
          <w:rStyle w:val="FootnoteReference"/>
          <w:b/>
        </w:rPr>
        <w:t xml:space="preserve"> </w:t>
      </w:r>
      <w:r w:rsidR="00486095" w:rsidRPr="007306CD">
        <w:rPr>
          <w:rStyle w:val="FootnoteReference"/>
          <w:b/>
        </w:rPr>
        <w:footnoteReference w:id="24"/>
      </w:r>
      <w:r w:rsidR="00486095" w:rsidRPr="007306CD">
        <w:t xml:space="preserve"> Manchester was the 52</w:t>
      </w:r>
      <w:r w:rsidR="00486095" w:rsidRPr="007306CD">
        <w:rPr>
          <w:vertAlign w:val="superscript"/>
        </w:rPr>
        <w:t>nd</w:t>
      </w:r>
      <w:r w:rsidR="00486095" w:rsidRPr="007306CD">
        <w:t xml:space="preserve"> most complex economy in Britain in 1981 – today it is 18</w:t>
      </w:r>
      <w:r w:rsidR="00486095" w:rsidRPr="007306CD">
        <w:rPr>
          <w:vertAlign w:val="superscript"/>
        </w:rPr>
        <w:t>th</w:t>
      </w:r>
      <w:r w:rsidR="00486095" w:rsidRPr="007306CD">
        <w:t>. Likewise, Glasgow was the 38</w:t>
      </w:r>
      <w:r w:rsidR="00486095" w:rsidRPr="007306CD">
        <w:rPr>
          <w:vertAlign w:val="superscript"/>
        </w:rPr>
        <w:t>th</w:t>
      </w:r>
      <w:r w:rsidR="00486095" w:rsidRPr="007306CD">
        <w:t xml:space="preserve"> most complex city, and today it is 7</w:t>
      </w:r>
      <w:r w:rsidR="00486095" w:rsidRPr="007306CD">
        <w:rPr>
          <w:vertAlign w:val="superscript"/>
        </w:rPr>
        <w:t>th</w:t>
      </w:r>
      <w:r w:rsidR="00486095" w:rsidRPr="007306CD">
        <w:t>.</w:t>
      </w:r>
      <w:r w:rsidR="00293036" w:rsidRPr="007306CD">
        <w:t xml:space="preserve"> Leeds went from being the 40</w:t>
      </w:r>
      <w:r w:rsidR="00293036" w:rsidRPr="007306CD">
        <w:rPr>
          <w:vertAlign w:val="superscript"/>
        </w:rPr>
        <w:t>th</w:t>
      </w:r>
      <w:r w:rsidR="00293036" w:rsidRPr="007306CD">
        <w:t xml:space="preserve"> to the 13</w:t>
      </w:r>
      <w:r w:rsidR="00293036" w:rsidRPr="007306CD">
        <w:rPr>
          <w:vertAlign w:val="superscript"/>
        </w:rPr>
        <w:t>th</w:t>
      </w:r>
      <w:r w:rsidR="00293036" w:rsidRPr="007306CD">
        <w:t xml:space="preserve"> most complex economy, and</w:t>
      </w:r>
      <w:r w:rsidR="00486095" w:rsidRPr="007306CD">
        <w:rPr>
          <w:rStyle w:val="FootnoteReference"/>
          <w:b/>
        </w:rPr>
        <w:t xml:space="preserve"> </w:t>
      </w:r>
      <w:r w:rsidR="00293036" w:rsidRPr="007306CD">
        <w:rPr>
          <w:b/>
        </w:rPr>
        <w:t xml:space="preserve"> </w:t>
      </w:r>
      <w:r w:rsidR="00293036" w:rsidRPr="007306CD">
        <w:t>Liverpool moved from 36</w:t>
      </w:r>
      <w:r w:rsidR="00293036" w:rsidRPr="007306CD">
        <w:rPr>
          <w:vertAlign w:val="superscript"/>
        </w:rPr>
        <w:t>th</w:t>
      </w:r>
      <w:r w:rsidR="00293036" w:rsidRPr="007306CD">
        <w:t xml:space="preserve"> to 17</w:t>
      </w:r>
      <w:r w:rsidR="00293036" w:rsidRPr="007306CD">
        <w:rPr>
          <w:vertAlign w:val="superscript"/>
        </w:rPr>
        <w:t>th</w:t>
      </w:r>
      <w:r w:rsidR="00293036" w:rsidRPr="007306CD">
        <w:t>.</w:t>
      </w:r>
    </w:p>
    <w:p w14:paraId="6E8C3C37" w14:textId="44352867" w:rsidR="00140E0E" w:rsidRDefault="00140E0E" w:rsidP="00FB2EE1">
      <w:r w:rsidRPr="007306CD">
        <w:t>The re-emergence of the largest cities is not a specific phenomenon of the UK, but is a part of a global shift that larger cities have been able to benefit the most.</w:t>
      </w:r>
      <w:r w:rsidRPr="007306CD">
        <w:rPr>
          <w:rStyle w:val="FootnoteReference"/>
        </w:rPr>
        <w:footnoteReference w:id="25"/>
      </w:r>
      <w:r w:rsidRPr="007306CD">
        <w:t xml:space="preserve"> But across the largest cities, Birmingham and Sheffield are the two exceptions: they had comparatively low complexity economies in 1981 and saw their complexity decline in relative terms.</w:t>
      </w:r>
    </w:p>
    <w:p w14:paraId="094B1015" w14:textId="39F63963" w:rsidR="00140E0E" w:rsidRPr="007306CD" w:rsidRDefault="00B07FBB" w:rsidP="00FB2EE1">
      <w:r w:rsidRPr="007306CD">
        <w:t xml:space="preserve">As </w:t>
      </w:r>
      <w:r w:rsidRPr="007306CD">
        <w:fldChar w:fldCharType="begin"/>
      </w:r>
      <w:r w:rsidRPr="007306CD">
        <w:instrText xml:space="preserve"> REF _Ref80027976 \h  \* MERGEFORMAT </w:instrText>
      </w:r>
      <w:r w:rsidRPr="007306CD">
        <w:fldChar w:fldCharType="separate"/>
      </w:r>
      <w:r w:rsidR="00AB4A81" w:rsidRPr="007306CD">
        <w:t xml:space="preserve">Box </w:t>
      </w:r>
      <w:r w:rsidR="00AB4A81" w:rsidRPr="007306CD">
        <w:rPr>
          <w:noProof/>
        </w:rPr>
        <w:t>4</w:t>
      </w:r>
      <w:r w:rsidRPr="007306CD">
        <w:fldChar w:fldCharType="end"/>
      </w:r>
      <w:r w:rsidRPr="007306CD">
        <w:t xml:space="preserve"> discusses, some cities </w:t>
      </w:r>
      <w:r w:rsidR="00245DE0" w:rsidRPr="007306CD">
        <w:t xml:space="preserve">and large towns </w:t>
      </w:r>
      <w:r w:rsidRPr="007306CD">
        <w:t>were able to attract complex businesses without having a large share of jobs in related activities by 1981</w:t>
      </w:r>
      <w:bookmarkEnd w:id="15"/>
      <w:r w:rsidR="002D1950">
        <w:t>. Big cities appear to have had particular advantages in generating new specialisms over this period.</w:t>
      </w:r>
    </w:p>
    <w:p w14:paraId="27C291D4" w14:textId="11132B29" w:rsidR="006F3968" w:rsidRPr="007306CD" w:rsidRDefault="00A2301D" w:rsidP="003623F8">
      <w:pPr>
        <w:pStyle w:val="Caption"/>
        <w:pBdr>
          <w:top w:val="single" w:sz="4" w:space="1" w:color="auto"/>
          <w:left w:val="single" w:sz="4" w:space="4" w:color="auto"/>
          <w:bottom w:val="single" w:sz="4" w:space="1" w:color="auto"/>
          <w:right w:val="single" w:sz="4" w:space="4" w:color="auto"/>
        </w:pBdr>
        <w:rPr>
          <w:sz w:val="22"/>
          <w:szCs w:val="22"/>
        </w:rPr>
      </w:pPr>
      <w:bookmarkStart w:id="19" w:name="_Ref80027976"/>
      <w:r w:rsidRPr="007306CD">
        <w:rPr>
          <w:sz w:val="22"/>
          <w:szCs w:val="22"/>
        </w:rPr>
        <w:t xml:space="preserve">Box </w:t>
      </w:r>
      <w:r w:rsidRPr="007306CD">
        <w:rPr>
          <w:sz w:val="22"/>
          <w:szCs w:val="22"/>
        </w:rPr>
        <w:fldChar w:fldCharType="begin"/>
      </w:r>
      <w:r w:rsidRPr="007306CD">
        <w:rPr>
          <w:sz w:val="22"/>
          <w:szCs w:val="22"/>
        </w:rPr>
        <w:instrText xml:space="preserve"> SEQ Box \* ARABIC </w:instrText>
      </w:r>
      <w:r w:rsidRPr="007306CD">
        <w:rPr>
          <w:sz w:val="22"/>
          <w:szCs w:val="22"/>
        </w:rPr>
        <w:fldChar w:fldCharType="separate"/>
      </w:r>
      <w:r w:rsidR="00AB4A81" w:rsidRPr="007306CD">
        <w:rPr>
          <w:noProof/>
          <w:sz w:val="22"/>
          <w:szCs w:val="22"/>
        </w:rPr>
        <w:t>4</w:t>
      </w:r>
      <w:r w:rsidRPr="007306CD">
        <w:rPr>
          <w:sz w:val="22"/>
          <w:szCs w:val="22"/>
        </w:rPr>
        <w:fldChar w:fldCharType="end"/>
      </w:r>
      <w:bookmarkEnd w:id="19"/>
      <w:r w:rsidRPr="007306CD">
        <w:rPr>
          <w:sz w:val="22"/>
          <w:szCs w:val="22"/>
        </w:rPr>
        <w:t xml:space="preserve">: Cities can develop </w:t>
      </w:r>
      <w:r w:rsidR="00140E0E">
        <w:rPr>
          <w:sz w:val="22"/>
          <w:szCs w:val="22"/>
        </w:rPr>
        <w:t>industries</w:t>
      </w:r>
      <w:r w:rsidRPr="007306CD">
        <w:rPr>
          <w:sz w:val="22"/>
          <w:szCs w:val="22"/>
        </w:rPr>
        <w:t xml:space="preserve"> without previous knowledge in similar areas</w:t>
      </w:r>
      <w:r w:rsidR="00140E0E">
        <w:rPr>
          <w:sz w:val="22"/>
          <w:szCs w:val="22"/>
        </w:rPr>
        <w:t xml:space="preserve"> - especially large cities</w:t>
      </w:r>
    </w:p>
    <w:p w14:paraId="6E613FCA" w14:textId="77777777" w:rsidR="00736E2F" w:rsidRPr="007306CD" w:rsidRDefault="00E5005C" w:rsidP="003623F8">
      <w:pPr>
        <w:pBdr>
          <w:top w:val="single" w:sz="4" w:space="1" w:color="auto"/>
          <w:left w:val="single" w:sz="4" w:space="4" w:color="auto"/>
          <w:bottom w:val="single" w:sz="4" w:space="1" w:color="auto"/>
          <w:right w:val="single" w:sz="4" w:space="4" w:color="auto"/>
        </w:pBdr>
        <w:rPr>
          <w:color w:val="FF0000"/>
        </w:rPr>
      </w:pPr>
      <w:r w:rsidRPr="007306CD">
        <w:t>In recent years, s</w:t>
      </w:r>
      <w:r w:rsidR="00736E2F" w:rsidRPr="007306CD">
        <w:t xml:space="preserve">ome </w:t>
      </w:r>
      <w:r w:rsidR="00974425" w:rsidRPr="007306CD">
        <w:t>of Britain’s</w:t>
      </w:r>
      <w:r w:rsidR="00736E2F" w:rsidRPr="007306CD">
        <w:t xml:space="preserve"> </w:t>
      </w:r>
      <w:r w:rsidRPr="007306CD">
        <w:t xml:space="preserve">largest </w:t>
      </w:r>
      <w:r w:rsidR="00736E2F" w:rsidRPr="007306CD">
        <w:t xml:space="preserve">cities were able to become relatively more complex </w:t>
      </w:r>
      <w:r w:rsidR="006536AF" w:rsidRPr="007306CD">
        <w:t xml:space="preserve">by </w:t>
      </w:r>
      <w:r w:rsidR="00736E2F" w:rsidRPr="007306CD">
        <w:t>speciali</w:t>
      </w:r>
      <w:r w:rsidR="006536AF" w:rsidRPr="007306CD">
        <w:t>sing</w:t>
      </w:r>
      <w:r w:rsidR="00736E2F" w:rsidRPr="007306CD">
        <w:t xml:space="preserve"> in new</w:t>
      </w:r>
      <w:r w:rsidRPr="007306CD">
        <w:t xml:space="preserve"> high-knowledge</w:t>
      </w:r>
      <w:r w:rsidR="00736E2F" w:rsidRPr="007306CD">
        <w:t xml:space="preserve"> </w:t>
      </w:r>
      <w:r w:rsidR="00F17ADA" w:rsidRPr="007306CD">
        <w:t>activities</w:t>
      </w:r>
      <w:r w:rsidR="00736E2F" w:rsidRPr="007306CD">
        <w:t>. Data at the occupational level suggests that in some c</w:t>
      </w:r>
      <w:r w:rsidR="00E61167" w:rsidRPr="007306CD">
        <w:t>ase</w:t>
      </w:r>
      <w:r w:rsidR="00736E2F" w:rsidRPr="007306CD">
        <w:t>s</w:t>
      </w:r>
      <w:r w:rsidR="00F17ADA" w:rsidRPr="007306CD">
        <w:t xml:space="preserve"> – often in </w:t>
      </w:r>
      <w:r w:rsidR="009B2427" w:rsidRPr="007306CD">
        <w:t>Britain</w:t>
      </w:r>
      <w:r w:rsidR="00F17ADA" w:rsidRPr="007306CD">
        <w:t xml:space="preserve">’s biggest cities – </w:t>
      </w:r>
      <w:r w:rsidR="00736E2F" w:rsidRPr="007306CD">
        <w:t xml:space="preserve">the observed improvements </w:t>
      </w:r>
      <w:r w:rsidRPr="007306CD">
        <w:t xml:space="preserve">were </w:t>
      </w:r>
      <w:r w:rsidR="00E61167" w:rsidRPr="007306CD">
        <w:t xml:space="preserve">unlikely to be </w:t>
      </w:r>
      <w:r w:rsidR="00470419" w:rsidRPr="007306CD">
        <w:t xml:space="preserve">a </w:t>
      </w:r>
      <w:r w:rsidR="00E61167" w:rsidRPr="007306CD">
        <w:t>result of the existing economic structure in 1981</w:t>
      </w:r>
      <w:r w:rsidR="00736E2F" w:rsidRPr="007306CD">
        <w:t>.</w:t>
      </w:r>
    </w:p>
    <w:p w14:paraId="23D9170E" w14:textId="77777777" w:rsidR="00736E2F" w:rsidRPr="007306CD" w:rsidRDefault="00736E2F" w:rsidP="003623F8">
      <w:pPr>
        <w:pBdr>
          <w:top w:val="single" w:sz="4" w:space="1" w:color="auto"/>
          <w:left w:val="single" w:sz="4" w:space="4" w:color="auto"/>
          <w:bottom w:val="single" w:sz="4" w:space="1" w:color="auto"/>
          <w:right w:val="single" w:sz="4" w:space="4" w:color="auto"/>
        </w:pBdr>
        <w:rPr>
          <w:b/>
        </w:rPr>
      </w:pPr>
      <w:r w:rsidRPr="007306CD">
        <w:rPr>
          <w:b/>
        </w:rPr>
        <w:t xml:space="preserve">Computer-related </w:t>
      </w:r>
      <w:r w:rsidR="006536AF" w:rsidRPr="007306CD">
        <w:rPr>
          <w:b/>
        </w:rPr>
        <w:t>activities</w:t>
      </w:r>
    </w:p>
    <w:p w14:paraId="5A563280" w14:textId="54E5EA00" w:rsidR="006536AF" w:rsidRPr="007306CD" w:rsidRDefault="00E005B7" w:rsidP="003623F8">
      <w:pPr>
        <w:pStyle w:val="Caption"/>
        <w:pBdr>
          <w:top w:val="single" w:sz="4" w:space="1" w:color="auto"/>
          <w:left w:val="single" w:sz="4" w:space="4" w:color="auto"/>
          <w:bottom w:val="single" w:sz="4" w:space="1" w:color="auto"/>
          <w:right w:val="single" w:sz="4" w:space="4" w:color="auto"/>
        </w:pBdr>
        <w:rPr>
          <w:i w:val="0"/>
          <w:iCs w:val="0"/>
          <w:color w:val="auto"/>
          <w:sz w:val="22"/>
          <w:szCs w:val="22"/>
        </w:rPr>
      </w:pPr>
      <w:bookmarkStart w:id="20" w:name="_Ref82010208"/>
      <w:bookmarkStart w:id="21" w:name="_Ref80626924"/>
      <w:r w:rsidRPr="007306CD">
        <w:rPr>
          <w:i w:val="0"/>
          <w:iCs w:val="0"/>
          <w:color w:val="auto"/>
          <w:sz w:val="22"/>
          <w:szCs w:val="22"/>
        </w:rPr>
        <w:t>In 2019, economies with a strong IT-related sector were generally specialised in electronics-related occupations in 1981 (</w:t>
      </w:r>
      <w:r w:rsidR="00EF6C4E" w:rsidRPr="007306CD">
        <w:rPr>
          <w:i w:val="0"/>
          <w:iCs w:val="0"/>
          <w:color w:val="auto"/>
          <w:sz w:val="22"/>
          <w:szCs w:val="22"/>
        </w:rPr>
        <w:t>Figure 9</w:t>
      </w:r>
      <w:r w:rsidRPr="007306CD">
        <w:rPr>
          <w:i w:val="0"/>
          <w:iCs w:val="0"/>
          <w:color w:val="auto"/>
          <w:sz w:val="22"/>
          <w:szCs w:val="22"/>
        </w:rPr>
        <w:t xml:space="preserve">) </w:t>
      </w:r>
      <w:r w:rsidR="006536AF" w:rsidRPr="007306CD">
        <w:rPr>
          <w:i w:val="0"/>
          <w:iCs w:val="0"/>
          <w:color w:val="auto"/>
          <w:sz w:val="22"/>
          <w:szCs w:val="22"/>
        </w:rPr>
        <w:t xml:space="preserve">with </w:t>
      </w:r>
      <w:r w:rsidR="00736E2F" w:rsidRPr="007306CD">
        <w:rPr>
          <w:i w:val="0"/>
          <w:iCs w:val="0"/>
          <w:color w:val="auto"/>
          <w:sz w:val="22"/>
          <w:szCs w:val="22"/>
        </w:rPr>
        <w:t xml:space="preserve">both sectors </w:t>
      </w:r>
      <w:r w:rsidR="006536AF" w:rsidRPr="007306CD">
        <w:rPr>
          <w:i w:val="0"/>
          <w:iCs w:val="0"/>
          <w:color w:val="auto"/>
          <w:sz w:val="22"/>
          <w:szCs w:val="22"/>
        </w:rPr>
        <w:t>being considered</w:t>
      </w:r>
      <w:r w:rsidR="00736E2F" w:rsidRPr="007306CD">
        <w:rPr>
          <w:i w:val="0"/>
          <w:iCs w:val="0"/>
          <w:color w:val="auto"/>
          <w:sz w:val="22"/>
          <w:szCs w:val="22"/>
        </w:rPr>
        <w:t xml:space="preserve"> complex in 2019 and 1981 </w:t>
      </w:r>
      <w:r w:rsidR="00736E2F" w:rsidRPr="007306CD">
        <w:rPr>
          <w:i w:val="0"/>
          <w:iCs w:val="0"/>
          <w:color w:val="auto"/>
          <w:sz w:val="22"/>
          <w:szCs w:val="22"/>
        </w:rPr>
        <w:lastRenderedPageBreak/>
        <w:t>respectively.</w:t>
      </w:r>
      <w:r w:rsidR="006536AF" w:rsidRPr="007306CD">
        <w:rPr>
          <w:rFonts w:eastAsiaTheme="minorEastAsia"/>
          <w:i w:val="0"/>
          <w:iCs w:val="0"/>
          <w:color w:val="auto"/>
          <w:sz w:val="22"/>
          <w:szCs w:val="22"/>
          <w:vertAlign w:val="superscript"/>
        </w:rPr>
        <w:footnoteReference w:id="26"/>
      </w:r>
      <w:r w:rsidR="00736E2F" w:rsidRPr="007306CD">
        <w:rPr>
          <w:i w:val="0"/>
          <w:iCs w:val="0"/>
          <w:color w:val="auto"/>
          <w:sz w:val="22"/>
          <w:szCs w:val="22"/>
        </w:rPr>
        <w:t xml:space="preserve"> Half of the cities with a </w:t>
      </w:r>
      <w:r w:rsidR="006536AF" w:rsidRPr="007306CD">
        <w:rPr>
          <w:i w:val="0"/>
          <w:iCs w:val="0"/>
          <w:color w:val="auto"/>
          <w:sz w:val="22"/>
          <w:szCs w:val="22"/>
        </w:rPr>
        <w:t>competitive</w:t>
      </w:r>
      <w:r w:rsidR="00736E2F" w:rsidRPr="007306CD">
        <w:rPr>
          <w:i w:val="0"/>
          <w:iCs w:val="0"/>
          <w:color w:val="auto"/>
          <w:sz w:val="22"/>
          <w:szCs w:val="22"/>
        </w:rPr>
        <w:t xml:space="preserve"> advantage in the IT sector – </w:t>
      </w:r>
      <w:r w:rsidR="00140E0E">
        <w:rPr>
          <w:i w:val="0"/>
          <w:iCs w:val="0"/>
          <w:color w:val="auto"/>
          <w:sz w:val="22"/>
          <w:szCs w:val="22"/>
        </w:rPr>
        <w:t>such as</w:t>
      </w:r>
      <w:r w:rsidR="00736E2F" w:rsidRPr="007306CD">
        <w:rPr>
          <w:i w:val="0"/>
          <w:iCs w:val="0"/>
          <w:color w:val="auto"/>
          <w:sz w:val="22"/>
          <w:szCs w:val="22"/>
        </w:rPr>
        <w:t xml:space="preserve"> Reading, Slough, London or Brighton – were specialised in electronics </w:t>
      </w:r>
      <w:r w:rsidR="00E27FB2" w:rsidRPr="007306CD">
        <w:rPr>
          <w:i w:val="0"/>
          <w:iCs w:val="0"/>
          <w:color w:val="auto"/>
          <w:sz w:val="22"/>
          <w:szCs w:val="22"/>
        </w:rPr>
        <w:t xml:space="preserve">activities </w:t>
      </w:r>
      <w:r w:rsidR="00140E0E">
        <w:rPr>
          <w:i w:val="0"/>
          <w:iCs w:val="0"/>
          <w:color w:val="auto"/>
          <w:sz w:val="22"/>
          <w:szCs w:val="22"/>
        </w:rPr>
        <w:t>in 1981</w:t>
      </w:r>
      <w:r w:rsidR="00736E2F" w:rsidRPr="007306CD">
        <w:rPr>
          <w:i w:val="0"/>
          <w:iCs w:val="0"/>
          <w:color w:val="auto"/>
          <w:sz w:val="22"/>
          <w:szCs w:val="22"/>
        </w:rPr>
        <w:t xml:space="preserve">. </w:t>
      </w:r>
      <w:r w:rsidR="00140E0E">
        <w:rPr>
          <w:i w:val="0"/>
          <w:iCs w:val="0"/>
          <w:color w:val="auto"/>
          <w:sz w:val="22"/>
          <w:szCs w:val="22"/>
        </w:rPr>
        <w:t>In contrast</w:t>
      </w:r>
      <w:r w:rsidR="00736E2F" w:rsidRPr="007306CD">
        <w:rPr>
          <w:i w:val="0"/>
          <w:iCs w:val="0"/>
          <w:color w:val="auto"/>
          <w:sz w:val="22"/>
          <w:szCs w:val="22"/>
        </w:rPr>
        <w:t xml:space="preserve">, Leeds and Nottingham were able to </w:t>
      </w:r>
      <w:r w:rsidR="00140E0E">
        <w:rPr>
          <w:i w:val="0"/>
          <w:iCs w:val="0"/>
          <w:color w:val="auto"/>
          <w:sz w:val="22"/>
          <w:szCs w:val="22"/>
        </w:rPr>
        <w:t>specialise in</w:t>
      </w:r>
      <w:r w:rsidR="00E5005C" w:rsidRPr="007306CD">
        <w:rPr>
          <w:i w:val="0"/>
          <w:iCs w:val="0"/>
          <w:color w:val="auto"/>
          <w:sz w:val="22"/>
          <w:szCs w:val="22"/>
        </w:rPr>
        <w:t xml:space="preserve"> IT-related activities</w:t>
      </w:r>
      <w:r w:rsidR="00140E0E">
        <w:rPr>
          <w:i w:val="0"/>
          <w:iCs w:val="0"/>
          <w:color w:val="auto"/>
          <w:sz w:val="22"/>
          <w:szCs w:val="22"/>
        </w:rPr>
        <w:t xml:space="preserve"> by 2019</w:t>
      </w:r>
      <w:r w:rsidR="006536AF" w:rsidRPr="007306CD">
        <w:rPr>
          <w:i w:val="0"/>
          <w:iCs w:val="0"/>
          <w:color w:val="auto"/>
          <w:sz w:val="22"/>
          <w:szCs w:val="22"/>
        </w:rPr>
        <w:t xml:space="preserve">, without having an electronics’ legacy from 1981; </w:t>
      </w:r>
      <w:commentRangeStart w:id="22"/>
      <w:r w:rsidR="006536AF" w:rsidRPr="007306CD">
        <w:rPr>
          <w:i w:val="0"/>
          <w:iCs w:val="0"/>
          <w:color w:val="auto"/>
          <w:sz w:val="22"/>
          <w:szCs w:val="22"/>
        </w:rPr>
        <w:t xml:space="preserve">Nottingham ranked 37th out of 62 cities in terms of being specialised in electronics. </w:t>
      </w:r>
      <w:commentRangeEnd w:id="22"/>
      <w:r w:rsidR="00140E0E">
        <w:rPr>
          <w:rStyle w:val="CommentReference"/>
          <w:i w:val="0"/>
          <w:iCs w:val="0"/>
          <w:color w:val="auto"/>
        </w:rPr>
        <w:commentReference w:id="22"/>
      </w:r>
      <w:r w:rsidRPr="007306CD">
        <w:rPr>
          <w:i w:val="0"/>
          <w:iCs w:val="0"/>
          <w:color w:val="auto"/>
          <w:sz w:val="22"/>
          <w:szCs w:val="22"/>
        </w:rPr>
        <w:br/>
      </w:r>
      <w:r w:rsidRPr="007306CD">
        <w:rPr>
          <w:i w:val="0"/>
          <w:color w:val="auto"/>
          <w:sz w:val="22"/>
          <w:szCs w:val="22"/>
        </w:rPr>
        <w:br/>
      </w:r>
      <w:r w:rsidR="00EF6C4E" w:rsidRPr="007306CD">
        <w:rPr>
          <w:b/>
          <w:i w:val="0"/>
          <w:color w:val="auto"/>
          <w:sz w:val="22"/>
          <w:szCs w:val="22"/>
        </w:rPr>
        <w:t xml:space="preserve">Figure </w:t>
      </w:r>
      <w:r w:rsidR="00EF6C4E" w:rsidRPr="007306CD">
        <w:rPr>
          <w:b/>
          <w:i w:val="0"/>
          <w:color w:val="auto"/>
          <w:sz w:val="22"/>
          <w:szCs w:val="22"/>
        </w:rPr>
        <w:fldChar w:fldCharType="begin"/>
      </w:r>
      <w:r w:rsidR="00EF6C4E" w:rsidRPr="007306CD">
        <w:rPr>
          <w:b/>
          <w:i w:val="0"/>
          <w:color w:val="auto"/>
          <w:sz w:val="22"/>
          <w:szCs w:val="22"/>
        </w:rPr>
        <w:instrText xml:space="preserve"> SEQ Figure \* ARABIC </w:instrText>
      </w:r>
      <w:r w:rsidR="00EF6C4E" w:rsidRPr="007306CD">
        <w:rPr>
          <w:b/>
          <w:i w:val="0"/>
          <w:color w:val="auto"/>
          <w:sz w:val="22"/>
          <w:szCs w:val="22"/>
        </w:rPr>
        <w:fldChar w:fldCharType="separate"/>
      </w:r>
      <w:r w:rsidR="00EF6C4E" w:rsidRPr="007306CD">
        <w:rPr>
          <w:b/>
          <w:i w:val="0"/>
          <w:color w:val="auto"/>
          <w:sz w:val="22"/>
          <w:szCs w:val="22"/>
        </w:rPr>
        <w:t>9</w:t>
      </w:r>
      <w:r w:rsidR="00EF6C4E" w:rsidRPr="007306CD">
        <w:rPr>
          <w:b/>
          <w:i w:val="0"/>
          <w:color w:val="auto"/>
          <w:sz w:val="22"/>
          <w:szCs w:val="22"/>
        </w:rPr>
        <w:fldChar w:fldCharType="end"/>
      </w:r>
      <w:r w:rsidR="00EF6C4E" w:rsidRPr="007306CD">
        <w:rPr>
          <w:b/>
          <w:i w:val="0"/>
          <w:color w:val="auto"/>
          <w:sz w:val="22"/>
          <w:szCs w:val="22"/>
        </w:rPr>
        <w:t>:</w:t>
      </w:r>
      <w:bookmarkEnd w:id="20"/>
      <w:r w:rsidR="00EF6C4E" w:rsidRPr="007306CD">
        <w:t xml:space="preserve"> </w:t>
      </w:r>
      <w:r w:rsidRPr="007306CD">
        <w:rPr>
          <w:i w:val="0"/>
          <w:color w:val="auto"/>
          <w:sz w:val="22"/>
          <w:szCs w:val="22"/>
        </w:rPr>
        <w:t>Economies focused on electronics were more likely to move towards IT-related occupations but there are some notable exceptions</w:t>
      </w:r>
      <w:bookmarkEnd w:id="21"/>
    </w:p>
    <w:p w14:paraId="37DC3E1B" w14:textId="77777777" w:rsidR="00736E2F" w:rsidRPr="007306CD" w:rsidRDefault="00CD6BDF" w:rsidP="003623F8">
      <w:pPr>
        <w:pBdr>
          <w:top w:val="single" w:sz="4" w:space="1" w:color="auto"/>
          <w:left w:val="single" w:sz="4" w:space="4" w:color="auto"/>
          <w:bottom w:val="single" w:sz="4" w:space="1" w:color="auto"/>
          <w:right w:val="single" w:sz="4" w:space="4" w:color="auto"/>
        </w:pBdr>
        <w:rPr>
          <w:color w:val="FF0000"/>
        </w:rPr>
      </w:pPr>
      <w:r w:rsidRPr="007306CD">
        <w:rPr>
          <w:noProof/>
        </w:rPr>
        <w:drawing>
          <wp:inline distT="0" distB="0" distL="0" distR="0" wp14:anchorId="1A5568AD" wp14:editId="72C3BAF2">
            <wp:extent cx="5731510" cy="2165985"/>
            <wp:effectExtent l="0" t="0" r="2540" b="5715"/>
            <wp:docPr id="20" name="Chart 20">
              <a:extLst xmlns:a="http://schemas.openxmlformats.org/drawingml/2006/main">
                <a:ext uri="{FF2B5EF4-FFF2-40B4-BE49-F238E27FC236}">
                  <a16:creationId xmlns:a16="http://schemas.microsoft.com/office/drawing/2014/main" id="{21E98C59-D7B3-47E4-BAD4-9B7C9FD14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74750FA" w14:textId="77777777" w:rsidR="00736E2F" w:rsidRPr="007306CD" w:rsidRDefault="00736E2F" w:rsidP="003623F8">
      <w:pPr>
        <w:pBdr>
          <w:top w:val="single" w:sz="4" w:space="1" w:color="auto"/>
          <w:left w:val="single" w:sz="4" w:space="4" w:color="auto"/>
          <w:bottom w:val="single" w:sz="4" w:space="1" w:color="auto"/>
          <w:right w:val="single" w:sz="4" w:space="4" w:color="auto"/>
        </w:pBdr>
      </w:pPr>
      <w:r w:rsidRPr="007306CD">
        <w:rPr>
          <w:sz w:val="14"/>
          <w:szCs w:val="14"/>
        </w:rPr>
        <w:t>Source: ONS; Census, 1981.</w:t>
      </w:r>
    </w:p>
    <w:p w14:paraId="25FA3F05" w14:textId="41F69375" w:rsidR="00E5005C" w:rsidRPr="007306CD" w:rsidRDefault="00736E2F" w:rsidP="003623F8">
      <w:pPr>
        <w:pBdr>
          <w:top w:val="single" w:sz="4" w:space="1" w:color="auto"/>
          <w:left w:val="single" w:sz="4" w:space="4" w:color="auto"/>
          <w:bottom w:val="single" w:sz="4" w:space="1" w:color="auto"/>
          <w:right w:val="single" w:sz="4" w:space="4" w:color="auto"/>
        </w:pBdr>
      </w:pPr>
      <w:r w:rsidRPr="007306CD">
        <w:t xml:space="preserve">A similar trend </w:t>
      </w:r>
      <w:r w:rsidR="006536AF" w:rsidRPr="007306CD">
        <w:t xml:space="preserve">can be found in </w:t>
      </w:r>
      <w:r w:rsidR="008519D8" w:rsidRPr="007306CD">
        <w:t xml:space="preserve">a number of other </w:t>
      </w:r>
      <w:r w:rsidR="00E27FB2" w:rsidRPr="007306CD">
        <w:t>activities</w:t>
      </w:r>
      <w:r w:rsidR="00E5005C" w:rsidRPr="007306CD">
        <w:t>. Liverpool was able to build a competitive advantage in research-related activities, one of the most complex sectors</w:t>
      </w:r>
      <w:r w:rsidR="00E27FB2" w:rsidRPr="007306CD">
        <w:t xml:space="preserve"> the city has</w:t>
      </w:r>
      <w:r w:rsidR="00E5005C" w:rsidRPr="007306CD">
        <w:t xml:space="preserve"> today, </w:t>
      </w:r>
      <w:r w:rsidR="00140E0E">
        <w:t>despite being</w:t>
      </w:r>
      <w:r w:rsidR="00E5005C" w:rsidRPr="007306CD">
        <w:t xml:space="preserve"> ranked 49th out of 63 cities in Research and Development activities in 198</w:t>
      </w:r>
      <w:r w:rsidR="00FA487F" w:rsidRPr="007306CD">
        <w:t>1</w:t>
      </w:r>
      <w:r w:rsidR="00E5005C" w:rsidRPr="007306CD">
        <w:t>.</w:t>
      </w:r>
      <w:r w:rsidR="00E5005C" w:rsidRPr="007306CD">
        <w:rPr>
          <w:rStyle w:val="FootnoteReference"/>
        </w:rPr>
        <w:footnoteReference w:id="27"/>
      </w:r>
      <w:r w:rsidR="00E5005C" w:rsidRPr="007306CD">
        <w:t xml:space="preserve"> Additionally, cities like Manchester</w:t>
      </w:r>
      <w:r w:rsidR="00140E0E">
        <w:t xml:space="preserve"> and</w:t>
      </w:r>
      <w:r w:rsidR="00E5005C" w:rsidRPr="007306CD">
        <w:t xml:space="preserve"> Nottingham were some of the least specialised economies in </w:t>
      </w:r>
      <w:r w:rsidR="00140E0E">
        <w:t>t</w:t>
      </w:r>
      <w:r w:rsidR="00E5005C" w:rsidRPr="007306CD">
        <w:t xml:space="preserve">elecommunications in 1981; </w:t>
      </w:r>
      <w:r w:rsidR="00140E0E">
        <w:t>but had developed a</w:t>
      </w:r>
      <w:r w:rsidR="00E5005C" w:rsidRPr="007306CD">
        <w:t xml:space="preserve"> competitive advantage in</w:t>
      </w:r>
      <w:r w:rsidR="00140E0E">
        <w:t xml:space="preserve"> w</w:t>
      </w:r>
      <w:r w:rsidR="00E5005C" w:rsidRPr="007306CD">
        <w:t xml:space="preserve">ireless telecommunications activities </w:t>
      </w:r>
      <w:r w:rsidR="00140E0E">
        <w:t>by 2019.</w:t>
      </w:r>
    </w:p>
    <w:p w14:paraId="463CBCD8" w14:textId="43C5D174" w:rsidR="00293036" w:rsidRPr="007306CD" w:rsidRDefault="00293036" w:rsidP="00293036">
      <w:pPr>
        <w:pBdr>
          <w:top w:val="single" w:sz="4" w:space="1" w:color="auto"/>
          <w:left w:val="single" w:sz="4" w:space="4" w:color="auto"/>
          <w:bottom w:val="single" w:sz="4" w:space="1" w:color="auto"/>
          <w:right w:val="single" w:sz="4" w:space="4" w:color="auto"/>
        </w:pBdr>
      </w:pPr>
      <w:r w:rsidRPr="007306CD">
        <w:t>Economic complexity</w:t>
      </w:r>
      <w:r w:rsidR="008519D8" w:rsidRPr="007306CD">
        <w:t xml:space="preserve"> </w:t>
      </w:r>
      <w:r w:rsidRPr="007306CD">
        <w:t xml:space="preserve">theory </w:t>
      </w:r>
      <w:r w:rsidR="008519D8" w:rsidRPr="007306CD">
        <w:t xml:space="preserve">suggests that places develop specialisms based on previous specialisms. At the city level, this </w:t>
      </w:r>
      <w:r w:rsidR="00140E0E">
        <w:t>analysis</w:t>
      </w:r>
      <w:r w:rsidR="008519D8" w:rsidRPr="007306CD">
        <w:t xml:space="preserve"> suggests that having a previous specialism may not be a necessary condition to develop one today.</w:t>
      </w:r>
      <w:r w:rsidR="00E27FB2" w:rsidRPr="007306CD">
        <w:t xml:space="preserve"> </w:t>
      </w:r>
      <w:r w:rsidR="00757361" w:rsidRPr="007306CD">
        <w:t>If cities can attract talent</w:t>
      </w:r>
      <w:r w:rsidR="00A66C95" w:rsidRPr="007306CD">
        <w:t>, therefore</w:t>
      </w:r>
      <w:r w:rsidR="00757361" w:rsidRPr="007306CD">
        <w:t xml:space="preserve"> increase their accumulated knowledge, complex economic activities are likely to emerge.</w:t>
      </w:r>
    </w:p>
    <w:p w14:paraId="20B56180" w14:textId="57972155" w:rsidR="00313B63" w:rsidRPr="007306CD" w:rsidRDefault="002D1950" w:rsidP="0074523A">
      <w:r>
        <w:t>The big picture is that</w:t>
      </w:r>
      <w:r w:rsidR="00313B63" w:rsidRPr="007306CD">
        <w:t xml:space="preserve"> the geography of knowledge in 2019 is less Southern than it was in 1981, because big cities outside London in the Midlands, North of England, and Scotland have become much more important places of knowledge creation.</w:t>
      </w:r>
    </w:p>
    <w:p w14:paraId="025E7DA9" w14:textId="417DC04F" w:rsidR="003A379C" w:rsidRPr="007306CD" w:rsidRDefault="00293036" w:rsidP="0074523A">
      <w:pPr>
        <w:rPr>
          <w:b/>
        </w:rPr>
      </w:pPr>
      <w:r w:rsidRPr="007306CD">
        <w:rPr>
          <w:b/>
        </w:rPr>
        <w:t xml:space="preserve">H2: </w:t>
      </w:r>
      <w:r w:rsidR="002D1950">
        <w:rPr>
          <w:b/>
        </w:rPr>
        <w:t>Big cities have benefitted from how the economy has changed, not policy bias</w:t>
      </w:r>
    </w:p>
    <w:p w14:paraId="7E077BDB" w14:textId="3BD13C92" w:rsidR="00D74F59" w:rsidRPr="007306CD" w:rsidRDefault="00AA48C1" w:rsidP="00F13AFA">
      <w:pPr>
        <w:rPr>
          <w:szCs w:val="24"/>
        </w:rPr>
      </w:pPr>
      <w:r w:rsidRPr="007306CD">
        <w:rPr>
          <w:szCs w:val="24"/>
        </w:rPr>
        <w:t>Th</w:t>
      </w:r>
      <w:r w:rsidR="000E3D0C" w:rsidRPr="007306CD">
        <w:rPr>
          <w:szCs w:val="24"/>
        </w:rPr>
        <w:t xml:space="preserve">e turnaround of most of </w:t>
      </w:r>
      <w:r w:rsidR="002D1950">
        <w:rPr>
          <w:szCs w:val="24"/>
        </w:rPr>
        <w:t>Britain’s</w:t>
      </w:r>
      <w:r w:rsidR="000E3D0C" w:rsidRPr="007306CD">
        <w:rPr>
          <w:szCs w:val="24"/>
        </w:rPr>
        <w:t xml:space="preserve"> large cities</w:t>
      </w:r>
      <w:r w:rsidRPr="007306CD">
        <w:rPr>
          <w:szCs w:val="24"/>
        </w:rPr>
        <w:t xml:space="preserve"> goes somewhat against economic complexity theory, which says that the evolution of an economy is related to its past specialisms. </w:t>
      </w:r>
    </w:p>
    <w:p w14:paraId="1CE4F03B" w14:textId="5BE6AEEA" w:rsidR="00293036" w:rsidRPr="007306CD" w:rsidRDefault="00560A15">
      <w:pPr>
        <w:rPr>
          <w:rFonts w:eastAsia="Times New Roman" w:cstheme="minorHAnsi"/>
        </w:rPr>
      </w:pPr>
      <w:r w:rsidRPr="007306CD">
        <w:rPr>
          <w:rFonts w:eastAsia="Times New Roman" w:cstheme="minorHAnsi"/>
        </w:rPr>
        <w:t>One explanation in the public debate is</w:t>
      </w:r>
      <w:r w:rsidR="00D74F59" w:rsidRPr="007306CD">
        <w:rPr>
          <w:rFonts w:eastAsia="Times New Roman" w:cstheme="minorHAnsi"/>
        </w:rPr>
        <w:t xml:space="preserve"> that large </w:t>
      </w:r>
      <w:r w:rsidR="00AD04C6" w:rsidRPr="007306CD">
        <w:rPr>
          <w:rFonts w:eastAsia="Times New Roman" w:cstheme="minorHAnsi"/>
        </w:rPr>
        <w:t>cities have been explicitly favoured by policy in recent decades. This has sucked jobs into cities, so the argument goes</w:t>
      </w:r>
      <w:r w:rsidR="000E3D0C" w:rsidRPr="007306CD">
        <w:rPr>
          <w:rFonts w:eastAsia="Times New Roman" w:cstheme="minorHAnsi"/>
        </w:rPr>
        <w:t>, at the cost of their surrounding areas</w:t>
      </w:r>
      <w:r w:rsidR="00AD04C6" w:rsidRPr="007306CD">
        <w:rPr>
          <w:rFonts w:eastAsia="Times New Roman" w:cstheme="minorHAnsi"/>
        </w:rPr>
        <w:t xml:space="preserve">. </w:t>
      </w:r>
    </w:p>
    <w:p w14:paraId="0FB9F3C9" w14:textId="5A562E48" w:rsidR="00560A15" w:rsidRPr="007306CD" w:rsidRDefault="008519D8">
      <w:pPr>
        <w:rPr>
          <w:rFonts w:eastAsia="Times New Roman" w:cstheme="minorHAnsi"/>
        </w:rPr>
      </w:pPr>
      <w:r w:rsidRPr="007306CD">
        <w:rPr>
          <w:rFonts w:eastAsia="Times New Roman" w:cstheme="minorHAnsi"/>
        </w:rPr>
        <w:lastRenderedPageBreak/>
        <w:t>But f</w:t>
      </w:r>
      <w:r w:rsidR="00AD04C6" w:rsidRPr="007306CD">
        <w:rPr>
          <w:rFonts w:eastAsia="Times New Roman" w:cstheme="minorHAnsi"/>
        </w:rPr>
        <w:t xml:space="preserve">inding evidence </w:t>
      </w:r>
      <w:r w:rsidR="002D1950">
        <w:rPr>
          <w:rFonts w:eastAsia="Times New Roman" w:cstheme="minorHAnsi"/>
        </w:rPr>
        <w:t xml:space="preserve">for this view </w:t>
      </w:r>
      <w:r w:rsidR="00AD04C6" w:rsidRPr="007306CD">
        <w:rPr>
          <w:rFonts w:eastAsia="Times New Roman" w:cstheme="minorHAnsi"/>
        </w:rPr>
        <w:t xml:space="preserve">is difficult. </w:t>
      </w:r>
      <w:r w:rsidR="00AF279C" w:rsidRPr="007306CD">
        <w:rPr>
          <w:rFonts w:eastAsia="Times New Roman" w:cstheme="minorHAnsi"/>
        </w:rPr>
        <w:t xml:space="preserve">First, </w:t>
      </w:r>
      <w:r w:rsidR="00293036" w:rsidRPr="007306CD">
        <w:rPr>
          <w:rFonts w:eastAsia="Times New Roman" w:cstheme="minorHAnsi"/>
        </w:rPr>
        <w:t>there is no consistent pattern of pro-urban policy over this period. For instance, the</w:t>
      </w:r>
      <w:r w:rsidR="00AC11D3" w:rsidRPr="007306CD">
        <w:rPr>
          <w:rFonts w:eastAsia="Times New Roman" w:cstheme="minorHAnsi"/>
        </w:rPr>
        <w:t xml:space="preserve"> Local Government Act 198</w:t>
      </w:r>
      <w:r w:rsidR="00293036" w:rsidRPr="007306CD">
        <w:rPr>
          <w:rFonts w:eastAsia="Times New Roman" w:cstheme="minorHAnsi"/>
        </w:rPr>
        <w:t>6</w:t>
      </w:r>
      <w:r w:rsidR="00AC11D3" w:rsidRPr="007306CD">
        <w:rPr>
          <w:rFonts w:eastAsia="Times New Roman" w:cstheme="minorHAnsi"/>
        </w:rPr>
        <w:t xml:space="preserve"> abolished </w:t>
      </w:r>
      <w:r w:rsidR="00560A15" w:rsidRPr="007306CD">
        <w:rPr>
          <w:rFonts w:eastAsia="Times New Roman" w:cstheme="minorHAnsi"/>
        </w:rPr>
        <w:t xml:space="preserve">the Greater London Council and </w:t>
      </w:r>
      <w:r w:rsidR="00AC11D3" w:rsidRPr="007306CD">
        <w:rPr>
          <w:rFonts w:eastAsia="Times New Roman" w:cstheme="minorHAnsi"/>
        </w:rPr>
        <w:t xml:space="preserve">the metropolitan </w:t>
      </w:r>
      <w:r w:rsidR="00293036" w:rsidRPr="007306CD">
        <w:rPr>
          <w:rFonts w:eastAsia="Times New Roman" w:cstheme="minorHAnsi"/>
        </w:rPr>
        <w:t xml:space="preserve">county </w:t>
      </w:r>
      <w:r w:rsidR="00AC11D3" w:rsidRPr="007306CD">
        <w:rPr>
          <w:rFonts w:eastAsia="Times New Roman" w:cstheme="minorHAnsi"/>
        </w:rPr>
        <w:t>councils</w:t>
      </w:r>
      <w:r w:rsidR="00560A15" w:rsidRPr="007306CD">
        <w:rPr>
          <w:rFonts w:eastAsia="Times New Roman" w:cstheme="minorHAnsi"/>
        </w:rPr>
        <w:t xml:space="preserve">, and these were not reversed until 2000 and the 2010s respectively. </w:t>
      </w:r>
    </w:p>
    <w:p w14:paraId="547E9E9A" w14:textId="74B69915" w:rsidR="002D1950" w:rsidRDefault="00AC11D3">
      <w:pPr>
        <w:rPr>
          <w:rFonts w:eastAsia="Times New Roman" w:cstheme="minorHAnsi"/>
        </w:rPr>
      </w:pPr>
      <w:r w:rsidRPr="007306CD">
        <w:rPr>
          <w:rFonts w:eastAsia="Times New Roman" w:cstheme="minorHAnsi"/>
        </w:rPr>
        <w:t>Second, t</w:t>
      </w:r>
      <w:r w:rsidR="00AD04C6" w:rsidRPr="007306CD">
        <w:rPr>
          <w:rFonts w:eastAsia="Times New Roman" w:cstheme="minorHAnsi"/>
        </w:rPr>
        <w:t>here have been city specific policies, such as Michael Heseltine’s City Challenge or City Deals under the Cameron-led government.</w:t>
      </w:r>
      <w:r w:rsidR="001D2023" w:rsidRPr="007306CD">
        <w:rPr>
          <w:rStyle w:val="FootnoteReference"/>
          <w:rFonts w:eastAsia="Times New Roman" w:cstheme="minorHAnsi"/>
        </w:rPr>
        <w:footnoteReference w:id="28"/>
      </w:r>
      <w:r w:rsidR="00AD04C6" w:rsidRPr="007306CD">
        <w:rPr>
          <w:rFonts w:eastAsia="Times New Roman" w:cstheme="minorHAnsi"/>
        </w:rPr>
        <w:t xml:space="preserve"> But as </w:t>
      </w:r>
      <w:r w:rsidR="0039341C" w:rsidRPr="007306CD">
        <w:rPr>
          <w:rFonts w:eastAsia="Times New Roman" w:cstheme="minorHAnsi"/>
        </w:rPr>
        <w:fldChar w:fldCharType="begin"/>
      </w:r>
      <w:r w:rsidR="0039341C" w:rsidRPr="007306CD">
        <w:rPr>
          <w:rFonts w:eastAsia="Times New Roman" w:cstheme="minorHAnsi"/>
        </w:rPr>
        <w:instrText xml:space="preserve"> REF _Ref80028167 \h </w:instrText>
      </w:r>
      <w:r w:rsidR="004B4A0B" w:rsidRPr="007306CD">
        <w:rPr>
          <w:rFonts w:eastAsia="Times New Roman" w:cstheme="minorHAnsi"/>
        </w:rPr>
        <w:instrText xml:space="preserve"> \* MERGEFORMAT </w:instrText>
      </w:r>
      <w:r w:rsidR="0039341C" w:rsidRPr="007306CD">
        <w:rPr>
          <w:rFonts w:eastAsia="Times New Roman" w:cstheme="minorHAnsi"/>
        </w:rPr>
      </w:r>
      <w:r w:rsidR="0039341C" w:rsidRPr="007306CD">
        <w:rPr>
          <w:rFonts w:eastAsia="Times New Roman" w:cstheme="minorHAnsi"/>
        </w:rPr>
        <w:fldChar w:fldCharType="separate"/>
      </w:r>
      <w:r w:rsidR="00AB4A81" w:rsidRPr="007306CD">
        <w:t xml:space="preserve">Box </w:t>
      </w:r>
      <w:r w:rsidR="00AB4A81" w:rsidRPr="007306CD">
        <w:rPr>
          <w:noProof/>
        </w:rPr>
        <w:t>5</w:t>
      </w:r>
      <w:r w:rsidR="0039341C" w:rsidRPr="007306CD">
        <w:rPr>
          <w:rFonts w:eastAsia="Times New Roman" w:cstheme="minorHAnsi"/>
        </w:rPr>
        <w:fldChar w:fldCharType="end"/>
      </w:r>
      <w:r w:rsidR="00AD04C6" w:rsidRPr="007306CD">
        <w:rPr>
          <w:rFonts w:eastAsia="Times New Roman" w:cstheme="minorHAnsi"/>
        </w:rPr>
        <w:t xml:space="preserve"> illustrates, in the wide gamut of local growth policies that have been put in place in the last </w:t>
      </w:r>
      <w:r w:rsidR="009A2B16" w:rsidRPr="007306CD">
        <w:rPr>
          <w:rFonts w:eastAsia="Times New Roman" w:cstheme="minorHAnsi"/>
        </w:rPr>
        <w:t>4</w:t>
      </w:r>
      <w:r w:rsidR="00AD04C6" w:rsidRPr="007306CD">
        <w:rPr>
          <w:rFonts w:eastAsia="Times New Roman" w:cstheme="minorHAnsi"/>
        </w:rPr>
        <w:t>0 years, very few have been city focussed</w:t>
      </w:r>
      <w:r w:rsidR="002D1950">
        <w:rPr>
          <w:rFonts w:eastAsia="Times New Roman" w:cstheme="minorHAnsi"/>
        </w:rPr>
        <w:t xml:space="preserve">. </w:t>
      </w:r>
    </w:p>
    <w:p w14:paraId="1C1BBD88" w14:textId="410B666A" w:rsidR="002D1950" w:rsidRPr="007306CD" w:rsidRDefault="002D1950">
      <w:pPr>
        <w:rPr>
          <w:rFonts w:eastAsia="Times New Roman" w:cstheme="minorHAnsi"/>
        </w:rPr>
      </w:pPr>
      <w:r>
        <w:rPr>
          <w:rFonts w:eastAsia="Times New Roman" w:cstheme="minorHAnsi"/>
        </w:rPr>
        <w:t>Furthermore, all local growth policies tend to be relatively marginal compared to other policies or spending decisions by national government. These affects how the nationally economy adapts and changes, with consequences for local economies too.</w:t>
      </w:r>
    </w:p>
    <w:p w14:paraId="05A64B8D" w14:textId="1047E5D9" w:rsidR="009A2B16" w:rsidRPr="007306CD" w:rsidRDefault="0039341C" w:rsidP="0039341C">
      <w:pPr>
        <w:pStyle w:val="Caption"/>
        <w:pBdr>
          <w:top w:val="single" w:sz="4" w:space="1" w:color="auto"/>
          <w:left w:val="single" w:sz="4" w:space="4" w:color="auto"/>
          <w:bottom w:val="single" w:sz="4" w:space="1" w:color="auto"/>
          <w:right w:val="single" w:sz="4" w:space="4" w:color="auto"/>
        </w:pBdr>
        <w:rPr>
          <w:rFonts w:cstheme="minorHAnsi"/>
          <w:b/>
          <w:color w:val="auto"/>
        </w:rPr>
      </w:pPr>
      <w:bookmarkStart w:id="23" w:name="_Ref80028167"/>
      <w:bookmarkStart w:id="24" w:name="_Ref33794648"/>
      <w:r w:rsidRPr="007306CD">
        <w:rPr>
          <w:sz w:val="22"/>
          <w:szCs w:val="22"/>
        </w:rPr>
        <w:t xml:space="preserve">Box </w:t>
      </w:r>
      <w:r w:rsidRPr="007306CD">
        <w:rPr>
          <w:sz w:val="22"/>
          <w:szCs w:val="22"/>
        </w:rPr>
        <w:fldChar w:fldCharType="begin"/>
      </w:r>
      <w:r w:rsidRPr="007306CD">
        <w:rPr>
          <w:sz w:val="22"/>
          <w:szCs w:val="22"/>
        </w:rPr>
        <w:instrText xml:space="preserve"> SEQ Box \* ARABIC </w:instrText>
      </w:r>
      <w:r w:rsidRPr="007306CD">
        <w:rPr>
          <w:sz w:val="22"/>
          <w:szCs w:val="22"/>
        </w:rPr>
        <w:fldChar w:fldCharType="separate"/>
      </w:r>
      <w:r w:rsidR="00AB4A81" w:rsidRPr="007306CD">
        <w:rPr>
          <w:noProof/>
          <w:sz w:val="22"/>
          <w:szCs w:val="22"/>
        </w:rPr>
        <w:t>5</w:t>
      </w:r>
      <w:r w:rsidRPr="007306CD">
        <w:rPr>
          <w:sz w:val="22"/>
          <w:szCs w:val="22"/>
        </w:rPr>
        <w:fldChar w:fldCharType="end"/>
      </w:r>
      <w:bookmarkEnd w:id="23"/>
      <w:r w:rsidRPr="007306CD">
        <w:rPr>
          <w:sz w:val="22"/>
          <w:szCs w:val="22"/>
        </w:rPr>
        <w:t>: A time line of sub-national policies</w:t>
      </w:r>
      <w:r w:rsidR="009A2B16" w:rsidRPr="007306CD">
        <w:rPr>
          <w:rFonts w:cstheme="minorHAnsi"/>
          <w:b/>
          <w:color w:val="auto"/>
          <w:sz w:val="22"/>
          <w:szCs w:val="22"/>
        </w:rPr>
        <w:br/>
      </w:r>
      <w:r w:rsidR="00244FA0" w:rsidRPr="007306CD">
        <w:rPr>
          <w:rFonts w:cstheme="minorHAnsi"/>
          <w:b/>
          <w:color w:val="auto"/>
        </w:rPr>
        <w:br/>
      </w:r>
      <w:r w:rsidR="00244FA0" w:rsidRPr="007306CD">
        <w:rPr>
          <w:rFonts w:cstheme="minorHAnsi"/>
          <w:i w:val="0"/>
          <w:color w:val="auto"/>
          <w:sz w:val="22"/>
          <w:szCs w:val="22"/>
        </w:rPr>
        <w:t>While not exhaustive, the below sets out a long list of local growth initiatives that have been put in place since the 1980s. Only three have had an explicit city focus – City Challenge, City Deals and Mayoral Devolution Deals. Meanwhile there have been a number of initiatives that have been more explicit in not having a city focus, such as the creation of the Coalfield Regeneration Trust, Coastal Communities Fund and the recently announced Towns Fund.</w:t>
      </w:r>
      <w:r w:rsidR="00E53CF8" w:rsidRPr="007306CD">
        <w:rPr>
          <w:rFonts w:cstheme="minorHAnsi"/>
          <w:i w:val="0"/>
          <w:color w:val="auto"/>
          <w:sz w:val="22"/>
          <w:szCs w:val="22"/>
        </w:rPr>
        <w:t xml:space="preserve"> The dates below are the year the policy was introduced.</w:t>
      </w:r>
    </w:p>
    <w:bookmarkEnd w:id="24"/>
    <w:p w14:paraId="57AD1B91" w14:textId="07AD97F2" w:rsidR="009A2B16" w:rsidRPr="007306CD" w:rsidRDefault="009A2B16" w:rsidP="0039341C">
      <w:pPr>
        <w:pBdr>
          <w:top w:val="single" w:sz="4" w:space="1" w:color="auto"/>
          <w:left w:val="single" w:sz="4" w:space="4" w:color="auto"/>
          <w:bottom w:val="single" w:sz="4" w:space="1" w:color="auto"/>
          <w:right w:val="single" w:sz="4" w:space="4" w:color="auto"/>
        </w:pBdr>
        <w:rPr>
          <w:rFonts w:eastAsia="Times New Roman"/>
        </w:rPr>
      </w:pPr>
      <w:r w:rsidRPr="007306CD">
        <w:rPr>
          <w:rFonts w:eastAsia="Times New Roman"/>
        </w:rPr>
        <w:t>1981</w:t>
      </w:r>
      <w:r w:rsidR="007306CD">
        <w:rPr>
          <w:rFonts w:eastAsia="Times New Roman"/>
        </w:rPr>
        <w:t xml:space="preserve"> -</w:t>
      </w:r>
      <w:r w:rsidRPr="007306CD">
        <w:rPr>
          <w:rFonts w:eastAsia="Times New Roman"/>
        </w:rPr>
        <w:t xml:space="preserve"> Enterprise Zones</w:t>
      </w:r>
    </w:p>
    <w:p w14:paraId="27076C7E" w14:textId="222E28C6"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1991 </w:t>
      </w:r>
      <w:r w:rsidR="007306CD">
        <w:rPr>
          <w:rFonts w:eastAsia="Times New Roman" w:cstheme="minorHAnsi"/>
        </w:rPr>
        <w:t xml:space="preserve">- </w:t>
      </w:r>
      <w:r w:rsidRPr="007306CD">
        <w:rPr>
          <w:rFonts w:eastAsia="Times New Roman" w:cstheme="minorHAnsi"/>
        </w:rPr>
        <w:t>City Challenge</w:t>
      </w:r>
    </w:p>
    <w:p w14:paraId="62D9F729" w14:textId="3EA384E5" w:rsidR="00AD04C6" w:rsidRPr="007306CD" w:rsidRDefault="00AD04C6" w:rsidP="0039341C">
      <w:pPr>
        <w:pBdr>
          <w:top w:val="single" w:sz="4" w:space="1" w:color="auto"/>
          <w:left w:val="single" w:sz="4" w:space="4" w:color="auto"/>
          <w:bottom w:val="single" w:sz="4" w:space="1" w:color="auto"/>
          <w:right w:val="single" w:sz="4" w:space="4" w:color="auto"/>
        </w:pBdr>
      </w:pPr>
      <w:r w:rsidRPr="007306CD">
        <w:t>1999</w:t>
      </w:r>
      <w:r w:rsidR="007306CD">
        <w:t xml:space="preserve"> -</w:t>
      </w:r>
      <w:r w:rsidRPr="007306CD">
        <w:t xml:space="preserve"> Coalfield Regeneration Trust</w:t>
      </w:r>
    </w:p>
    <w:p w14:paraId="5EEBD47B" w14:textId="34ADF64A"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1997</w:t>
      </w:r>
      <w:r w:rsidR="007306CD">
        <w:rPr>
          <w:rFonts w:eastAsia="Times New Roman" w:cstheme="minorHAnsi"/>
        </w:rPr>
        <w:t xml:space="preserve"> -</w:t>
      </w:r>
      <w:r w:rsidRPr="007306CD">
        <w:rPr>
          <w:rFonts w:eastAsia="Times New Roman" w:cstheme="minorHAnsi"/>
        </w:rPr>
        <w:t xml:space="preserve"> Single Regeneration Budget</w:t>
      </w:r>
    </w:p>
    <w:p w14:paraId="184364CD" w14:textId="0F25B105"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1998</w:t>
      </w:r>
      <w:r w:rsidR="007306CD">
        <w:rPr>
          <w:rFonts w:eastAsia="Times New Roman" w:cstheme="minorHAnsi"/>
        </w:rPr>
        <w:t xml:space="preserve"> -</w:t>
      </w:r>
      <w:r w:rsidRPr="007306CD">
        <w:rPr>
          <w:rFonts w:eastAsia="Times New Roman" w:cstheme="minorHAnsi"/>
        </w:rPr>
        <w:t xml:space="preserve"> Regional Development Agencies</w:t>
      </w:r>
    </w:p>
    <w:p w14:paraId="6C7ED873" w14:textId="626F6C46" w:rsidR="00AD04C6" w:rsidRPr="007306CD" w:rsidRDefault="009A2B16" w:rsidP="0039341C">
      <w:pPr>
        <w:pBdr>
          <w:top w:val="single" w:sz="4" w:space="1" w:color="auto"/>
          <w:left w:val="single" w:sz="4" w:space="4" w:color="auto"/>
          <w:bottom w:val="single" w:sz="4" w:space="1" w:color="auto"/>
          <w:right w:val="single" w:sz="4" w:space="4" w:color="auto"/>
        </w:pBdr>
      </w:pPr>
      <w:r w:rsidRPr="007306CD">
        <w:t>2001</w:t>
      </w:r>
      <w:r w:rsidR="00AD04C6" w:rsidRPr="007306CD">
        <w:t xml:space="preserve"> </w:t>
      </w:r>
      <w:r w:rsidR="007306CD">
        <w:t xml:space="preserve">- </w:t>
      </w:r>
      <w:r w:rsidR="007113F9" w:rsidRPr="007306CD">
        <w:t>Neighbourhood Management Pathfinder Programme</w:t>
      </w:r>
    </w:p>
    <w:p w14:paraId="594294A9" w14:textId="2E6346CD" w:rsidR="00AD04C6" w:rsidRPr="007306C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2001</w:t>
      </w:r>
      <w:r w:rsidR="007306CD">
        <w:rPr>
          <w:rFonts w:eastAsia="Times New Roman" w:cstheme="minorHAnsi"/>
        </w:rPr>
        <w:t xml:space="preserve"> -</w:t>
      </w:r>
      <w:r w:rsidR="00AD04C6" w:rsidRPr="007306CD">
        <w:rPr>
          <w:rFonts w:eastAsia="Times New Roman" w:cstheme="minorHAnsi"/>
        </w:rPr>
        <w:t xml:space="preserve"> New Deal for Communities</w:t>
      </w:r>
    </w:p>
    <w:p w14:paraId="6A4DEBFC" w14:textId="1F988363" w:rsidR="009A2B16" w:rsidRPr="007306C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2006 </w:t>
      </w:r>
      <w:r w:rsidR="007306CD">
        <w:rPr>
          <w:rFonts w:eastAsia="Times New Roman" w:cstheme="minorHAnsi"/>
        </w:rPr>
        <w:t xml:space="preserve">- </w:t>
      </w:r>
      <w:r w:rsidRPr="007306CD">
        <w:rPr>
          <w:rFonts w:eastAsia="Times New Roman" w:cstheme="minorHAnsi"/>
        </w:rPr>
        <w:t>Local Enterprise Growth Initiative</w:t>
      </w:r>
    </w:p>
    <w:p w14:paraId="4A632585" w14:textId="66130953"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2011</w:t>
      </w:r>
      <w:r w:rsidR="007306CD">
        <w:rPr>
          <w:rFonts w:eastAsia="Times New Roman" w:cstheme="minorHAnsi"/>
        </w:rPr>
        <w:t xml:space="preserve"> -</w:t>
      </w:r>
      <w:r w:rsidRPr="007306CD">
        <w:rPr>
          <w:rFonts w:eastAsia="Times New Roman" w:cstheme="minorHAnsi"/>
        </w:rPr>
        <w:t xml:space="preserve"> Local Enterprise Partnerships</w:t>
      </w:r>
    </w:p>
    <w:p w14:paraId="58A34CA3" w14:textId="74B87782" w:rsidR="000E3D0C" w:rsidRPr="007306CD" w:rsidRDefault="000E3D0C" w:rsidP="000E3D0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2011</w:t>
      </w:r>
      <w:r w:rsidR="007306CD">
        <w:rPr>
          <w:rFonts w:eastAsia="Times New Roman" w:cstheme="minorHAnsi"/>
        </w:rPr>
        <w:t xml:space="preserve"> -</w:t>
      </w:r>
      <w:r w:rsidRPr="007306CD">
        <w:rPr>
          <w:rFonts w:eastAsia="Times New Roman" w:cstheme="minorHAnsi"/>
        </w:rPr>
        <w:t xml:space="preserve"> City Deals</w:t>
      </w:r>
    </w:p>
    <w:p w14:paraId="0BBFE395" w14:textId="53405168" w:rsidR="009A2B16" w:rsidRPr="007306C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2012</w:t>
      </w:r>
      <w:r w:rsidR="007306CD">
        <w:rPr>
          <w:rFonts w:eastAsia="Times New Roman" w:cstheme="minorHAnsi"/>
        </w:rPr>
        <w:t xml:space="preserve"> -</w:t>
      </w:r>
      <w:r w:rsidRPr="007306CD">
        <w:rPr>
          <w:rFonts w:eastAsia="Times New Roman" w:cstheme="minorHAnsi"/>
        </w:rPr>
        <w:t xml:space="preserve"> Coastal Communities Fund</w:t>
      </w:r>
    </w:p>
    <w:p w14:paraId="5B8A80DA" w14:textId="32704AA9" w:rsidR="000E3D0C" w:rsidRPr="007306CD" w:rsidRDefault="000E3D0C" w:rsidP="000E3D0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2012 </w:t>
      </w:r>
      <w:r w:rsidR="007306CD">
        <w:rPr>
          <w:rFonts w:eastAsia="Times New Roman" w:cstheme="minorHAnsi"/>
        </w:rPr>
        <w:t xml:space="preserve">- </w:t>
      </w:r>
      <w:r w:rsidRPr="007306CD">
        <w:rPr>
          <w:rFonts w:eastAsia="Times New Roman" w:cstheme="minorHAnsi"/>
        </w:rPr>
        <w:t xml:space="preserve">Enterprise </w:t>
      </w:r>
      <w:r w:rsidR="00560A15" w:rsidRPr="007306CD">
        <w:rPr>
          <w:rFonts w:eastAsia="Times New Roman" w:cstheme="minorHAnsi"/>
        </w:rPr>
        <w:t>Z</w:t>
      </w:r>
      <w:r w:rsidRPr="007306CD">
        <w:rPr>
          <w:rFonts w:eastAsia="Times New Roman" w:cstheme="minorHAnsi"/>
        </w:rPr>
        <w:t>ones</w:t>
      </w:r>
    </w:p>
    <w:p w14:paraId="6B7E0E19" w14:textId="18ECF22A"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2014 </w:t>
      </w:r>
      <w:r w:rsidR="007306CD">
        <w:rPr>
          <w:rFonts w:eastAsia="Times New Roman" w:cstheme="minorHAnsi"/>
        </w:rPr>
        <w:t xml:space="preserve">- </w:t>
      </w:r>
      <w:r w:rsidRPr="007306CD">
        <w:rPr>
          <w:rFonts w:eastAsia="Times New Roman" w:cstheme="minorHAnsi"/>
        </w:rPr>
        <w:t>Local Growth Fund</w:t>
      </w:r>
    </w:p>
    <w:p w14:paraId="5DEFCC4B" w14:textId="6AD5E933"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w:t>
      </w:r>
      <w:r w:rsidR="009A2B16" w:rsidRPr="007306CD">
        <w:rPr>
          <w:rFonts w:eastAsia="Times New Roman" w:cstheme="minorHAnsi"/>
        </w:rPr>
        <w:t>1</w:t>
      </w:r>
      <w:r w:rsidR="00E53CF8" w:rsidRPr="007306CD">
        <w:rPr>
          <w:rFonts w:eastAsia="Times New Roman" w:cstheme="minorHAnsi"/>
        </w:rPr>
        <w:t>4</w:t>
      </w:r>
      <w:r w:rsidR="0039341C" w:rsidRPr="007306CD">
        <w:rPr>
          <w:rFonts w:eastAsia="Times New Roman" w:cstheme="minorHAnsi"/>
        </w:rPr>
        <w:t xml:space="preserve"> </w:t>
      </w:r>
      <w:r w:rsidR="007306CD">
        <w:rPr>
          <w:rFonts w:eastAsia="Times New Roman" w:cstheme="minorHAnsi"/>
        </w:rPr>
        <w:t xml:space="preserve">- </w:t>
      </w:r>
      <w:r w:rsidRPr="007306CD">
        <w:rPr>
          <w:rFonts w:eastAsia="Times New Roman" w:cstheme="minorHAnsi"/>
        </w:rPr>
        <w:t>Mayoral Devolution Deals</w:t>
      </w:r>
    </w:p>
    <w:p w14:paraId="537D32C9" w14:textId="6182EB17"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2019 </w:t>
      </w:r>
      <w:r w:rsidR="007306CD">
        <w:rPr>
          <w:rFonts w:eastAsia="Times New Roman" w:cstheme="minorHAnsi"/>
        </w:rPr>
        <w:t>-</w:t>
      </w:r>
      <w:r w:rsidRPr="007306CD">
        <w:rPr>
          <w:rFonts w:eastAsia="Times New Roman" w:cstheme="minorHAnsi"/>
        </w:rPr>
        <w:t>Towns Fund</w:t>
      </w:r>
    </w:p>
    <w:p w14:paraId="0512252F" w14:textId="36AB37A8"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2019 </w:t>
      </w:r>
      <w:r w:rsidR="007306CD">
        <w:rPr>
          <w:rFonts w:eastAsia="Times New Roman" w:cstheme="minorHAnsi"/>
        </w:rPr>
        <w:t xml:space="preserve">- </w:t>
      </w:r>
      <w:r w:rsidRPr="007306CD">
        <w:rPr>
          <w:rFonts w:eastAsia="Times New Roman" w:cstheme="minorHAnsi"/>
        </w:rPr>
        <w:t xml:space="preserve">Future High </w:t>
      </w:r>
      <w:r w:rsidR="00560A15" w:rsidRPr="007306CD">
        <w:rPr>
          <w:rFonts w:eastAsia="Times New Roman" w:cstheme="minorHAnsi"/>
        </w:rPr>
        <w:t>S</w:t>
      </w:r>
      <w:r w:rsidRPr="007306CD">
        <w:rPr>
          <w:rFonts w:eastAsia="Times New Roman" w:cstheme="minorHAnsi"/>
        </w:rPr>
        <w:t xml:space="preserve">treets </w:t>
      </w:r>
      <w:r w:rsidR="00560A15" w:rsidRPr="007306CD">
        <w:rPr>
          <w:rFonts w:eastAsia="Times New Roman" w:cstheme="minorHAnsi"/>
        </w:rPr>
        <w:t>F</w:t>
      </w:r>
      <w:r w:rsidRPr="007306CD">
        <w:rPr>
          <w:rFonts w:eastAsia="Times New Roman" w:cstheme="minorHAnsi"/>
        </w:rPr>
        <w:t>und</w:t>
      </w:r>
    </w:p>
    <w:p w14:paraId="24293F96" w14:textId="4945C2B7" w:rsidR="00753E70" w:rsidRPr="007306CD" w:rsidRDefault="00753E70"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lastRenderedPageBreak/>
        <w:t>202</w:t>
      </w:r>
      <w:r w:rsidR="009A2B16" w:rsidRPr="007306CD">
        <w:rPr>
          <w:rFonts w:eastAsia="Times New Roman" w:cstheme="minorHAnsi"/>
        </w:rPr>
        <w:t>1</w:t>
      </w:r>
      <w:r w:rsidRPr="007306CD">
        <w:rPr>
          <w:rFonts w:eastAsia="Times New Roman" w:cstheme="minorHAnsi"/>
        </w:rPr>
        <w:t xml:space="preserve"> </w:t>
      </w:r>
      <w:r w:rsidR="007306CD">
        <w:rPr>
          <w:rFonts w:eastAsia="Times New Roman" w:cstheme="minorHAnsi"/>
        </w:rPr>
        <w:t xml:space="preserve">- </w:t>
      </w:r>
      <w:r w:rsidRPr="007306CD">
        <w:rPr>
          <w:rFonts w:eastAsia="Times New Roman" w:cstheme="minorHAnsi"/>
        </w:rPr>
        <w:t>Levelling Up Fund</w:t>
      </w:r>
    </w:p>
    <w:p w14:paraId="5797E316" w14:textId="6E2EC191" w:rsidR="00560A15" w:rsidRPr="007306CD" w:rsidRDefault="00560A15" w:rsidP="002D1950">
      <w:pPr>
        <w:rPr>
          <w:rFonts w:eastAsia="Times New Roman" w:cstheme="minorHAnsi"/>
        </w:rPr>
      </w:pPr>
      <w:r w:rsidRPr="007306CD">
        <w:rPr>
          <w:rFonts w:eastAsia="Times New Roman" w:cstheme="minorHAnsi"/>
        </w:rPr>
        <w:t xml:space="preserve">Another explanation for why large cities </w:t>
      </w:r>
      <w:proofErr w:type="gramStart"/>
      <w:r w:rsidRPr="007306CD">
        <w:rPr>
          <w:rFonts w:eastAsia="Times New Roman" w:cstheme="minorHAnsi"/>
        </w:rPr>
        <w:t>have</w:t>
      </w:r>
      <w:proofErr w:type="gramEnd"/>
      <w:r w:rsidRPr="007306CD">
        <w:rPr>
          <w:rFonts w:eastAsia="Times New Roman" w:cstheme="minorHAnsi"/>
        </w:rPr>
        <w:t xml:space="preserve"> </w:t>
      </w:r>
      <w:r w:rsidR="002D1950">
        <w:rPr>
          <w:rFonts w:eastAsia="Times New Roman" w:cstheme="minorHAnsi"/>
        </w:rPr>
        <w:t>improved</w:t>
      </w:r>
      <w:r w:rsidRPr="007306CD">
        <w:rPr>
          <w:rFonts w:eastAsia="Times New Roman" w:cstheme="minorHAnsi"/>
        </w:rPr>
        <w:t xml:space="preserve"> over the past forty years is that the national and global</w:t>
      </w:r>
      <w:r w:rsidR="00D74F59" w:rsidRPr="007306CD">
        <w:t xml:space="preserve"> economy</w:t>
      </w:r>
      <w:r w:rsidRPr="007306CD">
        <w:t xml:space="preserve"> have</w:t>
      </w:r>
      <w:r w:rsidR="00D74F59" w:rsidRPr="007306CD">
        <w:t xml:space="preserve"> moved from manufacturing towards knowledge-based services</w:t>
      </w:r>
      <w:r w:rsidR="00A04B70" w:rsidRPr="007306CD">
        <w:t>.</w:t>
      </w:r>
      <w:r w:rsidR="00D74F59" w:rsidRPr="007306CD">
        <w:t xml:space="preserve"> </w:t>
      </w:r>
      <w:r w:rsidR="00A04B70" w:rsidRPr="007306CD">
        <w:t>T</w:t>
      </w:r>
      <w:r w:rsidR="00D74F59" w:rsidRPr="007306CD">
        <w:t>he inherent benefits that large cities offer</w:t>
      </w:r>
      <w:r w:rsidRPr="007306CD">
        <w:rPr>
          <w:iCs/>
        </w:rPr>
        <w:t xml:space="preserve"> has</w:t>
      </w:r>
      <w:r w:rsidR="00D74F59" w:rsidRPr="007306CD">
        <w:t xml:space="preserve"> meant they have been well positioned to </w:t>
      </w:r>
      <w:r w:rsidR="00A04B70" w:rsidRPr="007306CD">
        <w:t>make the most</w:t>
      </w:r>
      <w:r w:rsidR="00D74F59" w:rsidRPr="007306CD">
        <w:t xml:space="preserve"> of this change. </w:t>
      </w:r>
    </w:p>
    <w:p w14:paraId="0C558030" w14:textId="1B6E39FB" w:rsidR="00AD04C6" w:rsidRDefault="002D1950" w:rsidP="00F13AFA">
      <w:pPr>
        <w:rPr>
          <w:rFonts w:eastAsia="Times New Roman" w:cstheme="minorHAnsi"/>
        </w:rPr>
      </w:pPr>
      <w:r>
        <w:rPr>
          <w:rFonts w:eastAsia="Times New Roman" w:cstheme="minorHAnsi"/>
        </w:rPr>
        <w:t>And, cities have benefitted from non-spatial policies that were introduced by successive governments over the past 40 years</w:t>
      </w:r>
      <w:r w:rsidR="00560A15" w:rsidRPr="007306CD">
        <w:rPr>
          <w:rFonts w:eastAsia="Times New Roman" w:cstheme="minorHAnsi"/>
        </w:rPr>
        <w:t xml:space="preserve">. For instance, the expansion of higher education has seen the growth of universities that are largely city based. And immigration policy has also benefited London in particular. </w:t>
      </w:r>
      <w:r w:rsidR="0097707E" w:rsidRPr="007306CD">
        <w:rPr>
          <w:rFonts w:eastAsia="Times New Roman" w:cstheme="minorHAnsi"/>
        </w:rPr>
        <w:t>But</w:t>
      </w:r>
      <w:r w:rsidR="00560A15" w:rsidRPr="007306CD">
        <w:rPr>
          <w:rFonts w:eastAsia="Times New Roman" w:cstheme="minorHAnsi"/>
        </w:rPr>
        <w:t xml:space="preserve"> this has not been the result of an explicit policy focus towards cities, </w:t>
      </w:r>
      <w:r w:rsidR="0097707E" w:rsidRPr="007306CD">
        <w:rPr>
          <w:rFonts w:eastAsia="Times New Roman" w:cstheme="minorHAnsi"/>
        </w:rPr>
        <w:t>but rather one that implicitly benefits cities due to their role in driving economic growth.</w:t>
      </w:r>
    </w:p>
    <w:p w14:paraId="6EB32161" w14:textId="771966A4" w:rsidR="00A247B4" w:rsidRPr="007306CD" w:rsidRDefault="006752FC" w:rsidP="00F13AFA">
      <w:pPr>
        <w:rPr>
          <w:rFonts w:eastAsia="Times New Roman" w:cstheme="minorHAnsi"/>
        </w:rPr>
      </w:pPr>
      <w:r>
        <w:rPr>
          <w:rFonts w:eastAsia="Times New Roman" w:cstheme="minorHAnsi"/>
        </w:rPr>
        <w:t xml:space="preserve">In other words, the big cities </w:t>
      </w:r>
      <w:r w:rsidR="00866013">
        <w:rPr>
          <w:rFonts w:eastAsia="Times New Roman" w:cstheme="minorHAnsi"/>
        </w:rPr>
        <w:t>are</w:t>
      </w:r>
      <w:r>
        <w:rPr>
          <w:rFonts w:eastAsia="Times New Roman" w:cstheme="minorHAnsi"/>
        </w:rPr>
        <w:t xml:space="preserve"> stepp</w:t>
      </w:r>
      <w:r w:rsidR="00866013">
        <w:rPr>
          <w:rFonts w:eastAsia="Times New Roman" w:cstheme="minorHAnsi"/>
        </w:rPr>
        <w:t>ing</w:t>
      </w:r>
      <w:r>
        <w:rPr>
          <w:rFonts w:eastAsia="Times New Roman" w:cstheme="minorHAnsi"/>
        </w:rPr>
        <w:t xml:space="preserve"> into a new role that the global economy has demanded of them. </w:t>
      </w:r>
      <w:r w:rsidR="002117F3">
        <w:rPr>
          <w:rFonts w:eastAsia="Times New Roman" w:cstheme="minorHAnsi"/>
        </w:rPr>
        <w:t>As their relationship to knowledge has changed and improved so much since</w:t>
      </w:r>
      <w:r w:rsidR="00866013">
        <w:rPr>
          <w:rFonts w:eastAsia="Times New Roman" w:cstheme="minorHAnsi"/>
        </w:rPr>
        <w:t xml:space="preserve"> 1981, </w:t>
      </w:r>
      <w:r w:rsidR="002117F3">
        <w:rPr>
          <w:rFonts w:eastAsia="Times New Roman" w:cstheme="minorHAnsi"/>
        </w:rPr>
        <w:t>their current</w:t>
      </w:r>
      <w:r w:rsidR="00E77E13">
        <w:rPr>
          <w:rFonts w:eastAsia="Times New Roman" w:cstheme="minorHAnsi"/>
        </w:rPr>
        <w:t xml:space="preserve"> productivity</w:t>
      </w:r>
      <w:r w:rsidR="002117F3">
        <w:rPr>
          <w:rFonts w:eastAsia="Times New Roman" w:cstheme="minorHAnsi"/>
        </w:rPr>
        <w:t xml:space="preserve"> underperformance suggests this process is unfinished</w:t>
      </w:r>
      <w:r w:rsidR="00866013">
        <w:rPr>
          <w:rFonts w:eastAsia="Times New Roman" w:cstheme="minorHAnsi"/>
        </w:rPr>
        <w:t xml:space="preserve">. </w:t>
      </w:r>
      <w:r w:rsidR="002117F3">
        <w:rPr>
          <w:rFonts w:eastAsia="Times New Roman" w:cstheme="minorHAnsi"/>
        </w:rPr>
        <w:t xml:space="preserve">Further improvements to their economic performance </w:t>
      </w:r>
      <w:r w:rsidR="00E77E13">
        <w:rPr>
          <w:rFonts w:eastAsia="Times New Roman" w:cstheme="minorHAnsi"/>
        </w:rPr>
        <w:t xml:space="preserve">are possible. </w:t>
      </w:r>
    </w:p>
    <w:p w14:paraId="47235CBF" w14:textId="277763CF" w:rsidR="009E33DF" w:rsidRPr="007306CD" w:rsidRDefault="0097707E" w:rsidP="008A203F">
      <w:pPr>
        <w:rPr>
          <w:b/>
          <w:sz w:val="24"/>
          <w:szCs w:val="24"/>
        </w:rPr>
      </w:pPr>
      <w:r w:rsidRPr="007306CD">
        <w:rPr>
          <w:b/>
          <w:sz w:val="24"/>
          <w:szCs w:val="24"/>
        </w:rPr>
        <w:t xml:space="preserve">H2: </w:t>
      </w:r>
      <w:r w:rsidR="00EF72D8" w:rsidRPr="007306CD">
        <w:rPr>
          <w:b/>
          <w:sz w:val="24"/>
          <w:szCs w:val="24"/>
        </w:rPr>
        <w:t xml:space="preserve">‘Building on your strengths’ </w:t>
      </w:r>
      <w:r w:rsidR="00203E8E" w:rsidRPr="007306CD">
        <w:rPr>
          <w:b/>
          <w:sz w:val="24"/>
          <w:szCs w:val="24"/>
        </w:rPr>
        <w:t>is unlikely to turn around struggling economies</w:t>
      </w:r>
    </w:p>
    <w:p w14:paraId="32A9E4C7" w14:textId="63E8172E" w:rsidR="00F537DB" w:rsidRPr="007306CD" w:rsidRDefault="00E77E13" w:rsidP="008A203F">
      <w:pPr>
        <w:rPr>
          <w:szCs w:val="24"/>
        </w:rPr>
      </w:pPr>
      <w:r>
        <w:rPr>
          <w:szCs w:val="24"/>
        </w:rPr>
        <w:t xml:space="preserve">Yet not every urban area has seen their relative economic complexity improve. </w:t>
      </w:r>
      <w:r w:rsidR="00F537DB" w:rsidRPr="007306CD">
        <w:rPr>
          <w:szCs w:val="24"/>
        </w:rPr>
        <w:t xml:space="preserve">When looking at the cities </w:t>
      </w:r>
      <w:r w:rsidR="0097707E" w:rsidRPr="007306CD">
        <w:rPr>
          <w:szCs w:val="24"/>
        </w:rPr>
        <w:t>and</w:t>
      </w:r>
      <w:r w:rsidR="00F537DB" w:rsidRPr="007306CD">
        <w:rPr>
          <w:szCs w:val="24"/>
        </w:rPr>
        <w:t xml:space="preserve"> large towns that have struggled</w:t>
      </w:r>
      <w:r w:rsidR="00E53CF8" w:rsidRPr="007306CD">
        <w:rPr>
          <w:szCs w:val="24"/>
        </w:rPr>
        <w:t xml:space="preserve"> in</w:t>
      </w:r>
      <w:r w:rsidR="00A55FCB" w:rsidRPr="007306CD">
        <w:rPr>
          <w:szCs w:val="24"/>
        </w:rPr>
        <w:t xml:space="preserve"> </w:t>
      </w:r>
      <w:r w:rsidR="00A55FCB" w:rsidRPr="007306CD">
        <w:rPr>
          <w:szCs w:val="24"/>
        </w:rPr>
        <w:fldChar w:fldCharType="begin"/>
      </w:r>
      <w:r w:rsidR="00A55FCB" w:rsidRPr="007306CD">
        <w:rPr>
          <w:szCs w:val="24"/>
        </w:rPr>
        <w:instrText xml:space="preserve"> REF _Ref81988915 \h  \* MERGEFORMAT </w:instrText>
      </w:r>
      <w:r w:rsidR="00A55FCB" w:rsidRPr="007306CD">
        <w:rPr>
          <w:szCs w:val="24"/>
        </w:rPr>
      </w:r>
      <w:r w:rsidR="00A55FCB" w:rsidRPr="007306CD">
        <w:rPr>
          <w:szCs w:val="24"/>
        </w:rPr>
        <w:fldChar w:fldCharType="separate"/>
      </w:r>
      <w:r w:rsidR="00A55FCB" w:rsidRPr="007306CD">
        <w:t xml:space="preserve">Figure </w:t>
      </w:r>
      <w:r w:rsidR="00A55FCB" w:rsidRPr="007306CD">
        <w:rPr>
          <w:noProof/>
        </w:rPr>
        <w:t>6</w:t>
      </w:r>
      <w:r w:rsidR="00A55FCB" w:rsidRPr="007306CD">
        <w:rPr>
          <w:szCs w:val="24"/>
        </w:rPr>
        <w:fldChar w:fldCharType="end"/>
      </w:r>
      <w:r w:rsidR="00F537DB" w:rsidRPr="007306CD">
        <w:rPr>
          <w:szCs w:val="24"/>
        </w:rPr>
        <w:t xml:space="preserve">, the data suggests </w:t>
      </w:r>
      <w:r w:rsidR="00E53CF8" w:rsidRPr="007306CD">
        <w:rPr>
          <w:szCs w:val="24"/>
        </w:rPr>
        <w:t>policy makers</w:t>
      </w:r>
      <w:r w:rsidR="00F537DB" w:rsidRPr="007306CD">
        <w:rPr>
          <w:szCs w:val="24"/>
        </w:rPr>
        <w:t xml:space="preserve"> should be cautio</w:t>
      </w:r>
      <w:r w:rsidR="00AA4B7A" w:rsidRPr="007306CD">
        <w:rPr>
          <w:szCs w:val="24"/>
        </w:rPr>
        <w:t>us</w:t>
      </w:r>
      <w:r w:rsidR="00F537DB" w:rsidRPr="007306CD">
        <w:rPr>
          <w:szCs w:val="24"/>
        </w:rPr>
        <w:t xml:space="preserve"> about economic strategies that encourage </w:t>
      </w:r>
      <w:r w:rsidR="00153415" w:rsidRPr="007306CD">
        <w:rPr>
          <w:szCs w:val="24"/>
        </w:rPr>
        <w:t xml:space="preserve">struggling </w:t>
      </w:r>
      <w:r w:rsidR="00F537DB" w:rsidRPr="007306CD">
        <w:rPr>
          <w:szCs w:val="24"/>
        </w:rPr>
        <w:t>places to 'build on their strengths'</w:t>
      </w:r>
      <w:r w:rsidR="00EE1FC8" w:rsidRPr="007306CD">
        <w:rPr>
          <w:szCs w:val="24"/>
        </w:rPr>
        <w:t xml:space="preserve"> and ‘smart specialisation’</w:t>
      </w:r>
      <w:r w:rsidR="00F537DB" w:rsidRPr="007306CD">
        <w:rPr>
          <w:szCs w:val="24"/>
        </w:rPr>
        <w:t xml:space="preserve">. </w:t>
      </w:r>
      <w:r>
        <w:rPr>
          <w:szCs w:val="24"/>
        </w:rPr>
        <w:t xml:space="preserve">These </w:t>
      </w:r>
      <w:r w:rsidR="0097707E" w:rsidRPr="007306CD">
        <w:rPr>
          <w:szCs w:val="24"/>
        </w:rPr>
        <w:t xml:space="preserve">cities have either failed to transition from activities that were complex in 1981 to new industries that are complex in 2019, or have replaced </w:t>
      </w:r>
      <w:r w:rsidR="00E53CF8" w:rsidRPr="007306CD">
        <w:rPr>
          <w:szCs w:val="24"/>
        </w:rPr>
        <w:t>one set of low knowledge activities with another set of</w:t>
      </w:r>
      <w:r w:rsidR="00F537DB" w:rsidRPr="007306CD">
        <w:rPr>
          <w:szCs w:val="24"/>
        </w:rPr>
        <w:t xml:space="preserve"> low </w:t>
      </w:r>
      <w:r w:rsidR="001659D8" w:rsidRPr="007306CD">
        <w:rPr>
          <w:szCs w:val="24"/>
        </w:rPr>
        <w:t>knowledge</w:t>
      </w:r>
      <w:r w:rsidR="00F537DB" w:rsidRPr="007306CD">
        <w:rPr>
          <w:szCs w:val="24"/>
        </w:rPr>
        <w:t xml:space="preserve"> </w:t>
      </w:r>
      <w:r w:rsidR="00866013">
        <w:rPr>
          <w:szCs w:val="24"/>
        </w:rPr>
        <w:t>activities</w:t>
      </w:r>
      <w:r>
        <w:rPr>
          <w:szCs w:val="24"/>
        </w:rPr>
        <w:t xml:space="preserve">, and fall </w:t>
      </w:r>
      <w:r w:rsidR="00A23950" w:rsidRPr="007306CD">
        <w:rPr>
          <w:szCs w:val="24"/>
        </w:rPr>
        <w:t>broadly into three groups</w:t>
      </w:r>
      <w:r>
        <w:rPr>
          <w:szCs w:val="24"/>
        </w:rPr>
        <w:t>:</w:t>
      </w:r>
    </w:p>
    <w:p w14:paraId="3ABA7485" w14:textId="06C67B25" w:rsidR="00A23950" w:rsidRPr="007306CD" w:rsidRDefault="0097707E" w:rsidP="008A203F">
      <w:pPr>
        <w:rPr>
          <w:i/>
          <w:szCs w:val="24"/>
        </w:rPr>
      </w:pPr>
      <w:r w:rsidRPr="007306CD">
        <w:rPr>
          <w:i/>
          <w:szCs w:val="24"/>
        </w:rPr>
        <w:t xml:space="preserve">H3: </w:t>
      </w:r>
      <w:r w:rsidR="002117F3">
        <w:rPr>
          <w:i/>
          <w:szCs w:val="24"/>
        </w:rPr>
        <w:t>Complex cities</w:t>
      </w:r>
      <w:r w:rsidR="00A23950" w:rsidRPr="007306CD">
        <w:rPr>
          <w:i/>
          <w:szCs w:val="24"/>
        </w:rPr>
        <w:t xml:space="preserve"> that </w:t>
      </w:r>
      <w:r w:rsidR="00153415" w:rsidRPr="007306CD">
        <w:rPr>
          <w:i/>
          <w:szCs w:val="24"/>
        </w:rPr>
        <w:t>did not develop new</w:t>
      </w:r>
      <w:r w:rsidR="00A23950" w:rsidRPr="007306CD">
        <w:rPr>
          <w:i/>
          <w:szCs w:val="24"/>
        </w:rPr>
        <w:t xml:space="preserve"> specialisms</w:t>
      </w:r>
      <w:r w:rsidR="002117F3">
        <w:rPr>
          <w:i/>
          <w:szCs w:val="24"/>
        </w:rPr>
        <w:t xml:space="preserve"> are less complex today</w:t>
      </w:r>
    </w:p>
    <w:p w14:paraId="1E14DE12" w14:textId="5A16D48A" w:rsidR="00B51442" w:rsidRPr="007306CD" w:rsidRDefault="00B51442" w:rsidP="008A203F">
      <w:pPr>
        <w:rPr>
          <w:szCs w:val="24"/>
        </w:rPr>
      </w:pPr>
      <w:r w:rsidRPr="007306CD">
        <w:rPr>
          <w:szCs w:val="24"/>
        </w:rPr>
        <w:t>In contrast to the improving complexity of many large cities, there is a group of cities</w:t>
      </w:r>
      <w:r w:rsidR="00245DE0" w:rsidRPr="007306CD">
        <w:t xml:space="preserve"> and large towns</w:t>
      </w:r>
      <w:r w:rsidRPr="007306CD">
        <w:rPr>
          <w:szCs w:val="24"/>
        </w:rPr>
        <w:t xml:space="preserve"> where the opposite is the case, and</w:t>
      </w:r>
      <w:r w:rsidR="00245DE0" w:rsidRPr="007306CD">
        <w:rPr>
          <w:szCs w:val="24"/>
        </w:rPr>
        <w:t xml:space="preserve"> which</w:t>
      </w:r>
      <w:r w:rsidRPr="007306CD">
        <w:rPr>
          <w:szCs w:val="24"/>
        </w:rPr>
        <w:t xml:space="preserve"> have become less complex. </w:t>
      </w:r>
      <w:r w:rsidR="00C3634B" w:rsidRPr="007306CD">
        <w:rPr>
          <w:szCs w:val="24"/>
        </w:rPr>
        <w:t>C</w:t>
      </w:r>
      <w:r w:rsidRPr="007306CD">
        <w:rPr>
          <w:szCs w:val="24"/>
        </w:rPr>
        <w:t>ities</w:t>
      </w:r>
      <w:r w:rsidR="00245DE0" w:rsidRPr="007306CD">
        <w:t xml:space="preserve"> and large towns</w:t>
      </w:r>
      <w:r w:rsidRPr="007306CD">
        <w:rPr>
          <w:szCs w:val="24"/>
        </w:rPr>
        <w:t xml:space="preserve"> </w:t>
      </w:r>
      <w:r w:rsidR="00E53CF8" w:rsidRPr="007306CD">
        <w:rPr>
          <w:szCs w:val="24"/>
        </w:rPr>
        <w:t xml:space="preserve">found </w:t>
      </w:r>
      <w:r w:rsidRPr="007306CD">
        <w:rPr>
          <w:szCs w:val="24"/>
        </w:rPr>
        <w:t xml:space="preserve">in the top left of </w:t>
      </w:r>
      <w:r w:rsidR="00A55FCB" w:rsidRPr="007306CD">
        <w:rPr>
          <w:szCs w:val="24"/>
        </w:rPr>
        <w:fldChar w:fldCharType="begin"/>
      </w:r>
      <w:r w:rsidR="00A55FCB" w:rsidRPr="007306CD">
        <w:rPr>
          <w:szCs w:val="24"/>
        </w:rPr>
        <w:instrText xml:space="preserve"> REF _Ref81988915 \h  \* MERGEFORMAT </w:instrText>
      </w:r>
      <w:r w:rsidR="00A55FCB" w:rsidRPr="007306CD">
        <w:rPr>
          <w:szCs w:val="24"/>
        </w:rPr>
      </w:r>
      <w:r w:rsidR="00A55FCB" w:rsidRPr="007306CD">
        <w:rPr>
          <w:szCs w:val="24"/>
        </w:rPr>
        <w:fldChar w:fldCharType="separate"/>
      </w:r>
      <w:r w:rsidR="00A55FCB" w:rsidRPr="007306CD">
        <w:t xml:space="preserve">Figure </w:t>
      </w:r>
      <w:r w:rsidR="00A55FCB" w:rsidRPr="007306CD">
        <w:rPr>
          <w:noProof/>
        </w:rPr>
        <w:t>6</w:t>
      </w:r>
      <w:r w:rsidR="00A55FCB" w:rsidRPr="007306CD">
        <w:rPr>
          <w:szCs w:val="24"/>
        </w:rPr>
        <w:fldChar w:fldCharType="end"/>
      </w:r>
      <w:r w:rsidR="00A55FCB" w:rsidRPr="007306CD">
        <w:rPr>
          <w:szCs w:val="24"/>
        </w:rPr>
        <w:t xml:space="preserve"> </w:t>
      </w:r>
      <w:r w:rsidR="00EC228A" w:rsidRPr="007306CD">
        <w:rPr>
          <w:szCs w:val="24"/>
        </w:rPr>
        <w:t>–</w:t>
      </w:r>
      <w:r w:rsidRPr="007306CD">
        <w:rPr>
          <w:szCs w:val="24"/>
        </w:rPr>
        <w:t xml:space="preserve"> such </w:t>
      </w:r>
      <w:r w:rsidR="00C77239" w:rsidRPr="007306CD">
        <w:rPr>
          <w:szCs w:val="24"/>
        </w:rPr>
        <w:t>Aberdeen, Blackpool</w:t>
      </w:r>
      <w:r w:rsidR="00C27032" w:rsidRPr="007306CD">
        <w:rPr>
          <w:szCs w:val="24"/>
        </w:rPr>
        <w:t xml:space="preserve"> </w:t>
      </w:r>
      <w:r w:rsidR="002D1950">
        <w:rPr>
          <w:szCs w:val="24"/>
        </w:rPr>
        <w:t>and</w:t>
      </w:r>
      <w:r w:rsidR="00C77239" w:rsidRPr="007306CD">
        <w:rPr>
          <w:szCs w:val="24"/>
        </w:rPr>
        <w:t xml:space="preserve"> Swansea</w:t>
      </w:r>
      <w:r w:rsidR="00C27032" w:rsidRPr="007306CD">
        <w:rPr>
          <w:szCs w:val="24"/>
        </w:rPr>
        <w:t xml:space="preserve"> –</w:t>
      </w:r>
      <w:r w:rsidR="00E53CF8" w:rsidRPr="007306CD">
        <w:rPr>
          <w:szCs w:val="24"/>
        </w:rPr>
        <w:t xml:space="preserve"> have taken a backward step in the last 40 years. They </w:t>
      </w:r>
      <w:r w:rsidRPr="007306CD">
        <w:rPr>
          <w:szCs w:val="24"/>
        </w:rPr>
        <w:t>had above average levels of complexity in 1981 but</w:t>
      </w:r>
      <w:r w:rsidR="002D1950">
        <w:rPr>
          <w:szCs w:val="24"/>
        </w:rPr>
        <w:t xml:space="preserve"> have</w:t>
      </w:r>
      <w:r w:rsidRPr="007306CD">
        <w:rPr>
          <w:szCs w:val="24"/>
        </w:rPr>
        <w:t xml:space="preserve"> below average levels in 2019.</w:t>
      </w:r>
    </w:p>
    <w:p w14:paraId="08AFEA95" w14:textId="0D17F1E9" w:rsidR="0097707E" w:rsidRPr="007306CD" w:rsidRDefault="00B51442">
      <w:pPr>
        <w:rPr>
          <w:szCs w:val="24"/>
        </w:rPr>
      </w:pPr>
      <w:r w:rsidRPr="007306CD">
        <w:rPr>
          <w:szCs w:val="24"/>
        </w:rPr>
        <w:t xml:space="preserve">A common characteristic </w:t>
      </w:r>
      <w:r w:rsidR="002D1950">
        <w:rPr>
          <w:szCs w:val="24"/>
        </w:rPr>
        <w:t>of</w:t>
      </w:r>
      <w:r w:rsidRPr="007306CD">
        <w:rPr>
          <w:szCs w:val="24"/>
        </w:rPr>
        <w:t xml:space="preserve"> these </w:t>
      </w:r>
      <w:r w:rsidR="002D1950">
        <w:rPr>
          <w:szCs w:val="24"/>
        </w:rPr>
        <w:t>places</w:t>
      </w:r>
      <w:r w:rsidRPr="007306CD">
        <w:rPr>
          <w:szCs w:val="24"/>
        </w:rPr>
        <w:t xml:space="preserve"> is that they continu</w:t>
      </w:r>
      <w:r w:rsidR="00A23950" w:rsidRPr="007306CD">
        <w:rPr>
          <w:szCs w:val="24"/>
        </w:rPr>
        <w:t>ed</w:t>
      </w:r>
      <w:r w:rsidRPr="007306CD">
        <w:rPr>
          <w:szCs w:val="24"/>
        </w:rPr>
        <w:t xml:space="preserve"> to specialise in the same activities </w:t>
      </w:r>
      <w:r w:rsidR="002D1950">
        <w:rPr>
          <w:szCs w:val="24"/>
        </w:rPr>
        <w:t xml:space="preserve">as they did in 1981 </w:t>
      </w:r>
      <w:r w:rsidR="00C77239" w:rsidRPr="007306CD">
        <w:rPr>
          <w:szCs w:val="24"/>
        </w:rPr>
        <w:t xml:space="preserve">while the global economy </w:t>
      </w:r>
      <w:r w:rsidR="002D1950">
        <w:rPr>
          <w:szCs w:val="24"/>
        </w:rPr>
        <w:t xml:space="preserve">has </w:t>
      </w:r>
      <w:r w:rsidR="00C77239" w:rsidRPr="007306CD">
        <w:rPr>
          <w:szCs w:val="24"/>
        </w:rPr>
        <w:t>shift</w:t>
      </w:r>
      <w:r w:rsidRPr="007306CD">
        <w:rPr>
          <w:szCs w:val="24"/>
        </w:rPr>
        <w:t>ed</w:t>
      </w:r>
      <w:r w:rsidR="00C77239" w:rsidRPr="007306CD">
        <w:rPr>
          <w:szCs w:val="24"/>
        </w:rPr>
        <w:t xml:space="preserve"> towards knowledge-based service</w:t>
      </w:r>
      <w:r w:rsidR="0097707E" w:rsidRPr="007306CD">
        <w:rPr>
          <w:szCs w:val="24"/>
        </w:rPr>
        <w:t xml:space="preserve">s, as </w:t>
      </w:r>
      <w:r w:rsidR="0097707E" w:rsidRPr="007306CD">
        <w:rPr>
          <w:szCs w:val="24"/>
        </w:rPr>
        <w:fldChar w:fldCharType="begin"/>
      </w:r>
      <w:r w:rsidR="0097707E" w:rsidRPr="007306CD">
        <w:rPr>
          <w:szCs w:val="24"/>
        </w:rPr>
        <w:instrText xml:space="preserve"> REF _Ref80030667 \h  \* MERGEFORMAT </w:instrText>
      </w:r>
      <w:r w:rsidR="0097707E" w:rsidRPr="007306CD">
        <w:rPr>
          <w:szCs w:val="24"/>
        </w:rPr>
      </w:r>
      <w:r w:rsidR="0097707E" w:rsidRPr="007306CD">
        <w:rPr>
          <w:szCs w:val="24"/>
        </w:rPr>
        <w:fldChar w:fldCharType="separate"/>
      </w:r>
      <w:r w:rsidR="0097707E" w:rsidRPr="007306CD">
        <w:t xml:space="preserve">Figure </w:t>
      </w:r>
      <w:r w:rsidR="0097707E" w:rsidRPr="007306CD">
        <w:rPr>
          <w:noProof/>
        </w:rPr>
        <w:t>10</w:t>
      </w:r>
      <w:r w:rsidR="0097707E" w:rsidRPr="007306CD">
        <w:rPr>
          <w:szCs w:val="24"/>
        </w:rPr>
        <w:fldChar w:fldCharType="end"/>
      </w:r>
      <w:r w:rsidR="0097707E" w:rsidRPr="007306CD">
        <w:rPr>
          <w:szCs w:val="24"/>
        </w:rPr>
        <w:t xml:space="preserve"> shows. </w:t>
      </w:r>
      <w:r w:rsidR="00C3634B" w:rsidRPr="007306CD">
        <w:rPr>
          <w:szCs w:val="24"/>
        </w:rPr>
        <w:t xml:space="preserve">Aberdeen </w:t>
      </w:r>
      <w:r w:rsidR="0097707E" w:rsidRPr="007306CD">
        <w:rPr>
          <w:szCs w:val="24"/>
        </w:rPr>
        <w:t>has not</w:t>
      </w:r>
      <w:r w:rsidR="00C3634B" w:rsidRPr="007306CD">
        <w:rPr>
          <w:szCs w:val="24"/>
        </w:rPr>
        <w:t xml:space="preserve"> moved beyond oil. Blackpool continues to specialise in aerospace manufacture. And steel still dominates in Swansea</w:t>
      </w:r>
      <w:r w:rsidR="0097707E" w:rsidRPr="007306CD">
        <w:rPr>
          <w:szCs w:val="24"/>
        </w:rPr>
        <w:t>.</w:t>
      </w:r>
    </w:p>
    <w:p w14:paraId="64BDBCD5" w14:textId="447A95E2" w:rsidR="00C24BF8" w:rsidRPr="007306CD" w:rsidRDefault="00135CF6" w:rsidP="00135CF6">
      <w:pPr>
        <w:pStyle w:val="Caption"/>
        <w:rPr>
          <w:i w:val="0"/>
          <w:color w:val="auto"/>
          <w:sz w:val="22"/>
          <w:szCs w:val="22"/>
        </w:rPr>
      </w:pPr>
      <w:bookmarkStart w:id="25" w:name="_Ref80030667"/>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EF6C4E" w:rsidRPr="007306CD">
        <w:rPr>
          <w:b/>
          <w:i w:val="0"/>
          <w:noProof/>
          <w:color w:val="auto"/>
          <w:sz w:val="22"/>
          <w:szCs w:val="22"/>
        </w:rPr>
        <w:t>10</w:t>
      </w:r>
      <w:r w:rsidRPr="007306CD">
        <w:rPr>
          <w:b/>
          <w:i w:val="0"/>
          <w:color w:val="auto"/>
          <w:sz w:val="22"/>
          <w:szCs w:val="22"/>
        </w:rPr>
        <w:fldChar w:fldCharType="end"/>
      </w:r>
      <w:bookmarkEnd w:id="25"/>
      <w:r w:rsidRPr="007306CD">
        <w:rPr>
          <w:b/>
          <w:i w:val="0"/>
          <w:color w:val="auto"/>
          <w:sz w:val="22"/>
          <w:szCs w:val="22"/>
        </w:rPr>
        <w:t>:</w:t>
      </w:r>
      <w:r w:rsidRPr="007306CD">
        <w:rPr>
          <w:i w:val="0"/>
          <w:iCs w:val="0"/>
          <w:color w:val="auto"/>
          <w:sz w:val="22"/>
          <w:szCs w:val="22"/>
        </w:rPr>
        <w:t xml:space="preserve"> </w:t>
      </w:r>
      <w:r w:rsidR="00647C2C" w:rsidRPr="007306CD">
        <w:rPr>
          <w:i w:val="0"/>
          <w:color w:val="auto"/>
          <w:sz w:val="22"/>
          <w:szCs w:val="22"/>
        </w:rPr>
        <w:t xml:space="preserve"> </w:t>
      </w:r>
      <w:r w:rsidR="00C24BF8" w:rsidRPr="007306CD">
        <w:rPr>
          <w:i w:val="0"/>
          <w:color w:val="auto"/>
          <w:sz w:val="22"/>
          <w:szCs w:val="22"/>
        </w:rPr>
        <w:t>Those places that continued to specialise in the same industries became less complex</w:t>
      </w:r>
    </w:p>
    <w:p w14:paraId="5E023243" w14:textId="77777777" w:rsidR="00647C2C" w:rsidRPr="007306CD" w:rsidRDefault="002A46AC" w:rsidP="00C77239">
      <w:r w:rsidRPr="007306CD">
        <w:t>The</w:t>
      </w:r>
      <w:r w:rsidR="00647C2C" w:rsidRPr="007306CD">
        <w:t xml:space="preserve"> most prevalent occupation </w:t>
      </w:r>
      <w:r w:rsidR="00C24BF8" w:rsidRPr="007306CD">
        <w:t xml:space="preserve">by share </w:t>
      </w:r>
      <w:r w:rsidR="00647C2C" w:rsidRPr="007306CD">
        <w:t>of exporting jobs in 1981</w:t>
      </w:r>
      <w:r w:rsidR="00C24BF8" w:rsidRPr="007306CD">
        <w:t xml:space="preserve"> and 2019</w:t>
      </w:r>
      <w:r w:rsidR="00647C2C" w:rsidRPr="007306CD">
        <w:t xml:space="preserve"> </w:t>
      </w:r>
    </w:p>
    <w:tbl>
      <w:tblPr>
        <w:tblW w:w="9658" w:type="dxa"/>
        <w:tblCellMar>
          <w:left w:w="0" w:type="dxa"/>
          <w:right w:w="0" w:type="dxa"/>
        </w:tblCellMar>
        <w:tblLook w:val="0420" w:firstRow="1" w:lastRow="0" w:firstColumn="0" w:lastColumn="0" w:noHBand="0" w:noVBand="1"/>
      </w:tblPr>
      <w:tblGrid>
        <w:gridCol w:w="955"/>
        <w:gridCol w:w="3146"/>
        <w:gridCol w:w="4431"/>
        <w:gridCol w:w="1126"/>
      </w:tblGrid>
      <w:tr w:rsidR="00647C2C" w:rsidRPr="007306CD" w14:paraId="0E244798" w14:textId="77777777" w:rsidTr="00906660">
        <w:trPr>
          <w:trHeight w:val="466"/>
        </w:trPr>
        <w:tc>
          <w:tcPr>
            <w:tcW w:w="955"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154F09FC"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b/>
                <w:bCs/>
                <w:color w:val="FFFFFF" w:themeColor="light1"/>
                <w:kern w:val="24"/>
                <w:sz w:val="16"/>
                <w:szCs w:val="16"/>
                <w:lang w:eastAsia="en-GB"/>
              </w:rPr>
              <w:t>PUA</w:t>
            </w:r>
          </w:p>
        </w:tc>
        <w:tc>
          <w:tcPr>
            <w:tcW w:w="314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143ED3A1"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b/>
                <w:bCs/>
                <w:color w:val="FFFFFF" w:themeColor="light1"/>
                <w:kern w:val="24"/>
                <w:sz w:val="16"/>
                <w:szCs w:val="16"/>
                <w:lang w:eastAsia="en-GB"/>
              </w:rPr>
              <w:t>1981</w:t>
            </w:r>
          </w:p>
        </w:tc>
        <w:tc>
          <w:tcPr>
            <w:tcW w:w="4431"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9497B1D"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b/>
                <w:bCs/>
                <w:color w:val="FFFFFF" w:themeColor="light1"/>
                <w:kern w:val="24"/>
                <w:sz w:val="16"/>
                <w:szCs w:val="16"/>
                <w:lang w:eastAsia="en-GB"/>
              </w:rPr>
              <w:t>2019</w:t>
            </w:r>
          </w:p>
        </w:tc>
        <w:tc>
          <w:tcPr>
            <w:tcW w:w="112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2304E725"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b/>
                <w:bCs/>
                <w:color w:val="FFFFFF" w:themeColor="light1"/>
                <w:kern w:val="24"/>
                <w:sz w:val="16"/>
                <w:szCs w:val="16"/>
                <w:lang w:eastAsia="en-GB"/>
              </w:rPr>
              <w:t>Complexity</w:t>
            </w:r>
            <w:r w:rsidR="0004368B" w:rsidRPr="007306CD">
              <w:rPr>
                <w:rFonts w:ascii="CorporateSBQ Light" w:eastAsia="Times New Roman" w:hAnsi="CorporateSBQ Light" w:cs="Arial"/>
                <w:b/>
                <w:bCs/>
                <w:color w:val="FFFFFF" w:themeColor="light1"/>
                <w:kern w:val="24"/>
                <w:sz w:val="16"/>
                <w:szCs w:val="16"/>
                <w:lang w:eastAsia="en-GB"/>
              </w:rPr>
              <w:t xml:space="preserve"> (1981-2019)</w:t>
            </w:r>
          </w:p>
        </w:tc>
      </w:tr>
      <w:tr w:rsidR="00647C2C" w:rsidRPr="007306CD" w14:paraId="2A88D684" w14:textId="77777777" w:rsidTr="00906660">
        <w:trPr>
          <w:trHeight w:val="189"/>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0DB3AD5"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Edinburgh</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56CC217"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Radio/electronic capital goods (8.2%)</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85EB57D"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Computer programming, consultancy and related activities (19.0%)</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4653AAD"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B050"/>
                <w:kern w:val="24"/>
                <w:sz w:val="16"/>
                <w:szCs w:val="16"/>
                <w:lang w:eastAsia="en-GB"/>
              </w:rPr>
              <w:t>Remained high</w:t>
            </w:r>
          </w:p>
        </w:tc>
      </w:tr>
      <w:tr w:rsidR="00647C2C" w:rsidRPr="007306CD" w14:paraId="01383BA9" w14:textId="77777777" w:rsidTr="00906660">
        <w:trPr>
          <w:trHeight w:val="466"/>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E9A4D5C"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London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096A03B"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Banking/bill-discounting (8.4%)</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0D8DE129"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Computer programming, consultancy and related activities (16.8%)</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703A0B0"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B050"/>
                <w:kern w:val="24"/>
                <w:sz w:val="16"/>
                <w:szCs w:val="16"/>
                <w:lang w:eastAsia="en-GB"/>
              </w:rPr>
              <w:t>Remained high</w:t>
            </w:r>
          </w:p>
        </w:tc>
      </w:tr>
      <w:tr w:rsidR="00647C2C" w:rsidRPr="007306CD" w14:paraId="24376F1F"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5556CF4"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Reading</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941AD14"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Electronic data processing equipment (4.8%)</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7998E71"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Computer programming, consultancy and related activities (37.4%)</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8FA450B"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B050"/>
                <w:kern w:val="24"/>
                <w:sz w:val="16"/>
                <w:szCs w:val="16"/>
                <w:lang w:eastAsia="en-GB"/>
              </w:rPr>
              <w:t>Remained high</w:t>
            </w:r>
          </w:p>
        </w:tc>
      </w:tr>
      <w:tr w:rsidR="00647C2C" w:rsidRPr="007306CD" w14:paraId="2523011E" w14:textId="77777777" w:rsidTr="00906660">
        <w:trPr>
          <w:trHeight w:val="295"/>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DAEAD9B"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lastRenderedPageBreak/>
              <w:t>Aberdeen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3147201A"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Extraction: mineral oil/natural gas (</w:t>
            </w:r>
            <w:r w:rsidRPr="007306CD">
              <w:rPr>
                <w:rFonts w:ascii="CorporateSBQ Light" w:eastAsia="Times New Roman" w:hAnsi="CorporateSBQ Light" w:cs="Arial"/>
                <w:color w:val="000000" w:themeColor="dark1"/>
                <w:kern w:val="24"/>
                <w:sz w:val="16"/>
                <w:szCs w:val="16"/>
                <w:lang w:eastAsia="en-GB"/>
              </w:rPr>
              <w:t>24.5</w:t>
            </w:r>
            <w:r w:rsidRPr="007306CD">
              <w:rPr>
                <w:rFonts w:eastAsiaTheme="minorEastAsia" w:hAnsi="CorporateSBQ Light"/>
                <w:color w:val="000000" w:themeColor="dark1"/>
                <w:kern w:val="24"/>
                <w:sz w:val="16"/>
                <w:szCs w:val="16"/>
                <w:lang w:eastAsia="en-GB"/>
              </w:rPr>
              <w:t>%)</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0A7449D"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Extraction: mineral oil/natural gas (</w:t>
            </w:r>
            <w:r w:rsidRPr="007306CD">
              <w:rPr>
                <w:rFonts w:ascii="CorporateSBQ Light" w:eastAsia="Times New Roman" w:hAnsi="CorporateSBQ Light" w:cs="Arial"/>
                <w:color w:val="000000" w:themeColor="dark1"/>
                <w:kern w:val="24"/>
                <w:sz w:val="16"/>
                <w:szCs w:val="16"/>
                <w:lang w:eastAsia="en-GB"/>
              </w:rPr>
              <w:t>28.3%</w:t>
            </w:r>
            <w:r w:rsidRPr="007306CD">
              <w:rPr>
                <w:rFonts w:eastAsiaTheme="minorEastAsia" w:hAnsi="CorporateSBQ Light"/>
                <w:color w:val="000000" w:themeColor="dark1"/>
                <w:kern w:val="24"/>
                <w:sz w:val="16"/>
                <w:szCs w:val="16"/>
                <w:lang w:eastAsia="en-GB"/>
              </w:rPr>
              <w:t>)</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BFFF33A"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FF0000"/>
                <w:kern w:val="24"/>
                <w:sz w:val="16"/>
                <w:szCs w:val="16"/>
                <w:lang w:eastAsia="en-GB"/>
              </w:rPr>
              <w:t>Deteriorated</w:t>
            </w:r>
          </w:p>
        </w:tc>
      </w:tr>
      <w:tr w:rsidR="00647C2C" w:rsidRPr="007306CD" w14:paraId="5866E423"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AEE97EA"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Blackpool</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E46D8CE"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Aerospace manufacture/repairing (20.6%)</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EF826C9"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Aerospace manufacture/repairing (26.7%)</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0F4BF97"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FF0000"/>
                <w:kern w:val="24"/>
                <w:sz w:val="16"/>
                <w:szCs w:val="16"/>
                <w:lang w:eastAsia="en-GB"/>
              </w:rPr>
              <w:t>Deteriorated</w:t>
            </w:r>
          </w:p>
        </w:tc>
      </w:tr>
      <w:tr w:rsidR="00647C2C" w:rsidRPr="007306CD" w14:paraId="6102CEA3" w14:textId="77777777" w:rsidTr="00906660">
        <w:trPr>
          <w:trHeight w:val="229"/>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E4AFC36"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Swansea</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DBA9A3B"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Iron and Steel industry (1</w:t>
            </w:r>
            <w:r w:rsidRPr="007306CD">
              <w:rPr>
                <w:rFonts w:ascii="CorporateSBQ Light" w:eastAsia="Times New Roman" w:hAnsi="CorporateSBQ Light" w:cs="Arial"/>
                <w:color w:val="000000" w:themeColor="dark1"/>
                <w:kern w:val="24"/>
                <w:sz w:val="16"/>
                <w:szCs w:val="16"/>
                <w:lang w:eastAsia="en-GB"/>
              </w:rPr>
              <w:t>2.1%)</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ABB9198"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Manufacture of basic iron and steel and of ferro-alloys (13.6%)</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8CD24A0"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FF0000"/>
                <w:kern w:val="24"/>
                <w:sz w:val="16"/>
                <w:szCs w:val="16"/>
                <w:lang w:eastAsia="en-GB"/>
              </w:rPr>
              <w:t>Deteriorated</w:t>
            </w:r>
          </w:p>
        </w:tc>
      </w:tr>
    </w:tbl>
    <w:p w14:paraId="43BE2C1D" w14:textId="77777777" w:rsidR="00F87ADA" w:rsidRPr="007306CD" w:rsidRDefault="00647C2C" w:rsidP="00C77239">
      <w:r w:rsidRPr="007306CD">
        <w:rPr>
          <w:sz w:val="14"/>
          <w:szCs w:val="14"/>
        </w:rPr>
        <w:t xml:space="preserve">Source: </w:t>
      </w:r>
      <w:r w:rsidR="00B4159E" w:rsidRPr="007306CD">
        <w:rPr>
          <w:sz w:val="14"/>
          <w:szCs w:val="14"/>
        </w:rPr>
        <w:t xml:space="preserve">ONS; </w:t>
      </w:r>
      <w:r w:rsidRPr="007306CD">
        <w:rPr>
          <w:sz w:val="14"/>
          <w:szCs w:val="14"/>
        </w:rPr>
        <w:t>Census, 1981.</w:t>
      </w:r>
    </w:p>
    <w:p w14:paraId="75E3D393" w14:textId="51AD68DF" w:rsidR="0097707E" w:rsidRPr="007306CD" w:rsidRDefault="0097707E">
      <w:pPr>
        <w:rPr>
          <w:szCs w:val="24"/>
        </w:rPr>
      </w:pPr>
      <w:r w:rsidRPr="007306CD">
        <w:rPr>
          <w:szCs w:val="24"/>
        </w:rPr>
        <w:t>This is in contrast to those cities</w:t>
      </w:r>
      <w:r w:rsidR="00245DE0" w:rsidRPr="007306CD">
        <w:t xml:space="preserve"> and large towns</w:t>
      </w:r>
      <w:r w:rsidRPr="007306CD">
        <w:rPr>
          <w:szCs w:val="24"/>
        </w:rPr>
        <w:t xml:space="preserve"> that remained complex throughout the period, such as Reading and Edinburgh. These cities changed their main specialisation patterns from electronics to IT-related activities, allowing them to maintain their comparatively high productivity levels. </w:t>
      </w:r>
    </w:p>
    <w:p w14:paraId="71AF39C3" w14:textId="4E88667D" w:rsidR="00DB78ED" w:rsidRPr="007306CD" w:rsidRDefault="00245DE0">
      <w:pPr>
        <w:rPr>
          <w:i/>
        </w:rPr>
      </w:pPr>
      <w:commentRangeStart w:id="26"/>
      <w:r w:rsidRPr="007306CD">
        <w:rPr>
          <w:i/>
        </w:rPr>
        <w:t xml:space="preserve">H3: </w:t>
      </w:r>
      <w:r w:rsidR="00E05B01" w:rsidRPr="007306CD">
        <w:rPr>
          <w:i/>
        </w:rPr>
        <w:t>Cities dominated by a single industry</w:t>
      </w:r>
      <w:commentRangeEnd w:id="26"/>
      <w:r w:rsidR="002D1950">
        <w:rPr>
          <w:rStyle w:val="CommentReference"/>
        </w:rPr>
        <w:commentReference w:id="26"/>
      </w:r>
    </w:p>
    <w:p w14:paraId="6A47D6E3" w14:textId="29A6DEFC" w:rsidR="00E37C78" w:rsidRPr="007306CD" w:rsidRDefault="00DB78ED" w:rsidP="004B5F7C">
      <w:r w:rsidRPr="007306CD">
        <w:t xml:space="preserve">Cities with low complexity today tended to be more specialised in a single activity in 1981, having on average 18.8 cent of their exporting jobs in a single occupation, compared </w:t>
      </w:r>
      <w:r w:rsidR="002D1950">
        <w:t>to the urban average of</w:t>
      </w:r>
      <w:r w:rsidRPr="007306CD">
        <w:t xml:space="preserve"> 11.1 per cent.</w:t>
      </w:r>
      <w:r w:rsidR="00CE7F59" w:rsidRPr="007306CD">
        <w:t xml:space="preserve"> From the 15 cities that were dominated by a single industry (20 per cent or more of their exporting jobs) in 1981, only three are complex today.</w:t>
      </w:r>
      <w:r w:rsidR="00CE7F59" w:rsidRPr="007306CD">
        <w:rPr>
          <w:rStyle w:val="FootnoteReference"/>
        </w:rPr>
        <w:footnoteReference w:id="29"/>
      </w:r>
      <w:r w:rsidRPr="007306CD">
        <w:t xml:space="preserve"> </w:t>
      </w:r>
    </w:p>
    <w:p w14:paraId="610BB5C7" w14:textId="0E198DFD" w:rsidR="00E37C78" w:rsidRPr="007306CD" w:rsidRDefault="00E37C78" w:rsidP="00E37C78">
      <w:r w:rsidRPr="007306CD">
        <w:t>This is likely to be because overreliance on a small number of activities has limited the ability of cities to innovate and move to new economic activities.</w:t>
      </w:r>
      <w:r w:rsidRPr="007306CD">
        <w:rPr>
          <w:rStyle w:val="FootnoteReference"/>
        </w:rPr>
        <w:footnoteReference w:id="30"/>
      </w:r>
      <w:r w:rsidRPr="007306CD">
        <w:t xml:space="preserve"> The observed dynamic has similarities with the economic concept of ‘resource curse’, which argues that high reliance on few economic activities, associated with natural resources hinders long-term growth.</w:t>
      </w:r>
      <w:r w:rsidRPr="007306CD">
        <w:rPr>
          <w:rStyle w:val="FootnoteReference"/>
        </w:rPr>
        <w:footnoteReference w:id="31"/>
      </w:r>
      <w:bookmarkStart w:id="30" w:name="_GoBack"/>
    </w:p>
    <w:p w14:paraId="1949820A" w14:textId="680E79F4" w:rsidR="00A4618C" w:rsidRPr="007306CD" w:rsidRDefault="00245DE0" w:rsidP="00A4618C">
      <w:pPr>
        <w:rPr>
          <w:i/>
        </w:rPr>
      </w:pPr>
      <w:r w:rsidRPr="007306CD">
        <w:rPr>
          <w:i/>
        </w:rPr>
        <w:t xml:space="preserve">H3: </w:t>
      </w:r>
      <w:r w:rsidR="00A4618C" w:rsidRPr="007306CD">
        <w:rPr>
          <w:i/>
        </w:rPr>
        <w:t>Cities that moved from one low complexity activity to another</w:t>
      </w:r>
      <w:r w:rsidR="00E619C4" w:rsidRPr="007306CD">
        <w:rPr>
          <w:i/>
        </w:rPr>
        <w:t xml:space="preserve">. </w:t>
      </w:r>
    </w:p>
    <w:p w14:paraId="04D9241D" w14:textId="0568CFB9" w:rsidR="00820513" w:rsidRPr="007306CD" w:rsidRDefault="00A4618C" w:rsidP="00A4618C">
      <w:pPr>
        <w:rPr>
          <w:szCs w:val="24"/>
        </w:rPr>
      </w:pPr>
      <w:r w:rsidRPr="007306CD">
        <w:rPr>
          <w:szCs w:val="24"/>
        </w:rPr>
        <w:t>The final set of cities are those that have been ‘trapped’ in</w:t>
      </w:r>
      <w:r w:rsidR="00820513" w:rsidRPr="007306CD">
        <w:rPr>
          <w:szCs w:val="24"/>
        </w:rPr>
        <w:t xml:space="preserve"> </w:t>
      </w:r>
      <w:r w:rsidRPr="007306CD">
        <w:rPr>
          <w:szCs w:val="24"/>
        </w:rPr>
        <w:t>low complexity activities</w:t>
      </w:r>
      <w:r w:rsidR="00820513" w:rsidRPr="007306CD">
        <w:rPr>
          <w:szCs w:val="24"/>
        </w:rPr>
        <w:t xml:space="preserve"> of different types</w:t>
      </w:r>
      <w:r w:rsidRPr="007306CD">
        <w:rPr>
          <w:szCs w:val="24"/>
        </w:rPr>
        <w:t xml:space="preserve"> </w:t>
      </w:r>
      <w:r w:rsidR="00820513" w:rsidRPr="007306CD">
        <w:rPr>
          <w:szCs w:val="24"/>
        </w:rPr>
        <w:t>over</w:t>
      </w:r>
      <w:r w:rsidRPr="007306CD">
        <w:rPr>
          <w:szCs w:val="24"/>
        </w:rPr>
        <w:t xml:space="preserve"> the </w:t>
      </w:r>
      <w:r w:rsidR="00820513" w:rsidRPr="007306CD">
        <w:rPr>
          <w:szCs w:val="24"/>
        </w:rPr>
        <w:t>p</w:t>
      </w:r>
      <w:r w:rsidRPr="007306CD">
        <w:rPr>
          <w:szCs w:val="24"/>
        </w:rPr>
        <w:t>ast four decades, shown in the bottom left of</w:t>
      </w:r>
      <w:r w:rsidR="00A55FCB" w:rsidRPr="007306CD">
        <w:rPr>
          <w:szCs w:val="24"/>
        </w:rPr>
        <w:t xml:space="preserve"> </w:t>
      </w:r>
      <w:r w:rsidR="00A55FCB" w:rsidRPr="007306CD">
        <w:rPr>
          <w:szCs w:val="24"/>
        </w:rPr>
        <w:fldChar w:fldCharType="begin"/>
      </w:r>
      <w:r w:rsidR="00A55FCB" w:rsidRPr="007306CD">
        <w:rPr>
          <w:szCs w:val="24"/>
        </w:rPr>
        <w:instrText xml:space="preserve"> REF _Ref81988915 \h  \* MERGEFORMAT </w:instrText>
      </w:r>
      <w:r w:rsidR="00A55FCB" w:rsidRPr="007306CD">
        <w:rPr>
          <w:szCs w:val="24"/>
        </w:rPr>
      </w:r>
      <w:r w:rsidR="00A55FCB" w:rsidRPr="007306CD">
        <w:rPr>
          <w:szCs w:val="24"/>
        </w:rPr>
        <w:fldChar w:fldCharType="separate"/>
      </w:r>
      <w:r w:rsidR="00A55FCB" w:rsidRPr="007306CD">
        <w:t xml:space="preserve">Figure </w:t>
      </w:r>
      <w:r w:rsidR="00A55FCB" w:rsidRPr="007306CD">
        <w:rPr>
          <w:noProof/>
        </w:rPr>
        <w:t>6</w:t>
      </w:r>
      <w:r w:rsidR="00A55FCB" w:rsidRPr="007306CD">
        <w:rPr>
          <w:szCs w:val="24"/>
        </w:rPr>
        <w:fldChar w:fldCharType="end"/>
      </w:r>
      <w:r w:rsidRPr="007306CD">
        <w:rPr>
          <w:szCs w:val="24"/>
        </w:rPr>
        <w:t xml:space="preserve">. </w:t>
      </w:r>
    </w:p>
    <w:p w14:paraId="340E7EF1" w14:textId="5C789A2A" w:rsidR="009107A1" w:rsidRPr="007306CD" w:rsidRDefault="00A4618C" w:rsidP="00A4618C">
      <w:pPr>
        <w:rPr>
          <w:szCs w:val="24"/>
        </w:rPr>
      </w:pPr>
      <w:r w:rsidRPr="007306CD">
        <w:rPr>
          <w:szCs w:val="24"/>
        </w:rPr>
        <w:t xml:space="preserve">These cities offer </w:t>
      </w:r>
      <w:r w:rsidR="002D1950">
        <w:rPr>
          <w:szCs w:val="24"/>
        </w:rPr>
        <w:t>a</w:t>
      </w:r>
      <w:r w:rsidRPr="007306CD">
        <w:rPr>
          <w:szCs w:val="24"/>
        </w:rPr>
        <w:t xml:space="preserve"> counter</w:t>
      </w:r>
      <w:r w:rsidR="002D1950">
        <w:rPr>
          <w:szCs w:val="24"/>
        </w:rPr>
        <w:t>e</w:t>
      </w:r>
      <w:r w:rsidRPr="007306CD">
        <w:rPr>
          <w:szCs w:val="24"/>
        </w:rPr>
        <w:t>xample to the experience of most large cities</w:t>
      </w:r>
      <w:r w:rsidR="00EC228A" w:rsidRPr="007306CD">
        <w:rPr>
          <w:szCs w:val="24"/>
        </w:rPr>
        <w:t>.</w:t>
      </w:r>
      <w:r w:rsidRPr="007306CD">
        <w:rPr>
          <w:szCs w:val="24"/>
        </w:rPr>
        <w:t xml:space="preserve"> </w:t>
      </w:r>
      <w:r w:rsidR="00EC228A" w:rsidRPr="007306CD">
        <w:rPr>
          <w:szCs w:val="24"/>
        </w:rPr>
        <w:t>L</w:t>
      </w:r>
      <w:r w:rsidRPr="007306CD">
        <w:rPr>
          <w:szCs w:val="24"/>
        </w:rPr>
        <w:t>ike the large cities, their development also appears to have been guided by the inherent benefits that they offer to businesses</w:t>
      </w:r>
      <w:r w:rsidR="002E5340" w:rsidRPr="007306CD">
        <w:rPr>
          <w:szCs w:val="24"/>
        </w:rPr>
        <w:t>,</w:t>
      </w:r>
      <w:r w:rsidRPr="007306CD">
        <w:rPr>
          <w:szCs w:val="24"/>
        </w:rPr>
        <w:t xml:space="preserve"> rather than their past industrial structure. The problem is that the benefits they have offered, such as large pools of labour and cheap land</w:t>
      </w:r>
      <w:r w:rsidR="00820513" w:rsidRPr="007306CD">
        <w:rPr>
          <w:szCs w:val="24"/>
        </w:rPr>
        <w:t xml:space="preserve"> or geographic location</w:t>
      </w:r>
      <w:r w:rsidRPr="007306CD">
        <w:rPr>
          <w:szCs w:val="24"/>
        </w:rPr>
        <w:t>, have appealed to lower productivity</w:t>
      </w:r>
      <w:r w:rsidR="00820513" w:rsidRPr="007306CD">
        <w:rPr>
          <w:szCs w:val="24"/>
        </w:rPr>
        <w:t xml:space="preserve"> and lower wage</w:t>
      </w:r>
      <w:r w:rsidRPr="007306CD">
        <w:rPr>
          <w:szCs w:val="24"/>
        </w:rPr>
        <w:t xml:space="preserve"> activities (e.g. warehousing, distribution or food manufacturing). </w:t>
      </w:r>
    </w:p>
    <w:p w14:paraId="2B28BE11" w14:textId="06712F1F" w:rsidR="00E619C4" w:rsidRPr="007306CD" w:rsidRDefault="002D1950" w:rsidP="00820513">
      <w:pPr>
        <w:rPr>
          <w:szCs w:val="24"/>
        </w:rPr>
      </w:pPr>
      <w:r>
        <w:rPr>
          <w:szCs w:val="24"/>
        </w:rPr>
        <w:t>Of</w:t>
      </w:r>
      <w:r w:rsidR="00E619C4" w:rsidRPr="007306CD">
        <w:rPr>
          <w:szCs w:val="24"/>
        </w:rPr>
        <w:t xml:space="preserve"> the 22 cities and large towns that are ‘trapped’ in low complex activities, six of them specialised </w:t>
      </w:r>
      <w:r w:rsidR="00820513" w:rsidRPr="007306CD">
        <w:rPr>
          <w:szCs w:val="24"/>
        </w:rPr>
        <w:t>in</w:t>
      </w:r>
      <w:r w:rsidR="00E619C4" w:rsidRPr="007306CD">
        <w:rPr>
          <w:szCs w:val="24"/>
        </w:rPr>
        <w:t xml:space="preserve"> coal</w:t>
      </w:r>
      <w:r w:rsidR="00820513" w:rsidRPr="007306CD">
        <w:rPr>
          <w:szCs w:val="24"/>
        </w:rPr>
        <w:t xml:space="preserve"> mining</w:t>
      </w:r>
      <w:r w:rsidR="00E619C4" w:rsidRPr="007306CD">
        <w:rPr>
          <w:szCs w:val="24"/>
        </w:rPr>
        <w:t xml:space="preserve"> in 1981. </w:t>
      </w:r>
      <w:r>
        <w:rPr>
          <w:szCs w:val="24"/>
        </w:rPr>
        <w:t>Today</w:t>
      </w:r>
      <w:r w:rsidR="00E619C4" w:rsidRPr="007306CD">
        <w:rPr>
          <w:szCs w:val="24"/>
        </w:rPr>
        <w:t xml:space="preserve">, these urban areas </w:t>
      </w:r>
      <w:r>
        <w:rPr>
          <w:szCs w:val="24"/>
        </w:rPr>
        <w:t>have</w:t>
      </w:r>
      <w:r w:rsidR="00E619C4" w:rsidRPr="007306CD">
        <w:rPr>
          <w:szCs w:val="24"/>
        </w:rPr>
        <w:t xml:space="preserve"> moved away from coal</w:t>
      </w:r>
      <w:r>
        <w:rPr>
          <w:szCs w:val="24"/>
        </w:rPr>
        <w:t xml:space="preserve">, and are </w:t>
      </w:r>
      <w:r w:rsidR="00E619C4" w:rsidRPr="007306CD">
        <w:rPr>
          <w:szCs w:val="24"/>
        </w:rPr>
        <w:t xml:space="preserve">specialised in other </w:t>
      </w:r>
      <w:r>
        <w:rPr>
          <w:szCs w:val="24"/>
        </w:rPr>
        <w:t>activities</w:t>
      </w:r>
      <w:r w:rsidR="00820513" w:rsidRPr="007306CD">
        <w:rPr>
          <w:szCs w:val="24"/>
        </w:rPr>
        <w:t>, as Figure 11 shows</w:t>
      </w:r>
      <w:r w:rsidR="00E619C4" w:rsidRPr="007306CD">
        <w:rPr>
          <w:szCs w:val="24"/>
        </w:rPr>
        <w:t xml:space="preserve">. None of these sectors are related to coal mining, suggesting their earlier specialism </w:t>
      </w:r>
      <w:r w:rsidR="00820513" w:rsidRPr="007306CD">
        <w:rPr>
          <w:szCs w:val="24"/>
        </w:rPr>
        <w:t xml:space="preserve">driven by the location of coal seams </w:t>
      </w:r>
      <w:r w:rsidR="00E619C4" w:rsidRPr="007306CD">
        <w:rPr>
          <w:szCs w:val="24"/>
        </w:rPr>
        <w:t xml:space="preserve">had no direct impact on the subsequent specialisms they developed. </w:t>
      </w:r>
    </w:p>
    <w:bookmarkEnd w:id="30"/>
    <w:p w14:paraId="6A465569" w14:textId="5966BB7A" w:rsidR="00F920C1" w:rsidRPr="007306CD" w:rsidRDefault="00F920C1" w:rsidP="00F920C1">
      <w:pPr>
        <w:pStyle w:val="Caption"/>
        <w:rPr>
          <w:b/>
          <w:szCs w:val="24"/>
        </w:rPr>
      </w:pPr>
      <w:r w:rsidRPr="007306CD">
        <w:rPr>
          <w:color w:val="auto"/>
          <w:sz w:val="22"/>
          <w:szCs w:val="22"/>
        </w:rPr>
        <w:lastRenderedPageBreak/>
        <w:t xml:space="preserve">Figure </w:t>
      </w:r>
      <w:r w:rsidRPr="007306CD">
        <w:rPr>
          <w:color w:val="auto"/>
          <w:sz w:val="22"/>
          <w:szCs w:val="22"/>
        </w:rPr>
        <w:fldChar w:fldCharType="begin"/>
      </w:r>
      <w:r w:rsidRPr="007306CD">
        <w:rPr>
          <w:color w:val="auto"/>
          <w:sz w:val="22"/>
          <w:szCs w:val="22"/>
        </w:rPr>
        <w:instrText xml:space="preserve"> SEQ Figure \* ARABIC </w:instrText>
      </w:r>
      <w:r w:rsidRPr="007306CD">
        <w:rPr>
          <w:color w:val="auto"/>
          <w:sz w:val="22"/>
          <w:szCs w:val="22"/>
        </w:rPr>
        <w:fldChar w:fldCharType="separate"/>
      </w:r>
      <w:r w:rsidR="00EF6C4E" w:rsidRPr="007306CD">
        <w:rPr>
          <w:noProof/>
          <w:color w:val="auto"/>
          <w:sz w:val="22"/>
          <w:szCs w:val="22"/>
        </w:rPr>
        <w:t>11</w:t>
      </w:r>
      <w:r w:rsidRPr="007306CD">
        <w:rPr>
          <w:color w:val="auto"/>
          <w:sz w:val="22"/>
          <w:szCs w:val="22"/>
        </w:rPr>
        <w:fldChar w:fldCharType="end"/>
      </w:r>
      <w:r w:rsidRPr="007306CD">
        <w:rPr>
          <w:color w:val="auto"/>
          <w:sz w:val="22"/>
          <w:szCs w:val="22"/>
        </w:rPr>
        <w:t xml:space="preserve">: </w:t>
      </w:r>
      <w:r w:rsidRPr="007306CD">
        <w:rPr>
          <w:i w:val="0"/>
          <w:iCs w:val="0"/>
          <w:color w:val="auto"/>
          <w:sz w:val="22"/>
          <w:szCs w:val="22"/>
        </w:rPr>
        <w:t>Most prevalent</w:t>
      </w:r>
      <w:r w:rsidRPr="007306CD">
        <w:rPr>
          <w:i w:val="0"/>
          <w:iCs w:val="0"/>
          <w:color w:val="auto"/>
          <w:sz w:val="22"/>
          <w:szCs w:val="24"/>
        </w:rPr>
        <w:t xml:space="preserve"> exporting occupation as share of exporting jobs, 1981-2019</w:t>
      </w:r>
    </w:p>
    <w:tbl>
      <w:tblPr>
        <w:tblW w:w="9060" w:type="dxa"/>
        <w:tblLook w:val="04A0" w:firstRow="1" w:lastRow="0" w:firstColumn="1" w:lastColumn="0" w:noHBand="0" w:noVBand="1"/>
      </w:tblPr>
      <w:tblGrid>
        <w:gridCol w:w="1660"/>
        <w:gridCol w:w="2800"/>
        <w:gridCol w:w="4600"/>
      </w:tblGrid>
      <w:tr w:rsidR="00DB3135" w:rsidRPr="007306CD" w14:paraId="66BBF49C" w14:textId="77777777" w:rsidTr="00E619C4">
        <w:trPr>
          <w:trHeight w:val="443"/>
        </w:trPr>
        <w:tc>
          <w:tcPr>
            <w:tcW w:w="1660" w:type="dxa"/>
            <w:tcBorders>
              <w:top w:val="single" w:sz="8" w:space="0" w:color="FFFFFF"/>
              <w:left w:val="single" w:sz="8" w:space="0" w:color="FFFFFF"/>
              <w:bottom w:val="single" w:sz="12" w:space="0" w:color="FFFFFF"/>
              <w:right w:val="single" w:sz="8" w:space="0" w:color="FFFFFF"/>
            </w:tcBorders>
            <w:shd w:val="clear" w:color="000000" w:fill="92D901"/>
            <w:vAlign w:val="center"/>
            <w:hideMark/>
          </w:tcPr>
          <w:p w14:paraId="6EB9CD67" w14:textId="77777777" w:rsidR="00E619C4" w:rsidRPr="007306CD" w:rsidRDefault="00E619C4" w:rsidP="00E619C4">
            <w:pPr>
              <w:spacing w:after="0" w:line="240" w:lineRule="auto"/>
              <w:rPr>
                <w:rFonts w:ascii="CorporateSBQ Light" w:eastAsia="Times New Roman" w:hAnsi="CorporateSBQ Light" w:cs="Calibri"/>
                <w:b/>
                <w:bCs/>
                <w:sz w:val="24"/>
                <w:szCs w:val="24"/>
                <w:lang w:eastAsia="en-GB"/>
              </w:rPr>
            </w:pPr>
            <w:r w:rsidRPr="007306CD">
              <w:rPr>
                <w:rFonts w:ascii="CorporateSBQ Light" w:eastAsia="Times New Roman" w:hAnsi="CorporateSBQ Light" w:cs="Calibri"/>
                <w:b/>
                <w:bCs/>
                <w:sz w:val="24"/>
                <w:szCs w:val="24"/>
                <w:lang w:eastAsia="en-GB"/>
              </w:rPr>
              <w:t>PUA</w:t>
            </w:r>
          </w:p>
        </w:tc>
        <w:tc>
          <w:tcPr>
            <w:tcW w:w="2800" w:type="dxa"/>
            <w:tcBorders>
              <w:top w:val="single" w:sz="8" w:space="0" w:color="FFFFFF"/>
              <w:left w:val="nil"/>
              <w:bottom w:val="single" w:sz="12" w:space="0" w:color="FFFFFF"/>
              <w:right w:val="single" w:sz="8" w:space="0" w:color="FFFFFF"/>
            </w:tcBorders>
            <w:shd w:val="clear" w:color="000000" w:fill="92D901"/>
            <w:vAlign w:val="center"/>
            <w:hideMark/>
          </w:tcPr>
          <w:p w14:paraId="6909E060" w14:textId="77777777" w:rsidR="00E619C4" w:rsidRPr="007306CD" w:rsidRDefault="00E619C4" w:rsidP="00E619C4">
            <w:pPr>
              <w:spacing w:after="0" w:line="240" w:lineRule="auto"/>
              <w:rPr>
                <w:rFonts w:ascii="CorporateSBQ Light" w:eastAsia="Times New Roman" w:hAnsi="CorporateSBQ Light" w:cs="Calibri"/>
                <w:b/>
                <w:bCs/>
                <w:sz w:val="24"/>
                <w:szCs w:val="24"/>
                <w:lang w:eastAsia="en-GB"/>
              </w:rPr>
            </w:pPr>
            <w:r w:rsidRPr="007306CD">
              <w:rPr>
                <w:rFonts w:ascii="CorporateSBQ Light" w:eastAsia="Times New Roman" w:hAnsi="CorporateSBQ Light" w:cs="Calibri"/>
                <w:b/>
                <w:bCs/>
                <w:sz w:val="24"/>
                <w:szCs w:val="24"/>
                <w:lang w:eastAsia="en-GB"/>
              </w:rPr>
              <w:t>1981</w:t>
            </w:r>
          </w:p>
        </w:tc>
        <w:tc>
          <w:tcPr>
            <w:tcW w:w="4600" w:type="dxa"/>
            <w:tcBorders>
              <w:top w:val="single" w:sz="8" w:space="0" w:color="FFFFFF"/>
              <w:left w:val="nil"/>
              <w:bottom w:val="single" w:sz="12" w:space="0" w:color="FFFFFF"/>
              <w:right w:val="single" w:sz="8" w:space="0" w:color="FFFFFF"/>
            </w:tcBorders>
            <w:shd w:val="clear" w:color="000000" w:fill="92D901"/>
            <w:vAlign w:val="center"/>
            <w:hideMark/>
          </w:tcPr>
          <w:p w14:paraId="3AF1BBBC" w14:textId="77777777" w:rsidR="00E619C4" w:rsidRPr="007306CD" w:rsidRDefault="00E619C4" w:rsidP="00E619C4">
            <w:pPr>
              <w:spacing w:after="0" w:line="240" w:lineRule="auto"/>
              <w:rPr>
                <w:rFonts w:ascii="CorporateSBQ Light" w:eastAsia="Times New Roman" w:hAnsi="CorporateSBQ Light" w:cs="Calibri"/>
                <w:b/>
                <w:bCs/>
                <w:sz w:val="24"/>
                <w:szCs w:val="24"/>
                <w:lang w:eastAsia="en-GB"/>
              </w:rPr>
            </w:pPr>
            <w:r w:rsidRPr="007306CD">
              <w:rPr>
                <w:rFonts w:ascii="CorporateSBQ Light" w:eastAsia="Times New Roman" w:hAnsi="CorporateSBQ Light" w:cs="Calibri"/>
                <w:b/>
                <w:bCs/>
                <w:sz w:val="24"/>
                <w:szCs w:val="24"/>
                <w:lang w:eastAsia="en-GB"/>
              </w:rPr>
              <w:t>2019</w:t>
            </w:r>
          </w:p>
        </w:tc>
      </w:tr>
      <w:tr w:rsidR="00DB3135" w:rsidRPr="007306CD" w14:paraId="6EE2A1B0" w14:textId="77777777" w:rsidTr="00E619C4">
        <w:trPr>
          <w:trHeight w:val="372"/>
        </w:trPr>
        <w:tc>
          <w:tcPr>
            <w:tcW w:w="1660" w:type="dxa"/>
            <w:tcBorders>
              <w:top w:val="nil"/>
              <w:left w:val="single" w:sz="8" w:space="0" w:color="FFFFFF"/>
              <w:bottom w:val="single" w:sz="8" w:space="0" w:color="FFFFFF"/>
              <w:right w:val="single" w:sz="8" w:space="0" w:color="FFFFFF"/>
            </w:tcBorders>
            <w:shd w:val="clear" w:color="000000" w:fill="DCF1CB"/>
            <w:vAlign w:val="center"/>
            <w:hideMark/>
          </w:tcPr>
          <w:p w14:paraId="53A3F24B"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Barnsley</w:t>
            </w:r>
          </w:p>
        </w:tc>
        <w:tc>
          <w:tcPr>
            <w:tcW w:w="2800" w:type="dxa"/>
            <w:tcBorders>
              <w:top w:val="nil"/>
              <w:left w:val="nil"/>
              <w:bottom w:val="single" w:sz="8" w:space="0" w:color="FFFFFF"/>
              <w:right w:val="single" w:sz="8" w:space="0" w:color="FFFFFF"/>
            </w:tcBorders>
            <w:shd w:val="clear" w:color="000000" w:fill="DCF1CB"/>
            <w:vAlign w:val="center"/>
            <w:hideMark/>
          </w:tcPr>
          <w:p w14:paraId="5392F71E"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(40.8%)</w:t>
            </w:r>
          </w:p>
        </w:tc>
        <w:tc>
          <w:tcPr>
            <w:tcW w:w="4600" w:type="dxa"/>
            <w:tcBorders>
              <w:top w:val="nil"/>
              <w:left w:val="nil"/>
              <w:bottom w:val="single" w:sz="8" w:space="0" w:color="FFFFFF"/>
              <w:right w:val="single" w:sz="8" w:space="0" w:color="FFFFFF"/>
            </w:tcBorders>
            <w:shd w:val="clear" w:color="000000" w:fill="DCF1CB"/>
            <w:vAlign w:val="center"/>
            <w:hideMark/>
          </w:tcPr>
          <w:p w14:paraId="481F2BDD"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Warehousing and storage (18.8%)</w:t>
            </w:r>
          </w:p>
        </w:tc>
      </w:tr>
      <w:tr w:rsidR="00DB3135" w:rsidRPr="007306CD" w14:paraId="5AFC98BE" w14:textId="77777777" w:rsidTr="00E619C4">
        <w:trPr>
          <w:trHeight w:val="323"/>
        </w:trPr>
        <w:tc>
          <w:tcPr>
            <w:tcW w:w="1660" w:type="dxa"/>
            <w:tcBorders>
              <w:top w:val="nil"/>
              <w:left w:val="single" w:sz="8" w:space="0" w:color="FFFFFF"/>
              <w:bottom w:val="single" w:sz="8" w:space="0" w:color="FFFFFF"/>
              <w:right w:val="single" w:sz="8" w:space="0" w:color="FFFFFF"/>
            </w:tcBorders>
            <w:shd w:val="clear" w:color="000000" w:fill="EEF8E7"/>
            <w:vAlign w:val="center"/>
            <w:hideMark/>
          </w:tcPr>
          <w:p w14:paraId="0761C611"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Doncaster</w:t>
            </w:r>
          </w:p>
        </w:tc>
        <w:tc>
          <w:tcPr>
            <w:tcW w:w="2800" w:type="dxa"/>
            <w:tcBorders>
              <w:top w:val="nil"/>
              <w:left w:val="nil"/>
              <w:bottom w:val="single" w:sz="8" w:space="0" w:color="FFFFFF"/>
              <w:right w:val="single" w:sz="8" w:space="0" w:color="FFFFFF"/>
            </w:tcBorders>
            <w:shd w:val="clear" w:color="000000" w:fill="EEF8E7"/>
            <w:vAlign w:val="center"/>
            <w:hideMark/>
          </w:tcPr>
          <w:p w14:paraId="4CF827A8"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(34.9%)</w:t>
            </w:r>
          </w:p>
        </w:tc>
        <w:tc>
          <w:tcPr>
            <w:tcW w:w="4600" w:type="dxa"/>
            <w:tcBorders>
              <w:top w:val="nil"/>
              <w:left w:val="nil"/>
              <w:bottom w:val="single" w:sz="8" w:space="0" w:color="FFFFFF"/>
              <w:right w:val="single" w:sz="8" w:space="0" w:color="FFFFFF"/>
            </w:tcBorders>
            <w:shd w:val="clear" w:color="000000" w:fill="EEF8E7"/>
            <w:vAlign w:val="center"/>
            <w:hideMark/>
          </w:tcPr>
          <w:p w14:paraId="67163BAF"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Warehousing and storage (20.7%)</w:t>
            </w:r>
          </w:p>
        </w:tc>
      </w:tr>
      <w:tr w:rsidR="00DB3135" w:rsidRPr="007306CD" w14:paraId="2A6E2159" w14:textId="77777777" w:rsidTr="00E619C4">
        <w:trPr>
          <w:trHeight w:val="360"/>
        </w:trPr>
        <w:tc>
          <w:tcPr>
            <w:tcW w:w="1660" w:type="dxa"/>
            <w:tcBorders>
              <w:top w:val="nil"/>
              <w:left w:val="single" w:sz="8" w:space="0" w:color="FFFFFF"/>
              <w:bottom w:val="single" w:sz="8" w:space="0" w:color="FFFFFF"/>
              <w:right w:val="single" w:sz="8" w:space="0" w:color="FFFFFF"/>
            </w:tcBorders>
            <w:shd w:val="clear" w:color="000000" w:fill="DCF1CB"/>
            <w:vAlign w:val="center"/>
            <w:hideMark/>
          </w:tcPr>
          <w:p w14:paraId="277C87A4"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Mansfield</w:t>
            </w:r>
          </w:p>
        </w:tc>
        <w:tc>
          <w:tcPr>
            <w:tcW w:w="2800" w:type="dxa"/>
            <w:tcBorders>
              <w:top w:val="nil"/>
              <w:left w:val="nil"/>
              <w:bottom w:val="single" w:sz="8" w:space="0" w:color="FFFFFF"/>
              <w:right w:val="single" w:sz="8" w:space="0" w:color="FFFFFF"/>
            </w:tcBorders>
            <w:shd w:val="clear" w:color="000000" w:fill="DCF1CB"/>
            <w:vAlign w:val="center"/>
            <w:hideMark/>
          </w:tcPr>
          <w:p w14:paraId="6F6C7784"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(26.6%)</w:t>
            </w:r>
          </w:p>
        </w:tc>
        <w:tc>
          <w:tcPr>
            <w:tcW w:w="4600" w:type="dxa"/>
            <w:tcBorders>
              <w:top w:val="nil"/>
              <w:left w:val="nil"/>
              <w:bottom w:val="single" w:sz="8" w:space="0" w:color="FFFFFF"/>
              <w:right w:val="single" w:sz="8" w:space="0" w:color="FFFFFF"/>
            </w:tcBorders>
            <w:shd w:val="clear" w:color="000000" w:fill="DCF1CB"/>
            <w:vAlign w:val="center"/>
            <w:hideMark/>
          </w:tcPr>
          <w:p w14:paraId="2F31F419"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Manufacturing of plastic products (12.3%)</w:t>
            </w:r>
          </w:p>
        </w:tc>
      </w:tr>
      <w:tr w:rsidR="00DB3135" w:rsidRPr="007306CD" w14:paraId="4B216794" w14:textId="77777777" w:rsidTr="00E619C4">
        <w:trPr>
          <w:trHeight w:val="345"/>
        </w:trPr>
        <w:tc>
          <w:tcPr>
            <w:tcW w:w="1660" w:type="dxa"/>
            <w:tcBorders>
              <w:top w:val="single" w:sz="12" w:space="0" w:color="FFFFFF"/>
              <w:left w:val="single" w:sz="8" w:space="0" w:color="FFFFFF"/>
              <w:bottom w:val="single" w:sz="8" w:space="0" w:color="FFFFFF"/>
              <w:right w:val="single" w:sz="8" w:space="0" w:color="FFFFFF"/>
            </w:tcBorders>
            <w:shd w:val="clear" w:color="000000" w:fill="DCF1CB"/>
            <w:vAlign w:val="center"/>
            <w:hideMark/>
          </w:tcPr>
          <w:p w14:paraId="5E022AFF"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Sunderland</w:t>
            </w:r>
          </w:p>
        </w:tc>
        <w:tc>
          <w:tcPr>
            <w:tcW w:w="2800" w:type="dxa"/>
            <w:tcBorders>
              <w:top w:val="single" w:sz="12" w:space="0" w:color="FFFFFF"/>
              <w:left w:val="nil"/>
              <w:bottom w:val="single" w:sz="8" w:space="0" w:color="FFFFFF"/>
              <w:right w:val="single" w:sz="8" w:space="0" w:color="FFFFFF"/>
            </w:tcBorders>
            <w:shd w:val="clear" w:color="000000" w:fill="DCF1CB"/>
            <w:vAlign w:val="center"/>
            <w:hideMark/>
          </w:tcPr>
          <w:p w14:paraId="14386669"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(10.8%)</w:t>
            </w:r>
          </w:p>
        </w:tc>
        <w:tc>
          <w:tcPr>
            <w:tcW w:w="4600" w:type="dxa"/>
            <w:tcBorders>
              <w:top w:val="single" w:sz="12" w:space="0" w:color="FFFFFF"/>
              <w:left w:val="nil"/>
              <w:bottom w:val="single" w:sz="8" w:space="0" w:color="FFFFFF"/>
              <w:right w:val="single" w:sz="8" w:space="0" w:color="FFFFFF"/>
            </w:tcBorders>
            <w:shd w:val="clear" w:color="000000" w:fill="DCF1CB"/>
            <w:vAlign w:val="center"/>
            <w:hideMark/>
          </w:tcPr>
          <w:p w14:paraId="52BD8197"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Manufacturing of motor vehicles (17.7%)</w:t>
            </w:r>
          </w:p>
        </w:tc>
      </w:tr>
      <w:tr w:rsidR="00DB3135" w:rsidRPr="007306CD" w14:paraId="5D47DF3E" w14:textId="77777777" w:rsidTr="00E619C4">
        <w:trPr>
          <w:trHeight w:val="330"/>
        </w:trPr>
        <w:tc>
          <w:tcPr>
            <w:tcW w:w="1660" w:type="dxa"/>
            <w:tcBorders>
              <w:top w:val="nil"/>
              <w:left w:val="single" w:sz="8" w:space="0" w:color="FFFFFF"/>
              <w:bottom w:val="single" w:sz="8" w:space="0" w:color="FFFFFF"/>
              <w:right w:val="single" w:sz="8" w:space="0" w:color="FFFFFF"/>
            </w:tcBorders>
            <w:shd w:val="clear" w:color="000000" w:fill="EEF8E7"/>
            <w:vAlign w:val="center"/>
            <w:hideMark/>
          </w:tcPr>
          <w:p w14:paraId="5B8F7DEB"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Wakefield</w:t>
            </w:r>
          </w:p>
        </w:tc>
        <w:tc>
          <w:tcPr>
            <w:tcW w:w="2800" w:type="dxa"/>
            <w:tcBorders>
              <w:top w:val="nil"/>
              <w:left w:val="nil"/>
              <w:bottom w:val="single" w:sz="8" w:space="0" w:color="FFFFFF"/>
              <w:right w:val="single" w:sz="8" w:space="0" w:color="FFFFFF"/>
            </w:tcBorders>
            <w:shd w:val="clear" w:color="000000" w:fill="EEF8E7"/>
            <w:vAlign w:val="center"/>
            <w:hideMark/>
          </w:tcPr>
          <w:p w14:paraId="2ADE8274"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(29.1%)</w:t>
            </w:r>
          </w:p>
        </w:tc>
        <w:tc>
          <w:tcPr>
            <w:tcW w:w="4600" w:type="dxa"/>
            <w:tcBorders>
              <w:top w:val="nil"/>
              <w:left w:val="nil"/>
              <w:bottom w:val="single" w:sz="8" w:space="0" w:color="FFFFFF"/>
              <w:right w:val="single" w:sz="8" w:space="0" w:color="FFFFFF"/>
            </w:tcBorders>
            <w:shd w:val="clear" w:color="000000" w:fill="EEF8E7"/>
            <w:vAlign w:val="center"/>
            <w:hideMark/>
          </w:tcPr>
          <w:p w14:paraId="353F6D10"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Warehousing and storage (29.5%)</w:t>
            </w:r>
          </w:p>
        </w:tc>
      </w:tr>
      <w:tr w:rsidR="00DB3135" w:rsidRPr="007306CD" w14:paraId="07D16883" w14:textId="77777777" w:rsidTr="00E619C4">
        <w:trPr>
          <w:trHeight w:val="345"/>
        </w:trPr>
        <w:tc>
          <w:tcPr>
            <w:tcW w:w="1660" w:type="dxa"/>
            <w:tcBorders>
              <w:top w:val="single" w:sz="12" w:space="0" w:color="FFFFFF"/>
              <w:left w:val="single" w:sz="8" w:space="0" w:color="FFFFFF"/>
              <w:bottom w:val="single" w:sz="8" w:space="0" w:color="FFFFFF"/>
              <w:right w:val="single" w:sz="8" w:space="0" w:color="FFFFFF"/>
            </w:tcBorders>
            <w:shd w:val="clear" w:color="000000" w:fill="DCF1CB"/>
            <w:vAlign w:val="center"/>
            <w:hideMark/>
          </w:tcPr>
          <w:p w14:paraId="294C44F6"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Wigan</w:t>
            </w:r>
          </w:p>
        </w:tc>
        <w:tc>
          <w:tcPr>
            <w:tcW w:w="2800" w:type="dxa"/>
            <w:tcBorders>
              <w:top w:val="single" w:sz="12" w:space="0" w:color="FFFFFF"/>
              <w:left w:val="nil"/>
              <w:bottom w:val="single" w:sz="8" w:space="0" w:color="FFFFFF"/>
              <w:right w:val="single" w:sz="8" w:space="0" w:color="FFFFFF"/>
            </w:tcBorders>
            <w:shd w:val="clear" w:color="000000" w:fill="DCF1CB"/>
            <w:vAlign w:val="center"/>
            <w:hideMark/>
          </w:tcPr>
          <w:p w14:paraId="6DFE595F"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(8.1%)</w:t>
            </w:r>
          </w:p>
        </w:tc>
        <w:tc>
          <w:tcPr>
            <w:tcW w:w="4600" w:type="dxa"/>
            <w:tcBorders>
              <w:top w:val="single" w:sz="12" w:space="0" w:color="FFFFFF"/>
              <w:left w:val="nil"/>
              <w:bottom w:val="single" w:sz="8" w:space="0" w:color="FFFFFF"/>
              <w:right w:val="single" w:sz="8" w:space="0" w:color="FFFFFF"/>
            </w:tcBorders>
            <w:shd w:val="clear" w:color="000000" w:fill="DCF1CB"/>
            <w:vAlign w:val="center"/>
            <w:hideMark/>
          </w:tcPr>
          <w:p w14:paraId="51B780B4"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Manufacturing of food products (15.8%)</w:t>
            </w:r>
          </w:p>
        </w:tc>
      </w:tr>
    </w:tbl>
    <w:p w14:paraId="09F943ED" w14:textId="7EA0F0AE" w:rsidR="00820513" w:rsidRPr="007306CD" w:rsidRDefault="00E619C4" w:rsidP="00820513">
      <w:pPr>
        <w:rPr>
          <w:szCs w:val="24"/>
        </w:rPr>
      </w:pPr>
      <w:r w:rsidRPr="007306CD">
        <w:rPr>
          <w:szCs w:val="24"/>
        </w:rPr>
        <w:t>Source: ONS; Census, 1981.</w:t>
      </w:r>
      <w:r w:rsidR="00820513" w:rsidRPr="007306CD">
        <w:rPr>
          <w:szCs w:val="24"/>
        </w:rPr>
        <w:t xml:space="preserve"> </w:t>
      </w:r>
    </w:p>
    <w:p w14:paraId="07A32B61" w14:textId="3FCAE00B" w:rsidR="00E619C4" w:rsidRPr="007306CD" w:rsidRDefault="00820513" w:rsidP="00E619C4">
      <w:pPr>
        <w:rPr>
          <w:szCs w:val="24"/>
        </w:rPr>
      </w:pPr>
      <w:r w:rsidRPr="007306CD">
        <w:rPr>
          <w:szCs w:val="24"/>
        </w:rPr>
        <w:t>But all are lower skilled activities, suggesting that it is the inherent benefits – often driven by indirect legacy of previous activities (e.g. contamination affecting land values) – that these places offer to businesses that has driven their development, rather than the specific accumulated knowledge from past industrial structure.</w:t>
      </w:r>
      <w:r w:rsidR="00FA03C2">
        <w:rPr>
          <w:szCs w:val="24"/>
        </w:rPr>
        <w:t xml:space="preserve"> Box 6 gives an example of how policy that aims to increase economic growth can sometimes inadvertently reinforce these qualities.  </w:t>
      </w:r>
    </w:p>
    <w:p w14:paraId="19C3EE26" w14:textId="2B081CF6" w:rsidR="00E619C4" w:rsidRPr="007306CD" w:rsidRDefault="00A4618C" w:rsidP="00E619C4">
      <w:pPr>
        <w:pBdr>
          <w:top w:val="single" w:sz="4" w:space="1" w:color="auto"/>
          <w:left w:val="single" w:sz="4" w:space="4" w:color="auto"/>
          <w:bottom w:val="single" w:sz="4" w:space="1" w:color="auto"/>
          <w:right w:val="single" w:sz="4" w:space="4" w:color="auto"/>
        </w:pBdr>
        <w:rPr>
          <w:b/>
        </w:rPr>
      </w:pPr>
      <w:r w:rsidRPr="007306CD">
        <w:rPr>
          <w:i/>
        </w:rPr>
        <w:t xml:space="preserve">Box </w:t>
      </w:r>
      <w:r w:rsidRPr="007306CD">
        <w:rPr>
          <w:i/>
        </w:rPr>
        <w:fldChar w:fldCharType="begin"/>
      </w:r>
      <w:r w:rsidRPr="007306CD">
        <w:rPr>
          <w:i/>
        </w:rPr>
        <w:instrText xml:space="preserve"> SEQ Box \* ARABIC </w:instrText>
      </w:r>
      <w:r w:rsidRPr="007306CD">
        <w:rPr>
          <w:i/>
        </w:rPr>
        <w:fldChar w:fldCharType="separate"/>
      </w:r>
      <w:r w:rsidR="00AB4A81" w:rsidRPr="007306CD">
        <w:rPr>
          <w:i/>
          <w:noProof/>
        </w:rPr>
        <w:t>6</w:t>
      </w:r>
      <w:r w:rsidRPr="007306CD">
        <w:rPr>
          <w:i/>
        </w:rPr>
        <w:fldChar w:fldCharType="end"/>
      </w:r>
      <w:r w:rsidRPr="007306CD">
        <w:rPr>
          <w:i/>
        </w:rPr>
        <w:t xml:space="preserve">: </w:t>
      </w:r>
      <w:r w:rsidR="00820513" w:rsidRPr="007306CD">
        <w:rPr>
          <w:b/>
        </w:rPr>
        <w:t>Industrial structure</w:t>
      </w:r>
      <w:r w:rsidR="00E619C4" w:rsidRPr="007306CD">
        <w:rPr>
          <w:b/>
        </w:rPr>
        <w:t xml:space="preserve"> did not attract Nissan to Sunderland</w:t>
      </w:r>
    </w:p>
    <w:p w14:paraId="0C93ED57" w14:textId="2CB84CF0" w:rsidR="00A4618C" w:rsidRPr="007306CD" w:rsidRDefault="00A4618C" w:rsidP="00A4618C">
      <w:pPr>
        <w:pBdr>
          <w:top w:val="single" w:sz="4" w:space="1" w:color="auto"/>
          <w:left w:val="single" w:sz="4" w:space="4" w:color="auto"/>
          <w:bottom w:val="single" w:sz="4" w:space="1" w:color="auto"/>
          <w:right w:val="single" w:sz="4" w:space="4" w:color="auto"/>
        </w:pBdr>
      </w:pPr>
      <w:r w:rsidRPr="007306CD">
        <w:t>In 1984, the British government and Nissan reached an agreement to open a car plant in Sunderland.</w:t>
      </w:r>
      <w:r w:rsidRPr="007306CD">
        <w:rPr>
          <w:rStyle w:val="FootnoteReference"/>
        </w:rPr>
        <w:footnoteReference w:id="32"/>
      </w:r>
      <w:r w:rsidRPr="007306CD">
        <w:t xml:space="preserve"> Before the car plant, Sunderland’s economy was </w:t>
      </w:r>
      <w:r w:rsidR="00D83145" w:rsidRPr="007306CD">
        <w:t xml:space="preserve">mostly </w:t>
      </w:r>
      <w:r w:rsidRPr="007306CD">
        <w:t>dominated by coal minin</w:t>
      </w:r>
      <w:r w:rsidR="00D83145" w:rsidRPr="007306CD">
        <w:t>g and</w:t>
      </w:r>
      <w:r w:rsidRPr="007306CD">
        <w:t xml:space="preserve"> shipbuilding.</w:t>
      </w:r>
      <w:r w:rsidR="00BC625F" w:rsidRPr="007306CD">
        <w:rPr>
          <w:rStyle w:val="FootnoteReference"/>
        </w:rPr>
        <w:footnoteReference w:id="33"/>
      </w:r>
      <w:r w:rsidRPr="007306CD">
        <w:t xml:space="preserve"> </w:t>
      </w:r>
      <w:r w:rsidR="00FA03C2">
        <w:t>There</w:t>
      </w:r>
      <w:r w:rsidRPr="007306CD">
        <w:t xml:space="preserve"> is little evidence that </w:t>
      </w:r>
      <w:r w:rsidR="006F0B9B" w:rsidRPr="007306CD">
        <w:t xml:space="preserve">the accumulated knowledge </w:t>
      </w:r>
      <w:r w:rsidR="00FA03C2">
        <w:t xml:space="preserve">derived </w:t>
      </w:r>
      <w:r w:rsidR="006F0B9B" w:rsidRPr="007306CD">
        <w:t xml:space="preserve">from such activities </w:t>
      </w:r>
      <w:r w:rsidRPr="007306CD">
        <w:t xml:space="preserve">was the reason why Nissan located </w:t>
      </w:r>
      <w:r w:rsidR="006F0B9B" w:rsidRPr="007306CD">
        <w:t>in Sunderland</w:t>
      </w:r>
      <w:r w:rsidR="00F44B34" w:rsidRPr="007306CD">
        <w:t>.</w:t>
      </w:r>
    </w:p>
    <w:p w14:paraId="15F18D3B" w14:textId="21DEE921" w:rsidR="00820513" w:rsidRPr="007306CD" w:rsidRDefault="00A4618C" w:rsidP="00A4618C">
      <w:pPr>
        <w:pBdr>
          <w:top w:val="single" w:sz="4" w:space="1" w:color="auto"/>
          <w:left w:val="single" w:sz="4" w:space="4" w:color="auto"/>
          <w:bottom w:val="single" w:sz="4" w:space="1" w:color="auto"/>
          <w:right w:val="single" w:sz="4" w:space="4" w:color="auto"/>
        </w:pBdr>
      </w:pPr>
      <w:r w:rsidRPr="007306CD">
        <w:t xml:space="preserve">If Nissan </w:t>
      </w:r>
      <w:r w:rsidR="00FA03C2">
        <w:t xml:space="preserve">had located in </w:t>
      </w:r>
      <w:r w:rsidRPr="007306CD">
        <w:t xml:space="preserve">Sunderland mainly </w:t>
      </w:r>
      <w:r w:rsidR="00FA03C2">
        <w:t xml:space="preserve">as a </w:t>
      </w:r>
      <w:r w:rsidRPr="007306CD">
        <w:t xml:space="preserve">result of </w:t>
      </w:r>
      <w:r w:rsidR="006F0B9B" w:rsidRPr="007306CD">
        <w:t xml:space="preserve">the specific </w:t>
      </w:r>
      <w:r w:rsidRPr="007306CD">
        <w:t>capabilities</w:t>
      </w:r>
      <w:r w:rsidR="006F0B9B" w:rsidRPr="007306CD">
        <w:t xml:space="preserve"> built from previous industries</w:t>
      </w:r>
      <w:r w:rsidRPr="007306CD">
        <w:t xml:space="preserve">, we should expect to see a strong relationship between </w:t>
      </w:r>
      <w:r w:rsidR="00FA03C2">
        <w:t>coal mining and shipbuilding</w:t>
      </w:r>
      <w:r w:rsidRPr="007306CD">
        <w:t xml:space="preserve"> </w:t>
      </w:r>
      <w:r w:rsidR="00FA03C2">
        <w:t>with</w:t>
      </w:r>
      <w:r w:rsidRPr="007306CD">
        <w:t xml:space="preserve"> car manufacturing in other British cities. </w:t>
      </w:r>
    </w:p>
    <w:p w14:paraId="2204EBAA" w14:textId="4B4B537B" w:rsidR="00A4618C" w:rsidRPr="007306CD" w:rsidRDefault="00F920C1" w:rsidP="00A4618C">
      <w:pPr>
        <w:pBdr>
          <w:top w:val="single" w:sz="4" w:space="1" w:color="auto"/>
          <w:left w:val="single" w:sz="4" w:space="4" w:color="auto"/>
          <w:bottom w:val="single" w:sz="4" w:space="1" w:color="auto"/>
          <w:right w:val="single" w:sz="4" w:space="4" w:color="auto"/>
        </w:pBdr>
      </w:pPr>
      <w:r w:rsidRPr="007306CD">
        <w:fldChar w:fldCharType="begin"/>
      </w:r>
      <w:r w:rsidRPr="007306CD">
        <w:instrText xml:space="preserve"> REF _Ref82009646 \h  \* MERGEFORMAT </w:instrText>
      </w:r>
      <w:r w:rsidRPr="007306CD">
        <w:fldChar w:fldCharType="end"/>
      </w:r>
      <w:r w:rsidRPr="007306CD">
        <w:fldChar w:fldCharType="begin"/>
      </w:r>
      <w:r w:rsidRPr="007306CD">
        <w:instrText xml:space="preserve"> REF _Ref82009649 \h  \* MERGEFORMAT </w:instrText>
      </w:r>
      <w:r w:rsidRPr="007306CD">
        <w:fldChar w:fldCharType="separate"/>
      </w:r>
      <w:r w:rsidRPr="007306CD">
        <w:rPr>
          <w:i/>
        </w:rPr>
        <w:t xml:space="preserve">Figure </w:t>
      </w:r>
      <w:r w:rsidRPr="007306CD">
        <w:rPr>
          <w:i/>
          <w:noProof/>
        </w:rPr>
        <w:t>12</w:t>
      </w:r>
      <w:r w:rsidRPr="007306CD">
        <w:fldChar w:fldCharType="end"/>
      </w:r>
      <w:r w:rsidRPr="007306CD">
        <w:t xml:space="preserve"> </w:t>
      </w:r>
      <w:r w:rsidR="00820513" w:rsidRPr="007306CD">
        <w:t xml:space="preserve">shows </w:t>
      </w:r>
      <w:r w:rsidR="00A4618C" w:rsidRPr="007306CD">
        <w:t>that there is no relation between Sunderland’s previous advantages and the likelihood of making vehicles</w:t>
      </w:r>
      <w:r w:rsidR="00FA03C2">
        <w:t>. C</w:t>
      </w:r>
      <w:r w:rsidR="00820513" w:rsidRPr="007306CD">
        <w:t>ities which mined lots of coal and built lots of ships are now unlikely to build lots of cars. Likewise, cities which today are centres of automobile production are very unlikely to have been centres of coal and ship production in the past.</w:t>
      </w:r>
    </w:p>
    <w:p w14:paraId="31D1900E" w14:textId="6DE8840D" w:rsidR="00A4618C" w:rsidRPr="007306CD" w:rsidRDefault="00A4618C" w:rsidP="00A4618C">
      <w:pPr>
        <w:pStyle w:val="Caption"/>
        <w:pBdr>
          <w:top w:val="single" w:sz="4" w:space="1" w:color="auto"/>
          <w:left w:val="single" w:sz="4" w:space="4" w:color="auto"/>
          <w:bottom w:val="single" w:sz="4" w:space="1" w:color="auto"/>
          <w:right w:val="single" w:sz="4" w:space="4" w:color="auto"/>
        </w:pBdr>
        <w:rPr>
          <w:b/>
          <w:i w:val="0"/>
          <w:color w:val="auto"/>
          <w:sz w:val="22"/>
          <w:szCs w:val="22"/>
        </w:rPr>
      </w:pPr>
      <w:bookmarkStart w:id="31" w:name="_Ref82009649"/>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EF6C4E" w:rsidRPr="007306CD">
        <w:rPr>
          <w:b/>
          <w:i w:val="0"/>
          <w:noProof/>
          <w:color w:val="auto"/>
          <w:sz w:val="22"/>
          <w:szCs w:val="22"/>
        </w:rPr>
        <w:t>12</w:t>
      </w:r>
      <w:r w:rsidRPr="007306CD">
        <w:rPr>
          <w:b/>
          <w:i w:val="0"/>
          <w:color w:val="auto"/>
          <w:sz w:val="22"/>
          <w:szCs w:val="22"/>
        </w:rPr>
        <w:fldChar w:fldCharType="end"/>
      </w:r>
      <w:bookmarkEnd w:id="31"/>
      <w:r w:rsidRPr="007306CD">
        <w:rPr>
          <w:b/>
          <w:i w:val="0"/>
          <w:color w:val="auto"/>
          <w:sz w:val="22"/>
          <w:szCs w:val="22"/>
        </w:rPr>
        <w:t>:</w:t>
      </w:r>
      <w:r w:rsidRPr="007306CD">
        <w:rPr>
          <w:i w:val="0"/>
          <w:color w:val="auto"/>
          <w:sz w:val="22"/>
          <w:szCs w:val="22"/>
        </w:rPr>
        <w:t xml:space="preserve"> Cities</w:t>
      </w:r>
      <w:r w:rsidR="00245DE0" w:rsidRPr="007306CD">
        <w:rPr>
          <w:i w:val="0"/>
          <w:color w:val="auto"/>
          <w:sz w:val="22"/>
          <w:szCs w:val="22"/>
        </w:rPr>
        <w:t xml:space="preserve"> and large towns</w:t>
      </w:r>
      <w:r w:rsidRPr="007306CD">
        <w:rPr>
          <w:i w:val="0"/>
          <w:color w:val="auto"/>
          <w:sz w:val="22"/>
          <w:szCs w:val="22"/>
        </w:rPr>
        <w:t xml:space="preserve"> with car manufacturing plants</w:t>
      </w:r>
      <w:r w:rsidR="006F0B9B" w:rsidRPr="007306CD">
        <w:rPr>
          <w:i w:val="0"/>
          <w:color w:val="auto"/>
          <w:sz w:val="22"/>
          <w:szCs w:val="22"/>
        </w:rPr>
        <w:t xml:space="preserve"> today</w:t>
      </w:r>
      <w:r w:rsidRPr="007306CD">
        <w:rPr>
          <w:i w:val="0"/>
          <w:color w:val="auto"/>
          <w:sz w:val="22"/>
          <w:szCs w:val="22"/>
        </w:rPr>
        <w:t xml:space="preserve"> were not similar to Sunderland in the early 80s.</w:t>
      </w:r>
    </w:p>
    <w:p w14:paraId="4F9044DF" w14:textId="77777777" w:rsidR="00A4618C" w:rsidRPr="007306CD" w:rsidRDefault="00F35B85" w:rsidP="00A4618C">
      <w:pPr>
        <w:pBdr>
          <w:top w:val="single" w:sz="4" w:space="1" w:color="auto"/>
          <w:left w:val="single" w:sz="4" w:space="4" w:color="auto"/>
          <w:bottom w:val="single" w:sz="4" w:space="1" w:color="auto"/>
          <w:right w:val="single" w:sz="4" w:space="4" w:color="auto"/>
        </w:pBdr>
      </w:pPr>
      <w:r w:rsidRPr="007306CD">
        <w:rPr>
          <w:noProof/>
        </w:rPr>
        <w:lastRenderedPageBreak/>
        <w:drawing>
          <wp:inline distT="0" distB="0" distL="0" distR="0" wp14:anchorId="707C6D1C" wp14:editId="6A829F1F">
            <wp:extent cx="5731510" cy="2657475"/>
            <wp:effectExtent l="0" t="0" r="2540" b="0"/>
            <wp:docPr id="23" name="Chart 23">
              <a:extLst xmlns:a="http://schemas.openxmlformats.org/drawingml/2006/main">
                <a:ext uri="{FF2B5EF4-FFF2-40B4-BE49-F238E27FC236}">
                  <a16:creationId xmlns:a16="http://schemas.microsoft.com/office/drawing/2014/main" id="{94B7ED74-D142-48E0-8D01-BC1366856B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CAF0C68" w14:textId="77777777" w:rsidR="00A4618C" w:rsidRPr="007306CD" w:rsidRDefault="00A4618C" w:rsidP="00A4618C">
      <w:pPr>
        <w:pBdr>
          <w:top w:val="single" w:sz="4" w:space="1" w:color="auto"/>
          <w:left w:val="single" w:sz="4" w:space="4" w:color="auto"/>
          <w:bottom w:val="single" w:sz="4" w:space="1" w:color="auto"/>
          <w:right w:val="single" w:sz="4" w:space="4" w:color="auto"/>
        </w:pBdr>
        <w:rPr>
          <w:sz w:val="14"/>
          <w:szCs w:val="14"/>
        </w:rPr>
      </w:pPr>
      <w:r w:rsidRPr="007306CD">
        <w:rPr>
          <w:b/>
          <w:sz w:val="14"/>
          <w:szCs w:val="14"/>
        </w:rPr>
        <w:t xml:space="preserve">Source: </w:t>
      </w:r>
      <w:r w:rsidRPr="007306CD">
        <w:rPr>
          <w:sz w:val="14"/>
          <w:szCs w:val="14"/>
        </w:rPr>
        <w:t xml:space="preserve">ONS; Census, 1981. </w:t>
      </w:r>
    </w:p>
    <w:p w14:paraId="127BD31E" w14:textId="77777777" w:rsidR="00A4618C" w:rsidRPr="007306CD" w:rsidRDefault="00A4618C" w:rsidP="00A4618C">
      <w:pPr>
        <w:pBdr>
          <w:top w:val="single" w:sz="4" w:space="1" w:color="auto"/>
          <w:left w:val="single" w:sz="4" w:space="4" w:color="auto"/>
          <w:bottom w:val="single" w:sz="4" w:space="1" w:color="auto"/>
          <w:right w:val="single" w:sz="4" w:space="4" w:color="auto"/>
        </w:pBdr>
        <w:rPr>
          <w:sz w:val="14"/>
          <w:szCs w:val="14"/>
        </w:rPr>
      </w:pPr>
      <w:r w:rsidRPr="007306CD">
        <w:rPr>
          <w:b/>
          <w:sz w:val="14"/>
          <w:szCs w:val="14"/>
        </w:rPr>
        <w:t>Methodology:</w:t>
      </w:r>
      <w:r w:rsidRPr="007306CD">
        <w:rPr>
          <w:sz w:val="14"/>
          <w:szCs w:val="14"/>
        </w:rPr>
        <w:t xml:space="preserve"> Top five car manufacturing cities in 2019 include Oxford, Coventry, Luton, Liverpool and Birmingham. </w:t>
      </w:r>
      <w:r w:rsidR="00CC2A54" w:rsidRPr="007306CD">
        <w:rPr>
          <w:sz w:val="14"/>
          <w:szCs w:val="14"/>
        </w:rPr>
        <w:t>*</w:t>
      </w:r>
      <w:r w:rsidRPr="007306CD">
        <w:rPr>
          <w:sz w:val="14"/>
          <w:szCs w:val="14"/>
        </w:rPr>
        <w:t>The most similar cities to Sunderland in 1981 are Barnsley, Plymouth, Doncaster, Mansfield</w:t>
      </w:r>
      <w:r w:rsidR="00F35B85" w:rsidRPr="007306CD">
        <w:rPr>
          <w:sz w:val="14"/>
          <w:szCs w:val="14"/>
        </w:rPr>
        <w:t xml:space="preserve">, </w:t>
      </w:r>
      <w:r w:rsidRPr="007306CD">
        <w:rPr>
          <w:sz w:val="14"/>
          <w:szCs w:val="14"/>
        </w:rPr>
        <w:t>Portsmouth</w:t>
      </w:r>
      <w:r w:rsidR="00F35B85" w:rsidRPr="007306CD">
        <w:rPr>
          <w:sz w:val="14"/>
          <w:szCs w:val="14"/>
        </w:rPr>
        <w:t xml:space="preserve"> and Newcastle</w:t>
      </w:r>
      <w:r w:rsidRPr="007306CD">
        <w:rPr>
          <w:sz w:val="14"/>
          <w:szCs w:val="14"/>
        </w:rPr>
        <w:t>, based on their percentage of 1981 jobs in the following sectors: deep coal mining; Shipbuilding and repairing; Other glass products; Mechanical lifting/handling equipment; and active components/sub-assemblies.</w:t>
      </w:r>
    </w:p>
    <w:p w14:paraId="335ED794" w14:textId="77777777" w:rsidR="00F44B34" w:rsidRPr="007306CD" w:rsidRDefault="00A4618C" w:rsidP="00A4618C">
      <w:pPr>
        <w:pBdr>
          <w:top w:val="single" w:sz="4" w:space="1" w:color="auto"/>
          <w:left w:val="single" w:sz="4" w:space="4" w:color="auto"/>
          <w:bottom w:val="single" w:sz="4" w:space="1" w:color="auto"/>
          <w:right w:val="single" w:sz="4" w:space="4" w:color="auto"/>
        </w:pBdr>
      </w:pPr>
      <w:r w:rsidRPr="007306CD">
        <w:t xml:space="preserve">Urban economies with some degree of specialisation in car manufacturing today did not share Sunderland’s economic features in 1981. </w:t>
      </w:r>
      <w:r w:rsidR="00F44B34" w:rsidRPr="007306CD">
        <w:t xml:space="preserve"> </w:t>
      </w:r>
      <w:r w:rsidR="008F347E" w:rsidRPr="007306CD">
        <w:t xml:space="preserve">Unlike Sunderland, </w:t>
      </w:r>
      <w:r w:rsidR="00F44B34" w:rsidRPr="007306CD">
        <w:t>Coventry and Birmingham transition</w:t>
      </w:r>
      <w:r w:rsidR="008F347E" w:rsidRPr="007306CD">
        <w:t>ed</w:t>
      </w:r>
      <w:r w:rsidR="00F44B34" w:rsidRPr="007306CD">
        <w:t xml:space="preserve"> from cycle to car manufacturing in the previous century.</w:t>
      </w:r>
      <w:r w:rsidR="00F44B34" w:rsidRPr="007306CD">
        <w:rPr>
          <w:rStyle w:val="FootnoteReference"/>
        </w:rPr>
        <w:footnoteReference w:id="34"/>
      </w:r>
    </w:p>
    <w:p w14:paraId="6902DF03" w14:textId="77777777" w:rsidR="00820513" w:rsidRPr="007306CD" w:rsidRDefault="00A4618C" w:rsidP="00A4618C">
      <w:pPr>
        <w:pBdr>
          <w:top w:val="single" w:sz="4" w:space="1" w:color="auto"/>
          <w:left w:val="single" w:sz="4" w:space="4" w:color="auto"/>
          <w:bottom w:val="single" w:sz="4" w:space="1" w:color="auto"/>
          <w:right w:val="single" w:sz="4" w:space="4" w:color="auto"/>
        </w:pBdr>
      </w:pPr>
      <w:r w:rsidRPr="007306CD">
        <w:t xml:space="preserve">At the same time, places focused in mining and shipbuilding like </w:t>
      </w:r>
      <w:r w:rsidR="00A95B04" w:rsidRPr="007306CD">
        <w:t xml:space="preserve">Barnsley </w:t>
      </w:r>
      <w:r w:rsidRPr="007306CD">
        <w:t>or Doncaster did not move their economic structure towards car manufacturing. Sunderland was able to attract Nissan due to other benefits</w:t>
      </w:r>
      <w:r w:rsidR="002C78D4" w:rsidRPr="007306CD">
        <w:t>,</w:t>
      </w:r>
      <w:r w:rsidRPr="007306CD">
        <w:t xml:space="preserve"> </w:t>
      </w:r>
      <w:r w:rsidR="002C78D4" w:rsidRPr="007306CD">
        <w:t xml:space="preserve">such as public subsidies, </w:t>
      </w:r>
      <w:r w:rsidRPr="007306CD">
        <w:t xml:space="preserve">that were not directly related to </w:t>
      </w:r>
      <w:r w:rsidR="00A95B04" w:rsidRPr="007306CD">
        <w:t xml:space="preserve">the </w:t>
      </w:r>
      <w:r w:rsidR="002C78D4" w:rsidRPr="007306CD">
        <w:t xml:space="preserve">accumulated </w:t>
      </w:r>
      <w:r w:rsidR="00A95B04" w:rsidRPr="007306CD">
        <w:t xml:space="preserve">knowledge and capabilities </w:t>
      </w:r>
      <w:r w:rsidR="002C78D4" w:rsidRPr="007306CD">
        <w:t>from its previous industrial structure</w:t>
      </w:r>
      <w:r w:rsidR="00A95B04" w:rsidRPr="007306CD">
        <w:t xml:space="preserve">. </w:t>
      </w:r>
    </w:p>
    <w:p w14:paraId="58810CA6" w14:textId="2B7AED33" w:rsidR="00A4618C" w:rsidRPr="007306CD" w:rsidRDefault="00820513" w:rsidP="00A4618C">
      <w:pPr>
        <w:pBdr>
          <w:top w:val="single" w:sz="4" w:space="1" w:color="auto"/>
          <w:left w:val="single" w:sz="4" w:space="4" w:color="auto"/>
          <w:bottom w:val="single" w:sz="4" w:space="1" w:color="auto"/>
          <w:right w:val="single" w:sz="4" w:space="4" w:color="auto"/>
        </w:pBdr>
      </w:pPr>
      <w:r w:rsidRPr="007306CD">
        <w:t xml:space="preserve">Instead, it was the characteristics of Sunderland’s labour and real estate markets – that labour and land were cheap – </w:t>
      </w:r>
      <w:r w:rsidR="007351C6" w:rsidRPr="007306CD">
        <w:t xml:space="preserve">that </w:t>
      </w:r>
      <w:r w:rsidR="00A95B04" w:rsidRPr="007306CD">
        <w:t xml:space="preserve">indirectly supported </w:t>
      </w:r>
      <w:r w:rsidR="007351C6" w:rsidRPr="007306CD">
        <w:t>Nissan’s choice of Sunderland. These were associated with Sunderland’s economy as a centre of shipbuilding and coalmining, but could also be found in other cities across the country in the 1980s.</w:t>
      </w:r>
    </w:p>
    <w:p w14:paraId="69CF2BDF" w14:textId="77777777" w:rsidR="004D7EDB" w:rsidRPr="007306CD" w:rsidRDefault="004D7EDB">
      <w:pPr>
        <w:rPr>
          <w:b/>
        </w:rPr>
      </w:pPr>
      <w:r w:rsidRPr="007306CD">
        <w:br w:type="page"/>
      </w:r>
    </w:p>
    <w:p w14:paraId="4BD2F59C" w14:textId="77777777" w:rsidR="004B5F7C" w:rsidRPr="007306CD" w:rsidRDefault="004B5F7C" w:rsidP="004B5F7C"/>
    <w:p w14:paraId="77253537" w14:textId="77777777" w:rsidR="001F1420" w:rsidRPr="007306CD" w:rsidRDefault="009E69E5" w:rsidP="00E61167">
      <w:pPr>
        <w:pStyle w:val="ListParagraph"/>
        <w:numPr>
          <w:ilvl w:val="0"/>
          <w:numId w:val="5"/>
        </w:numPr>
        <w:rPr>
          <w:b/>
          <w:sz w:val="30"/>
          <w:szCs w:val="30"/>
          <w:u w:val="single"/>
        </w:rPr>
      </w:pPr>
      <w:r w:rsidRPr="007306CD">
        <w:rPr>
          <w:b/>
          <w:sz w:val="30"/>
          <w:szCs w:val="30"/>
          <w:u w:val="single"/>
        </w:rPr>
        <w:t>Implications for levelling up</w:t>
      </w:r>
    </w:p>
    <w:p w14:paraId="7B6EE6D8" w14:textId="15496968" w:rsidR="006162D1" w:rsidRPr="007306CD" w:rsidRDefault="009E69E5" w:rsidP="006162D1">
      <w:r w:rsidRPr="007306CD">
        <w:t xml:space="preserve">There are </w:t>
      </w:r>
      <w:r w:rsidR="00FA7FE1" w:rsidRPr="007306CD">
        <w:t>three</w:t>
      </w:r>
      <w:r w:rsidRPr="007306CD">
        <w:t xml:space="preserve"> main policy messages for levelling up that looking at economic complexity in Britain, and how it has changed over the </w:t>
      </w:r>
      <w:r w:rsidR="00245DE0" w:rsidRPr="007306CD">
        <w:t>p</w:t>
      </w:r>
      <w:r w:rsidRPr="007306CD">
        <w:t>ast 40 years, offers.</w:t>
      </w:r>
    </w:p>
    <w:p w14:paraId="689AF775" w14:textId="3ECF28D6" w:rsidR="006162D1" w:rsidRPr="007306CD" w:rsidRDefault="006162D1" w:rsidP="006162D1">
      <w:pPr>
        <w:pStyle w:val="ListParagraph"/>
        <w:numPr>
          <w:ilvl w:val="0"/>
          <w:numId w:val="10"/>
        </w:numPr>
        <w:rPr>
          <w:b/>
        </w:rPr>
      </w:pPr>
      <w:r w:rsidRPr="007306CD">
        <w:rPr>
          <w:b/>
        </w:rPr>
        <w:t>Levelling up the economy must focus on t</w:t>
      </w:r>
      <w:r w:rsidR="00F61C95" w:rsidRPr="007306CD">
        <w:rPr>
          <w:b/>
        </w:rPr>
        <w:t>he geography of knowledge</w:t>
      </w:r>
    </w:p>
    <w:p w14:paraId="1C14419C" w14:textId="77777777" w:rsidR="006162D1" w:rsidRPr="007306CD" w:rsidRDefault="006162D1" w:rsidP="006162D1">
      <w:r w:rsidRPr="007306CD">
        <w:t>Levelling up has a clear economic component. Numerous schemes and proposals have been argued to meet the definition of levelling up on this basis.</w:t>
      </w:r>
    </w:p>
    <w:p w14:paraId="3F0EE698" w14:textId="33B60530" w:rsidR="00F61C95" w:rsidRPr="007306CD" w:rsidRDefault="006162D1" w:rsidP="006162D1">
      <w:r w:rsidRPr="007306CD">
        <w:t xml:space="preserve">Yet this report shows that for levelling up to truly occur, it must </w:t>
      </w:r>
      <w:r w:rsidR="00313B63" w:rsidRPr="007306CD">
        <w:t xml:space="preserve">continue to </w:t>
      </w:r>
      <w:r w:rsidRPr="007306CD">
        <w:t>alter the geography of knowledge in Britain</w:t>
      </w:r>
      <w:r w:rsidR="00313B63" w:rsidRPr="007306CD">
        <w:t xml:space="preserve">. Over the past four decades this has already begun to change, as the renaissance of </w:t>
      </w:r>
      <w:r w:rsidR="001B1962">
        <w:t>Britain’s</w:t>
      </w:r>
      <w:r w:rsidR="00313B63" w:rsidRPr="007306CD">
        <w:t xml:space="preserve"> large cities outside of the capital has been driven by them becoming places of knowledge creation and diffusion.  </w:t>
      </w:r>
    </w:p>
    <w:p w14:paraId="530262D0" w14:textId="33A2D5CE" w:rsidR="00313B63" w:rsidRPr="007306CD" w:rsidRDefault="00313B63" w:rsidP="00313B63">
      <w:r w:rsidRPr="007306CD">
        <w:t>More specifically, levelling up wil</w:t>
      </w:r>
      <w:r w:rsidR="001B1962">
        <w:t>l only</w:t>
      </w:r>
      <w:r w:rsidRPr="007306CD">
        <w:t xml:space="preserve"> be achieved if it increases the amount of highly skilled exporting work in the private sector outside of the Greater South East. The UK needs a strategic focus on this </w:t>
      </w:r>
      <w:commentRangeStart w:id="32"/>
      <w:r w:rsidRPr="007306CD">
        <w:t xml:space="preserve">activity </w:t>
      </w:r>
      <w:commentRangeEnd w:id="32"/>
      <w:r w:rsidR="001B1962">
        <w:rPr>
          <w:rStyle w:val="CommentReference"/>
        </w:rPr>
        <w:commentReference w:id="32"/>
      </w:r>
      <w:r w:rsidRPr="007306CD">
        <w:t xml:space="preserve">and its requirements in </w:t>
      </w:r>
      <w:r w:rsidR="001B1962">
        <w:t>the</w:t>
      </w:r>
      <w:r w:rsidRPr="007306CD">
        <w:t xml:space="preserve"> specific places across the country where it can flourish. </w:t>
      </w:r>
    </w:p>
    <w:p w14:paraId="6A12230D" w14:textId="4E49566F" w:rsidR="006162D1" w:rsidRPr="007306CD" w:rsidRDefault="00313B63" w:rsidP="006162D1">
      <w:r w:rsidRPr="007306CD">
        <w:t xml:space="preserve">In contrast, more </w:t>
      </w:r>
      <w:r w:rsidR="006162D1" w:rsidRPr="007306CD">
        <w:t xml:space="preserve">public sector jobs, more local services work such as in shops and cafes, and more low-skilled exporting jobs will </w:t>
      </w:r>
      <w:r w:rsidRPr="007306CD">
        <w:t xml:space="preserve">do little to level up the economy. While there are good arguments for boosting state capacity in local government, or ending austerity to improve public services in “left behind” parts of the country, these alone will not have a direct impact on </w:t>
      </w:r>
      <w:r w:rsidR="001B1962">
        <w:t xml:space="preserve">improving </w:t>
      </w:r>
      <w:r w:rsidRPr="007306CD">
        <w:t>economic performance and living standards within local areas.</w:t>
      </w:r>
    </w:p>
    <w:p w14:paraId="0FE8FA60" w14:textId="20A1C680" w:rsidR="007351C6" w:rsidRPr="007306CD" w:rsidRDefault="00FA7FE1" w:rsidP="00071769">
      <w:pPr>
        <w:pStyle w:val="ListParagraph"/>
        <w:numPr>
          <w:ilvl w:val="0"/>
          <w:numId w:val="10"/>
        </w:numPr>
        <w:rPr>
          <w:b/>
        </w:rPr>
      </w:pPr>
      <w:r w:rsidRPr="007306CD">
        <w:rPr>
          <w:b/>
        </w:rPr>
        <w:t xml:space="preserve">Big cities are the most promising places for levelling up </w:t>
      </w:r>
    </w:p>
    <w:p w14:paraId="606C8C2E" w14:textId="64E5BAB3" w:rsidR="00FA7FE1" w:rsidRPr="007306CD" w:rsidRDefault="00FA7FE1" w:rsidP="00FA7FE1">
      <w:pPr>
        <w:rPr>
          <w:rFonts w:eastAsia="Times New Roman" w:cstheme="minorHAnsi"/>
        </w:rPr>
      </w:pPr>
      <w:r w:rsidRPr="007306CD">
        <w:rPr>
          <w:rFonts w:eastAsia="Times New Roman" w:cstheme="minorHAnsi"/>
        </w:rPr>
        <w:t xml:space="preserve">The mismatch of the big cities, between their growing role as places of knowledge creation and their </w:t>
      </w:r>
      <w:r w:rsidR="001B1962">
        <w:rPr>
          <w:rFonts w:eastAsia="Times New Roman" w:cstheme="minorHAnsi"/>
        </w:rPr>
        <w:t>current</w:t>
      </w:r>
      <w:r w:rsidRPr="007306CD">
        <w:rPr>
          <w:rFonts w:eastAsia="Times New Roman" w:cstheme="minorHAnsi"/>
        </w:rPr>
        <w:t xml:space="preserve"> economic underperformance, is why we see such stark differences in economic performance across the country. Especially when compared to other countries, big cities in the UK stand out as places of un</w:t>
      </w:r>
      <w:r w:rsidR="001B1962">
        <w:rPr>
          <w:rFonts w:eastAsia="Times New Roman" w:cstheme="minorHAnsi"/>
        </w:rPr>
        <w:t>ful</w:t>
      </w:r>
      <w:r w:rsidRPr="007306CD">
        <w:rPr>
          <w:rFonts w:eastAsia="Times New Roman" w:cstheme="minorHAnsi"/>
        </w:rPr>
        <w:t xml:space="preserve">filled potential. If this potential could be realised, Centre for Cities has </w:t>
      </w:r>
      <w:r w:rsidR="001B1962">
        <w:rPr>
          <w:rFonts w:eastAsia="Times New Roman" w:cstheme="minorHAnsi"/>
        </w:rPr>
        <w:t>calculated it</w:t>
      </w:r>
      <w:r w:rsidRPr="007306CD">
        <w:rPr>
          <w:rFonts w:eastAsia="Times New Roman" w:cstheme="minorHAnsi"/>
        </w:rPr>
        <w:t xml:space="preserve"> would generate £4</w:t>
      </w:r>
      <w:r w:rsidR="001B1962">
        <w:rPr>
          <w:rFonts w:eastAsia="Times New Roman" w:cstheme="minorHAnsi"/>
        </w:rPr>
        <w:t>8</w:t>
      </w:r>
      <w:r w:rsidRPr="007306CD">
        <w:rPr>
          <w:rFonts w:eastAsia="Times New Roman" w:cstheme="minorHAnsi"/>
        </w:rPr>
        <w:t xml:space="preserve"> billion per year in the national economy, which would be in reach of their residents and those of people living in towns and rural areas nearby.</w:t>
      </w:r>
      <w:r w:rsidRPr="007306CD">
        <w:rPr>
          <w:rStyle w:val="FootnoteReference"/>
          <w:rFonts w:eastAsia="Times New Roman" w:cstheme="minorHAnsi"/>
        </w:rPr>
        <w:footnoteReference w:id="35"/>
      </w:r>
    </w:p>
    <w:p w14:paraId="5C5A2BDE" w14:textId="0ACA68F1" w:rsidR="009E69E5" w:rsidRPr="007306CD" w:rsidRDefault="00FA7FE1" w:rsidP="009E69E5">
      <w:pPr>
        <w:rPr>
          <w:rFonts w:eastAsia="Times New Roman" w:cstheme="minorHAnsi"/>
        </w:rPr>
      </w:pPr>
      <w:r w:rsidRPr="007306CD">
        <w:rPr>
          <w:rFonts w:eastAsia="Times New Roman" w:cstheme="minorHAnsi"/>
        </w:rPr>
        <w:t xml:space="preserve">The conditions are there in the big cities to make real progress is closing this gap, due to the growing complexity of their economies in recent years. As a result, the </w:t>
      </w:r>
      <w:r w:rsidR="009E69E5" w:rsidRPr="007306CD">
        <w:rPr>
          <w:rFonts w:eastAsia="Times New Roman" w:cstheme="minorHAnsi"/>
        </w:rPr>
        <w:t>Government’s aspiration to have an internationally competitive city in each region is achievable</w:t>
      </w:r>
      <w:r w:rsidRPr="007306CD">
        <w:rPr>
          <w:rFonts w:eastAsia="Times New Roman" w:cstheme="minorHAnsi"/>
        </w:rPr>
        <w:t xml:space="preserve">, and is the most plausible process by which levelling up </w:t>
      </w:r>
      <w:r w:rsidR="00223E43">
        <w:rPr>
          <w:rFonts w:eastAsia="Times New Roman" w:cstheme="minorHAnsi"/>
        </w:rPr>
        <w:t>can be</w:t>
      </w:r>
      <w:r w:rsidRPr="007306CD">
        <w:rPr>
          <w:rFonts w:eastAsia="Times New Roman" w:cstheme="minorHAnsi"/>
        </w:rPr>
        <w:t xml:space="preserve"> realised in the foreseeable future.</w:t>
      </w:r>
      <w:r w:rsidR="009E69E5" w:rsidRPr="007306CD">
        <w:rPr>
          <w:rFonts w:eastAsia="Times New Roman" w:cstheme="minorHAnsi"/>
        </w:rPr>
        <w:t xml:space="preserve"> </w:t>
      </w:r>
      <w:r w:rsidR="00223E43" w:rsidRPr="007306CD">
        <w:t>In particular, the Government will not level up the economy if it ignores the potential of Birmingham, Glasgow and Manchester.</w:t>
      </w:r>
    </w:p>
    <w:p w14:paraId="0A51C270" w14:textId="21512543" w:rsidR="009E69E5" w:rsidRPr="007306CD" w:rsidRDefault="009E69E5" w:rsidP="009E69E5">
      <w:r w:rsidRPr="007306CD">
        <w:t xml:space="preserve">This </w:t>
      </w:r>
      <w:r w:rsidR="00223E43">
        <w:t>focus need</w:t>
      </w:r>
      <w:r w:rsidRPr="007306CD">
        <w:t xml:space="preserve"> not come at the cost of ignoring smaller places. But policy must recognise that its ability to bring about economic change in these places is more limited, and the outcomes of success (should it be achieved) for the national economy are small</w:t>
      </w:r>
      <w:r w:rsidR="00FA7FE1" w:rsidRPr="007306CD">
        <w:t>er</w:t>
      </w:r>
      <w:r w:rsidRPr="007306CD">
        <w:t>.</w:t>
      </w:r>
    </w:p>
    <w:p w14:paraId="7D9CED8B" w14:textId="77777777" w:rsidR="009E69E5" w:rsidRPr="007306CD" w:rsidRDefault="009E69E5" w:rsidP="009E69E5">
      <w:pPr>
        <w:pStyle w:val="ListParagraph"/>
        <w:numPr>
          <w:ilvl w:val="0"/>
          <w:numId w:val="10"/>
        </w:numPr>
        <w:rPr>
          <w:b/>
        </w:rPr>
      </w:pPr>
      <w:r w:rsidRPr="007306CD">
        <w:rPr>
          <w:b/>
        </w:rPr>
        <w:t>Calls for places to ‘build on their strengths’ should be received with caution</w:t>
      </w:r>
    </w:p>
    <w:p w14:paraId="0851E9CE" w14:textId="28FDF394" w:rsidR="009E69E5" w:rsidRPr="007306CD" w:rsidRDefault="009E69E5" w:rsidP="009E69E5">
      <w:r w:rsidRPr="007306CD">
        <w:t>Recent calls by</w:t>
      </w:r>
      <w:r w:rsidR="00223E43">
        <w:t xml:space="preserve"> some</w:t>
      </w:r>
      <w:r w:rsidRPr="007306CD">
        <w:t xml:space="preserve"> northern Conservative MPs for levelling up to focus on manufacturing in the North is the latest in the long line of rallying calls over the years for struggling places to build on their </w:t>
      </w:r>
      <w:r w:rsidRPr="007306CD">
        <w:lastRenderedPageBreak/>
        <w:t>strengths.</w:t>
      </w:r>
      <w:r w:rsidRPr="007306CD">
        <w:rPr>
          <w:rStyle w:val="FootnoteReference"/>
        </w:rPr>
        <w:footnoteReference w:id="36"/>
      </w:r>
      <w:r w:rsidRPr="007306CD">
        <w:t xml:space="preserve"> The analysis above shows that the challenge is what these places are missing, rather what they have</w:t>
      </w:r>
      <w:r w:rsidR="000A5895" w:rsidRPr="007306CD">
        <w:t>.</w:t>
      </w:r>
      <w:r w:rsidRPr="007306CD">
        <w:t xml:space="preserve"> The aim of policy</w:t>
      </w:r>
      <w:r w:rsidR="00FA7FE1" w:rsidRPr="007306CD">
        <w:t>makers, especially local leaders,</w:t>
      </w:r>
      <w:r w:rsidRPr="007306CD">
        <w:t xml:space="preserve"> should therefore be to change the nature of these inherent benefits where it has the ability to do so, such as improving the skills of workers, to help them to reinvent their economies rather than further replicating what they already have.</w:t>
      </w:r>
    </w:p>
    <w:p w14:paraId="24D9ACAE" w14:textId="26E7287B" w:rsidR="00071769" w:rsidRPr="007306CD" w:rsidRDefault="00D33620" w:rsidP="009E69E5">
      <w:r w:rsidRPr="007306CD">
        <w:t>There are two</w:t>
      </w:r>
      <w:r w:rsidR="00FA7FE1" w:rsidRPr="007306CD">
        <w:t xml:space="preserve"> further implication</w:t>
      </w:r>
      <w:r w:rsidRPr="007306CD">
        <w:t>s</w:t>
      </w:r>
      <w:r w:rsidR="00FA7FE1" w:rsidRPr="007306CD">
        <w:t xml:space="preserve"> of the</w:t>
      </w:r>
      <w:r w:rsidR="00071769" w:rsidRPr="007306CD">
        <w:t xml:space="preserve"> economic</w:t>
      </w:r>
      <w:r w:rsidR="00FA7FE1" w:rsidRPr="007306CD">
        <w:t xml:space="preserve"> complexity analysis</w:t>
      </w:r>
      <w:r w:rsidR="00071769" w:rsidRPr="007306CD">
        <w:t xml:space="preserve"> for these places</w:t>
      </w:r>
      <w:r w:rsidRPr="007306CD">
        <w:t>. First</w:t>
      </w:r>
      <w:r w:rsidR="00071769" w:rsidRPr="007306CD">
        <w:t xml:space="preserve">, levelling </w:t>
      </w:r>
      <w:r w:rsidR="00873389">
        <w:t xml:space="preserve">up </w:t>
      </w:r>
      <w:r w:rsidR="00223E43">
        <w:t>will take</w:t>
      </w:r>
      <w:r w:rsidR="00071769" w:rsidRPr="007306CD">
        <w:t xml:space="preserve"> decades</w:t>
      </w:r>
      <w:r w:rsidR="00223E43">
        <w:t xml:space="preserve"> to be</w:t>
      </w:r>
      <w:r w:rsidR="00071769" w:rsidRPr="007306CD">
        <w:t xml:space="preserve"> successful. The experience of the big cities since 1981 shows that it takes time to change the geography of </w:t>
      </w:r>
      <w:r w:rsidR="00223E43">
        <w:t>knowledge.</w:t>
      </w:r>
    </w:p>
    <w:p w14:paraId="64EFF055" w14:textId="3397E0A2" w:rsidR="00071769" w:rsidRPr="007306CD" w:rsidRDefault="00D33620" w:rsidP="00071769">
      <w:r w:rsidRPr="007306CD">
        <w:t xml:space="preserve">Second, </w:t>
      </w:r>
      <w:r w:rsidR="00071769" w:rsidRPr="007306CD">
        <w:t>we should not expect every part of the UK to be equally economically complex. Trying to make everywhere the same will simply “</w:t>
      </w:r>
      <w:r w:rsidR="00223E43">
        <w:t>decapitate</w:t>
      </w:r>
      <w:r w:rsidR="00071769" w:rsidRPr="007306CD">
        <w:t xml:space="preserve"> the tall poppies”</w:t>
      </w:r>
      <w:r w:rsidR="00223E43">
        <w:rPr>
          <w:rStyle w:val="FootnoteReference"/>
        </w:rPr>
        <w:footnoteReference w:id="37"/>
      </w:r>
      <w:r w:rsidR="00071769" w:rsidRPr="007306CD">
        <w:t xml:space="preserve"> and damage prosperous places, because there will always be some places </w:t>
      </w:r>
      <w:r w:rsidR="00223E43">
        <w:t>that possess</w:t>
      </w:r>
      <w:r w:rsidR="00071769" w:rsidRPr="007306CD">
        <w:t xml:space="preserve"> a competitive advantage in low-cost production. </w:t>
      </w:r>
      <w:r w:rsidR="00223E43">
        <w:t>While local government should always be trying to make their local economies more complex, the</w:t>
      </w:r>
      <w:r w:rsidR="00071769" w:rsidRPr="007306CD">
        <w:t xml:space="preserve"> priority </w:t>
      </w:r>
      <w:r w:rsidR="00223E43">
        <w:t xml:space="preserve">for </w:t>
      </w:r>
      <w:r w:rsidR="00071769" w:rsidRPr="007306CD">
        <w:t>national government in</w:t>
      </w:r>
      <w:r w:rsidR="00873389">
        <w:t xml:space="preserve"> the</w:t>
      </w:r>
      <w:r w:rsidR="00071769" w:rsidRPr="007306CD">
        <w:t xml:space="preserve"> places</w:t>
      </w:r>
      <w:r w:rsidR="00223E43">
        <w:t xml:space="preserve"> that are low complexity</w:t>
      </w:r>
      <w:r w:rsidR="00071769" w:rsidRPr="007306CD">
        <w:t xml:space="preserve"> should be supporting their living standards and wages. </w:t>
      </w:r>
    </w:p>
    <w:p w14:paraId="4A3094BB" w14:textId="0350C136" w:rsidR="00D33620" w:rsidRPr="007306CD" w:rsidRDefault="00071769" w:rsidP="009E69E5">
      <w:r w:rsidRPr="007306CD">
        <w:t>Historically</w:t>
      </w:r>
      <w:r w:rsidR="00223E43">
        <w:t>,</w:t>
      </w:r>
      <w:r w:rsidRPr="007306CD">
        <w:t xml:space="preserve"> this has often been done through redistribution and the welfare state, but sustaining demand for their exports in other parts of the country and world is just as important. Planning reforms to increase disposable incomes by reducing housing costs in affluent parts of the country are one mechanism that will help achieve this, even if the</w:t>
      </w:r>
      <w:r w:rsidR="00223E43">
        <w:t>ir</w:t>
      </w:r>
      <w:r w:rsidRPr="007306CD">
        <w:t xml:space="preserve"> primary objective is to address the housing shortage.</w:t>
      </w:r>
      <w:r w:rsidRPr="007306CD">
        <w:rPr>
          <w:rStyle w:val="FootnoteReference"/>
        </w:rPr>
        <w:footnoteReference w:id="38"/>
      </w:r>
      <w:r w:rsidRPr="007306CD">
        <w:t xml:space="preserve"> </w:t>
      </w:r>
    </w:p>
    <w:p w14:paraId="49834480" w14:textId="7ECCC92D" w:rsidR="009E69E5" w:rsidRPr="007306CD" w:rsidRDefault="00D33620" w:rsidP="009E69E5">
      <w:r w:rsidRPr="007306CD">
        <w:t xml:space="preserve">In addition, </w:t>
      </w:r>
      <w:r w:rsidR="009E69E5" w:rsidRPr="007306CD">
        <w:t xml:space="preserve">Centre for Cities’ recent briefing </w:t>
      </w:r>
      <w:r w:rsidR="009E69E5" w:rsidRPr="007306CD">
        <w:rPr>
          <w:i/>
        </w:rPr>
        <w:t>So You Want to Level Up</w:t>
      </w:r>
      <w:r w:rsidR="009E69E5" w:rsidRPr="007306CD">
        <w:t xml:space="preserve"> sets out </w:t>
      </w:r>
      <w:r w:rsidR="00873389">
        <w:t>the six areas</w:t>
      </w:r>
      <w:r w:rsidR="009E69E5" w:rsidRPr="007306CD">
        <w:t xml:space="preserve"> policy should focus on to achieve levelling up</w:t>
      </w:r>
      <w:r w:rsidR="00873389">
        <w:t xml:space="preserve">: </w:t>
      </w:r>
      <w:r w:rsidR="009E69E5" w:rsidRPr="007306CD">
        <w:t>skills, devolution, public services, local transport and city centres</w:t>
      </w:r>
      <w:r w:rsidR="00873389">
        <w:t>. Detailed</w:t>
      </w:r>
      <w:r w:rsidR="009E69E5" w:rsidRPr="007306CD">
        <w:t xml:space="preserve"> proposals on each are set out in the publication.</w:t>
      </w:r>
      <w:r w:rsidR="009E69E5" w:rsidRPr="007306CD">
        <w:rPr>
          <w:rStyle w:val="FootnoteReference"/>
        </w:rPr>
        <w:footnoteReference w:id="39"/>
      </w:r>
    </w:p>
    <w:p w14:paraId="4BE7B2F9" w14:textId="77777777" w:rsidR="00394BFF" w:rsidRPr="007306CD" w:rsidRDefault="00394BFF">
      <w:pPr>
        <w:rPr>
          <w:b/>
        </w:rPr>
      </w:pPr>
    </w:p>
    <w:p w14:paraId="12C9D772" w14:textId="77777777" w:rsidR="00394BFF" w:rsidRPr="007306CD" w:rsidRDefault="00394BFF">
      <w:pPr>
        <w:rPr>
          <w:b/>
          <w:sz w:val="20"/>
          <w:szCs w:val="20"/>
        </w:rPr>
      </w:pPr>
      <w:r w:rsidRPr="007306CD">
        <w:rPr>
          <w:b/>
          <w:sz w:val="20"/>
          <w:szCs w:val="20"/>
        </w:rPr>
        <w:br w:type="page"/>
      </w:r>
    </w:p>
    <w:p w14:paraId="645AF3D9" w14:textId="77777777" w:rsidR="00850513" w:rsidRPr="007306CD" w:rsidRDefault="00850513" w:rsidP="00850513">
      <w:pPr>
        <w:pStyle w:val="ListParagraph"/>
        <w:numPr>
          <w:ilvl w:val="0"/>
          <w:numId w:val="5"/>
        </w:numPr>
        <w:rPr>
          <w:b/>
          <w:sz w:val="30"/>
          <w:szCs w:val="30"/>
          <w:u w:val="single"/>
        </w:rPr>
      </w:pPr>
      <w:r w:rsidRPr="007306CD">
        <w:rPr>
          <w:b/>
          <w:sz w:val="30"/>
          <w:szCs w:val="30"/>
          <w:u w:val="single"/>
        </w:rPr>
        <w:lastRenderedPageBreak/>
        <w:t>Appendices</w:t>
      </w:r>
    </w:p>
    <w:p w14:paraId="1049B7F5" w14:textId="77777777" w:rsidR="004817A2" w:rsidRPr="007306CD" w:rsidRDefault="005E6D91" w:rsidP="0011053B">
      <w:pPr>
        <w:pStyle w:val="Caption"/>
      </w:pPr>
      <w:bookmarkStart w:id="33" w:name="_Ref81653561"/>
      <w:r w:rsidRPr="007306CD">
        <w:rPr>
          <w:b/>
          <w:color w:val="auto"/>
          <w:sz w:val="22"/>
          <w:szCs w:val="22"/>
        </w:rPr>
        <w:t xml:space="preserve">Appendix </w:t>
      </w:r>
      <w:r w:rsidRPr="007306CD">
        <w:rPr>
          <w:b/>
          <w:color w:val="auto"/>
          <w:sz w:val="22"/>
          <w:szCs w:val="22"/>
        </w:rPr>
        <w:fldChar w:fldCharType="begin"/>
      </w:r>
      <w:r w:rsidRPr="007306CD">
        <w:rPr>
          <w:b/>
          <w:color w:val="auto"/>
          <w:sz w:val="22"/>
          <w:szCs w:val="22"/>
        </w:rPr>
        <w:instrText xml:space="preserve"> SEQ Appendix \* ARABIC </w:instrText>
      </w:r>
      <w:r w:rsidRPr="007306CD">
        <w:rPr>
          <w:b/>
          <w:color w:val="auto"/>
          <w:sz w:val="22"/>
          <w:szCs w:val="22"/>
        </w:rPr>
        <w:fldChar w:fldCharType="separate"/>
      </w:r>
      <w:r w:rsidR="0063625D" w:rsidRPr="007306CD">
        <w:rPr>
          <w:b/>
          <w:noProof/>
          <w:color w:val="auto"/>
          <w:sz w:val="22"/>
          <w:szCs w:val="22"/>
        </w:rPr>
        <w:t>1</w:t>
      </w:r>
      <w:r w:rsidRPr="007306CD">
        <w:rPr>
          <w:b/>
          <w:color w:val="auto"/>
          <w:sz w:val="22"/>
          <w:szCs w:val="22"/>
        </w:rPr>
        <w:fldChar w:fldCharType="end"/>
      </w:r>
      <w:bookmarkEnd w:id="33"/>
      <w:r w:rsidR="00850513" w:rsidRPr="007306CD">
        <w:rPr>
          <w:b/>
          <w:color w:val="auto"/>
          <w:sz w:val="22"/>
          <w:szCs w:val="22"/>
        </w:rPr>
        <w:t xml:space="preserve">: </w:t>
      </w:r>
      <w:r w:rsidR="00850513" w:rsidRPr="007306CD">
        <w:rPr>
          <w:color w:val="auto"/>
          <w:sz w:val="22"/>
          <w:szCs w:val="22"/>
        </w:rPr>
        <w:t>Economic complexity indicators</w:t>
      </w:r>
    </w:p>
    <w:p w14:paraId="7722E999" w14:textId="70F5F8CB" w:rsidR="00B17D4B" w:rsidRPr="007306CD" w:rsidRDefault="00B17D4B" w:rsidP="00B17D4B">
      <w:pPr>
        <w:pStyle w:val="Caption"/>
        <w:rPr>
          <w:i w:val="0"/>
          <w:color w:val="auto"/>
          <w:sz w:val="22"/>
          <w:szCs w:val="22"/>
        </w:rPr>
      </w:pPr>
      <w:bookmarkStart w:id="34" w:name="_Ref81986384"/>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EF6C4E" w:rsidRPr="007306CD">
        <w:rPr>
          <w:b/>
          <w:i w:val="0"/>
          <w:noProof/>
          <w:color w:val="auto"/>
          <w:sz w:val="22"/>
          <w:szCs w:val="22"/>
        </w:rPr>
        <w:t>13</w:t>
      </w:r>
      <w:r w:rsidRPr="007306CD">
        <w:rPr>
          <w:b/>
          <w:i w:val="0"/>
          <w:color w:val="auto"/>
          <w:sz w:val="22"/>
          <w:szCs w:val="22"/>
        </w:rPr>
        <w:fldChar w:fldCharType="end"/>
      </w:r>
      <w:bookmarkEnd w:id="34"/>
      <w:r w:rsidRPr="007306CD">
        <w:rPr>
          <w:b/>
          <w:i w:val="0"/>
          <w:color w:val="auto"/>
          <w:sz w:val="22"/>
          <w:szCs w:val="22"/>
        </w:rPr>
        <w:t>:</w:t>
      </w:r>
      <w:r w:rsidRPr="007306CD">
        <w:rPr>
          <w:i w:val="0"/>
          <w:color w:val="auto"/>
          <w:sz w:val="22"/>
          <w:szCs w:val="22"/>
        </w:rPr>
        <w:t xml:space="preserve"> </w:t>
      </w:r>
      <w:r w:rsidR="00C83B07" w:rsidRPr="007306CD">
        <w:rPr>
          <w:i w:val="0"/>
          <w:color w:val="auto"/>
          <w:sz w:val="22"/>
          <w:szCs w:val="22"/>
        </w:rPr>
        <w:t>ECI at urban level (PUA) 1981 and 2019</w:t>
      </w:r>
      <w:r w:rsidR="009E1E1F" w:rsidRPr="007306CD">
        <w:rPr>
          <w:i w:val="0"/>
          <w:color w:val="auto"/>
          <w:sz w:val="22"/>
          <w:szCs w:val="22"/>
        </w:rPr>
        <w:t>. Large cities highlighted</w:t>
      </w:r>
      <w:r w:rsidR="006C6354" w:rsidRPr="007306CD">
        <w:rPr>
          <w:i w:val="0"/>
          <w:color w:val="auto"/>
          <w:sz w:val="22"/>
          <w:szCs w:val="22"/>
        </w:rPr>
        <w:t>.</w:t>
      </w:r>
    </w:p>
    <w:tbl>
      <w:tblPr>
        <w:tblW w:w="9629" w:type="dxa"/>
        <w:tblLook w:val="04A0" w:firstRow="1" w:lastRow="0" w:firstColumn="1" w:lastColumn="0" w:noHBand="0" w:noVBand="1"/>
      </w:tblPr>
      <w:tblGrid>
        <w:gridCol w:w="1675"/>
        <w:gridCol w:w="1322"/>
        <w:gridCol w:w="1388"/>
        <w:gridCol w:w="1417"/>
        <w:gridCol w:w="1418"/>
        <w:gridCol w:w="2409"/>
      </w:tblGrid>
      <w:tr w:rsidR="009E1E1F" w:rsidRPr="007306CD" w14:paraId="3DE25F2C" w14:textId="77777777" w:rsidTr="006C6354">
        <w:trPr>
          <w:trHeight w:val="318"/>
        </w:trPr>
        <w:tc>
          <w:tcPr>
            <w:tcW w:w="1675" w:type="dxa"/>
            <w:tcBorders>
              <w:top w:val="single" w:sz="8" w:space="0" w:color="FFFFFF"/>
              <w:left w:val="single" w:sz="8" w:space="0" w:color="FFFFFF"/>
              <w:bottom w:val="single" w:sz="12" w:space="0" w:color="FFFFFF"/>
              <w:right w:val="single" w:sz="8" w:space="0" w:color="FFFFFF"/>
            </w:tcBorders>
            <w:shd w:val="clear" w:color="000000" w:fill="92D901"/>
            <w:vAlign w:val="center"/>
            <w:hideMark/>
          </w:tcPr>
          <w:p w14:paraId="11688A3F"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PUA</w:t>
            </w:r>
          </w:p>
        </w:tc>
        <w:tc>
          <w:tcPr>
            <w:tcW w:w="1322" w:type="dxa"/>
            <w:tcBorders>
              <w:top w:val="single" w:sz="8" w:space="0" w:color="FFFFFF"/>
              <w:left w:val="nil"/>
              <w:bottom w:val="single" w:sz="4" w:space="0" w:color="3FC81A"/>
              <w:right w:val="single" w:sz="8" w:space="0" w:color="FFFFFF"/>
            </w:tcBorders>
            <w:shd w:val="clear" w:color="000000" w:fill="92D901"/>
            <w:vAlign w:val="center"/>
            <w:hideMark/>
          </w:tcPr>
          <w:p w14:paraId="728C4982"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ECI (2019)</w:t>
            </w:r>
          </w:p>
        </w:tc>
        <w:tc>
          <w:tcPr>
            <w:tcW w:w="1388" w:type="dxa"/>
            <w:tcBorders>
              <w:top w:val="single" w:sz="8" w:space="0" w:color="FFFFFF"/>
              <w:left w:val="nil"/>
              <w:bottom w:val="single" w:sz="4" w:space="0" w:color="3FC81A"/>
              <w:right w:val="single" w:sz="8" w:space="0" w:color="FFFFFF"/>
            </w:tcBorders>
            <w:shd w:val="clear" w:color="000000" w:fill="92D901"/>
            <w:vAlign w:val="center"/>
            <w:hideMark/>
          </w:tcPr>
          <w:p w14:paraId="0AECEA07" w14:textId="77777777" w:rsidR="009E1E1F" w:rsidRPr="007306CD" w:rsidRDefault="009E1E1F" w:rsidP="006C6354">
            <w:pPr>
              <w:spacing w:after="0" w:line="240" w:lineRule="auto"/>
              <w:ind w:firstLineChars="100" w:firstLine="181"/>
              <w:jc w:val="center"/>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Rank (2019)</w:t>
            </w:r>
          </w:p>
        </w:tc>
        <w:tc>
          <w:tcPr>
            <w:tcW w:w="1417" w:type="dxa"/>
            <w:tcBorders>
              <w:top w:val="single" w:sz="8" w:space="0" w:color="FFFFFF"/>
              <w:left w:val="nil"/>
              <w:bottom w:val="single" w:sz="4" w:space="0" w:color="3FC81A"/>
              <w:right w:val="single" w:sz="8" w:space="0" w:color="FFFFFF"/>
            </w:tcBorders>
            <w:shd w:val="clear" w:color="000000" w:fill="92D901"/>
            <w:vAlign w:val="center"/>
            <w:hideMark/>
          </w:tcPr>
          <w:p w14:paraId="3DDAD44D"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ECI (1981)</w:t>
            </w:r>
          </w:p>
        </w:tc>
        <w:tc>
          <w:tcPr>
            <w:tcW w:w="1418" w:type="dxa"/>
            <w:tcBorders>
              <w:top w:val="single" w:sz="8" w:space="0" w:color="FFFFFF"/>
              <w:left w:val="nil"/>
              <w:bottom w:val="single" w:sz="4" w:space="0" w:color="3FC81A"/>
              <w:right w:val="single" w:sz="8" w:space="0" w:color="FFFFFF"/>
            </w:tcBorders>
            <w:shd w:val="clear" w:color="000000" w:fill="92D901"/>
            <w:vAlign w:val="center"/>
            <w:hideMark/>
          </w:tcPr>
          <w:p w14:paraId="0F0F6BF0"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Rank (1981)</w:t>
            </w:r>
          </w:p>
        </w:tc>
        <w:tc>
          <w:tcPr>
            <w:tcW w:w="2409" w:type="dxa"/>
            <w:tcBorders>
              <w:top w:val="single" w:sz="8" w:space="0" w:color="FFFFFF"/>
              <w:left w:val="nil"/>
              <w:bottom w:val="single" w:sz="4" w:space="0" w:color="3FC81A"/>
              <w:right w:val="single" w:sz="8" w:space="0" w:color="FFFFFF"/>
            </w:tcBorders>
            <w:shd w:val="clear" w:color="000000" w:fill="92D901"/>
            <w:vAlign w:val="center"/>
            <w:hideMark/>
          </w:tcPr>
          <w:p w14:paraId="5DAC811F"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Rank change: 1981-2019</w:t>
            </w:r>
          </w:p>
        </w:tc>
      </w:tr>
      <w:tr w:rsidR="009E1E1F" w:rsidRPr="007306CD" w14:paraId="07BCC398"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EEF8E7"/>
            <w:vAlign w:val="bottom"/>
            <w:hideMark/>
          </w:tcPr>
          <w:p w14:paraId="3069FDD1"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London</w:t>
            </w:r>
          </w:p>
        </w:tc>
        <w:tc>
          <w:tcPr>
            <w:tcW w:w="1322" w:type="dxa"/>
            <w:tcBorders>
              <w:top w:val="single" w:sz="4" w:space="0" w:color="3FC81A"/>
              <w:left w:val="single" w:sz="4" w:space="0" w:color="3FC81A"/>
              <w:bottom w:val="single" w:sz="12" w:space="0" w:color="FFFFFF"/>
              <w:right w:val="single" w:sz="8" w:space="0" w:color="FFFFFF"/>
            </w:tcBorders>
            <w:shd w:val="clear" w:color="000000" w:fill="EEF8E7"/>
            <w:vAlign w:val="bottom"/>
            <w:hideMark/>
          </w:tcPr>
          <w:p w14:paraId="6D3B04C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3.7</w:t>
            </w:r>
          </w:p>
        </w:tc>
        <w:tc>
          <w:tcPr>
            <w:tcW w:w="1388" w:type="dxa"/>
            <w:tcBorders>
              <w:top w:val="single" w:sz="4" w:space="0" w:color="3FC81A"/>
              <w:left w:val="nil"/>
              <w:bottom w:val="single" w:sz="12" w:space="0" w:color="FFFFFF"/>
              <w:right w:val="single" w:sz="4" w:space="0" w:color="3FC81A"/>
            </w:tcBorders>
            <w:shd w:val="clear" w:color="000000" w:fill="EEF8E7"/>
            <w:vAlign w:val="bottom"/>
            <w:hideMark/>
          </w:tcPr>
          <w:p w14:paraId="0C34306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c>
          <w:tcPr>
            <w:tcW w:w="1417" w:type="dxa"/>
            <w:tcBorders>
              <w:top w:val="single" w:sz="4" w:space="0" w:color="3FC81A"/>
              <w:left w:val="single" w:sz="4" w:space="0" w:color="3FC81A"/>
              <w:bottom w:val="single" w:sz="12" w:space="0" w:color="FFFFFF"/>
              <w:right w:val="single" w:sz="8" w:space="0" w:color="FFFFFF"/>
            </w:tcBorders>
            <w:shd w:val="clear" w:color="000000" w:fill="EEF8E7"/>
            <w:vAlign w:val="bottom"/>
            <w:hideMark/>
          </w:tcPr>
          <w:p w14:paraId="4932742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c>
          <w:tcPr>
            <w:tcW w:w="1418" w:type="dxa"/>
            <w:tcBorders>
              <w:top w:val="single" w:sz="4" w:space="0" w:color="3FC81A"/>
              <w:left w:val="nil"/>
              <w:bottom w:val="single" w:sz="12" w:space="0" w:color="FFFFFF"/>
              <w:right w:val="single" w:sz="4" w:space="0" w:color="3FC81A"/>
            </w:tcBorders>
            <w:shd w:val="clear" w:color="000000" w:fill="EEF8E7"/>
            <w:vAlign w:val="bottom"/>
            <w:hideMark/>
          </w:tcPr>
          <w:p w14:paraId="2F9DE81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c>
          <w:tcPr>
            <w:tcW w:w="2409" w:type="dxa"/>
            <w:tcBorders>
              <w:top w:val="single" w:sz="4" w:space="0" w:color="3FC81A"/>
              <w:left w:val="single" w:sz="4" w:space="0" w:color="3FC81A"/>
              <w:bottom w:val="single" w:sz="12" w:space="0" w:color="FFFFFF"/>
              <w:right w:val="single" w:sz="4" w:space="0" w:color="3FC81A"/>
            </w:tcBorders>
            <w:shd w:val="clear" w:color="000000" w:fill="EEF8E7"/>
            <w:vAlign w:val="bottom"/>
            <w:hideMark/>
          </w:tcPr>
          <w:p w14:paraId="57DE570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284F0A3A"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6FA845D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Edinburgh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58CBFC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2.7</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23A5C0E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8E6640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1.6</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998B2B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620D039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795B8159"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7B481527"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Oxford</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760815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2.4</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6C4DB58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7C3AB3B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1.5</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730E71D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0C321BA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264BBEA9"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467E2F90"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Cambridge</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1F3877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2.3</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269FFBF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62927E7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1.8</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90A4A2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ACAEF5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0209820F"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42DE10C4"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Reading</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C3611F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2.3</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215BCD4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9DEFE8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5AD648F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8</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69B93A9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22540136"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41CF2CB3"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Brighton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3F2B22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2.1</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0A9A54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736CBE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C39CD8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9</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408DFDF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2FE24DEE"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0BBF355C"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Glasgow</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416EBB80"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1.8</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501BF65D"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7</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BC737F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-0.3</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04BA9A9C"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38</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05C9F5A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31</w:t>
            </w:r>
          </w:p>
        </w:tc>
      </w:tr>
      <w:tr w:rsidR="009E1E1F" w:rsidRPr="007306CD" w14:paraId="54A936CD"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17D46EC4"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Crawley</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BAA1DB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843888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31DA0EC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15755FF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7</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52EFCD7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1EB8CFDC"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7AA82CA3"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Bristol</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20C56513"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1.3</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4FC3471E"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9</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118C331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0.7</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4A9120D2"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17</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3CA4F0D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8</w:t>
            </w:r>
          </w:p>
        </w:tc>
      </w:tr>
      <w:tr w:rsidR="009E1E1F" w:rsidRPr="007306CD" w14:paraId="3AA70A82"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330AFDA5"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Cardiff</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7B16AC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C5AF55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883E82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76DBAE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27</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17A89D4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r>
      <w:tr w:rsidR="009E1E1F" w:rsidRPr="007306CD" w14:paraId="5BEA0F5B"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354AE2E9"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York</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4EFDBA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50C9D1A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97C106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578D8C5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16</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6C4CDDE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r>
      <w:tr w:rsidR="009E1E1F" w:rsidRPr="007306CD" w14:paraId="0CD46FA9"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3D5BFC7C"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Aldershot</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CF2068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3BF0341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90B3D2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1.5</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F36097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715DD3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-7</w:t>
            </w:r>
          </w:p>
        </w:tc>
      </w:tr>
      <w:tr w:rsidR="009E1E1F" w:rsidRPr="007306CD" w14:paraId="0A5CAB69"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4CCC505B"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Leeds</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533821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1.1</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341337D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13</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60526B34"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-0.5</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54E78EE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40</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5261BB56"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27</w:t>
            </w:r>
          </w:p>
        </w:tc>
      </w:tr>
      <w:tr w:rsidR="009E1E1F" w:rsidRPr="007306CD" w14:paraId="1097B1D3"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0289478"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Slough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FD4715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240D2E3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8B1AC8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4334564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49DF24E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609AA754"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268DA174"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Swindon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2277A2A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0.8</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62A7AD6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5B3D58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F13941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20</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5D249CA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r>
      <w:tr w:rsidR="009E1E1F" w:rsidRPr="007306CD" w14:paraId="712EEE4D"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8123A9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Exeter</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5E5EEDC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AD5B2B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33680E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0.8</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CFD11F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63A5F82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r>
      <w:tr w:rsidR="009E1E1F" w:rsidRPr="007306CD" w14:paraId="2D4CAD81"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3078E7E6"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Liverpool</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296539FF"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0.5</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2B6EC481"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17</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3754CAC"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-0.3</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560B4B1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36</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0A4C545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19</w:t>
            </w:r>
          </w:p>
        </w:tc>
      </w:tr>
      <w:tr w:rsidR="009E1E1F" w:rsidRPr="007306CD" w14:paraId="49ADBB10"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auto" w:fill="A8D08D" w:themeFill="accent6" w:themeFillTint="99"/>
            <w:vAlign w:val="bottom"/>
            <w:hideMark/>
          </w:tcPr>
          <w:p w14:paraId="71A8F92A"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Manchester</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7A6BAF26"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0.5</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102B3E6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18</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66063AD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-1.1</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180CAEF0"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52</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399FFCB0"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34</w:t>
            </w:r>
          </w:p>
        </w:tc>
      </w:tr>
      <w:tr w:rsidR="009E1E1F" w:rsidRPr="007306CD" w14:paraId="59F837BA"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28EE2776"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Peterborough</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36C9AC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0879C37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19</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24D896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39CD29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22</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2248B29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29C450E2"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27EB17D"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Worthing</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16BD6D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11E969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D8391E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5B80C7C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767CB8A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r>
      <w:tr w:rsidR="009E1E1F" w:rsidRPr="007306CD" w14:paraId="1A95EC29"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6B5FB7C1"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Ipswich</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219562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310B1DD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2857F4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266F9D8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19</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22FB37B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r>
      <w:tr w:rsidR="009E1E1F" w:rsidRPr="007306CD" w14:paraId="65F8AF8C"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0491919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Bournemouth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5F8B76F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045FE08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6D34C1F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1C01889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1E2699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321486BD"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0737FD5"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Dundee</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39FBBD0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0990C88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23</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268F7D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5FF80FE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47</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A86D7E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24</w:t>
            </w:r>
          </w:p>
        </w:tc>
      </w:tr>
      <w:tr w:rsidR="009E1E1F" w:rsidRPr="007306CD" w14:paraId="42FAC353"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5881DCBF"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Portsmouth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8FE6E4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0.3</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23DA041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DDBE62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781A6E4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30</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90514C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r>
      <w:tr w:rsidR="009E1E1F" w:rsidRPr="007306CD" w14:paraId="7D544AC4"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2924275D"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Southampton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B06D6F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0071230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0F58F1F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246B22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D2E1E7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r>
      <w:tr w:rsidR="009E1E1F" w:rsidRPr="007306CD" w14:paraId="27AF4364"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5C54B99"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Warrington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CF1F2F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0901D08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5A9C81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7D6E46F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AA644E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r>
      <w:tr w:rsidR="009E1E1F" w:rsidRPr="007306CD" w14:paraId="7C85F161"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09B92082"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Milton Keynes</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E20D22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6C2ADB1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27</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324C32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74604E8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26</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2DB10E7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67AC2A80"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398A0EE0"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Norwich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0696BF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675E916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31FC231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0DBCE7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7B8CE7F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-18</w:t>
            </w:r>
          </w:p>
        </w:tc>
      </w:tr>
      <w:tr w:rsidR="009E1E1F" w:rsidRPr="007306CD" w14:paraId="381E0A30"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52E751D5"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Nottingham</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0F3B3059"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0.0</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6CBA833F"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29</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4A49FB93"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-1.0</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134521A1"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50</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5E27CE31"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21</w:t>
            </w:r>
          </w:p>
        </w:tc>
      </w:tr>
      <w:tr w:rsidR="009E1E1F" w:rsidRPr="007306CD" w14:paraId="4D78389D"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7379ABD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Southend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DC2B0E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0.0</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10A28C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DCB020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4018C48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1138DCB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r>
      <w:tr w:rsidR="009E1E1F" w:rsidRPr="007306CD" w14:paraId="387859AD"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820BA9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Luton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3AA3581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0.0</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2776983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0BBB0CA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21E0B71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24</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4DB9F3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-7</w:t>
            </w:r>
          </w:p>
        </w:tc>
      </w:tr>
      <w:tr w:rsidR="009E1E1F" w:rsidRPr="007306CD" w14:paraId="7738342E"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7C150102"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Aberdeen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CD4AEA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163CF92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3C2E7D9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5E950DC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18</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173F6CA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r>
      <w:tr w:rsidR="009E1E1F" w:rsidRPr="007306CD" w14:paraId="3D7C9B95"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4236D008"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Basildon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BD79E8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29EA19F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33</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4F28F3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86D083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28</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9E0507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r>
      <w:tr w:rsidR="009E1E1F" w:rsidRPr="007306CD" w14:paraId="45CF2C5B"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70698A9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Northampton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BF7303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5020BB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6A87715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69143A7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29</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4814175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r>
      <w:tr w:rsidR="009E1E1F" w:rsidRPr="007306CD" w14:paraId="4AE63273"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37E58629"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lastRenderedPageBreak/>
              <w:t>Plymouth</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7B58AA5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138B7E1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971BC2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4B4B348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21</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1F2AE02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r>
      <w:tr w:rsidR="009E1E1F" w:rsidRPr="007306CD" w14:paraId="57757FF4"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7C2A5066"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Gloucester</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E5B451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0E76CD9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EB9D6E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A76F6F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15</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0EE77C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-21</w:t>
            </w:r>
          </w:p>
        </w:tc>
      </w:tr>
      <w:tr w:rsidR="009E1E1F" w:rsidRPr="007306CD" w14:paraId="0A117854"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51BAA71B"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Newcastle</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00A99898"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-0.5</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054FB446"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37</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DC3859F"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-0.7</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30E9FFD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46</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1C086B84"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9</w:t>
            </w:r>
          </w:p>
        </w:tc>
      </w:tr>
      <w:tr w:rsidR="009E1E1F" w:rsidRPr="007306CD" w14:paraId="3742C266"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5B41EC08"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Birkenhead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B08CD9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6BC4F0A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D5110B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-0.3</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9FBBCA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37</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39817A6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22F9D3DB"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728A73D"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Blackburn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0DA47D0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-0.8</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7A5CE29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39</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86D700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7970A1B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49</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70F931D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r>
      <w:tr w:rsidR="009E1E1F" w:rsidRPr="007306CD" w14:paraId="2543CCAA"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65414ECD"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Preston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578EAF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-0.8</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AD9B23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6C967DD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64673C4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677F99F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6893AD32"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350F675B"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Leicester</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2AFCE07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23CA10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2AFA7B4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0.0</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6586F0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33</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69A7E1F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-8</w:t>
            </w:r>
          </w:p>
        </w:tc>
      </w:tr>
      <w:tr w:rsidR="009E1E1F" w:rsidRPr="007306CD" w14:paraId="12D7FCFF"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04683E6B"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Coventry</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E2F4DE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67CBCE1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0AE0CE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0324E9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4FCD72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r>
      <w:tr w:rsidR="009E1E1F" w:rsidRPr="007306CD" w14:paraId="51525581"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0311791D"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Sheffield</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0600309"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-0.9</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0E613E47"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43</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439ED148"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-0.7</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3ECF866E"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45</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3A650A8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2</w:t>
            </w:r>
          </w:p>
        </w:tc>
      </w:tr>
      <w:tr w:rsidR="009E1E1F" w:rsidRPr="007306CD" w14:paraId="18B4EA28"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auto" w:fill="A8D08D" w:themeFill="accent6" w:themeFillTint="99"/>
            <w:vAlign w:val="bottom"/>
            <w:hideMark/>
          </w:tcPr>
          <w:p w14:paraId="5EA71BFD"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Birmingham</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4BE9A8D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-1.0</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5DFF9B4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44</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31F48B5F"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-0.4</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0D93852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39</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6F688B4D"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-5</w:t>
            </w:r>
          </w:p>
        </w:tc>
      </w:tr>
      <w:tr w:rsidR="009E1E1F" w:rsidRPr="007306CD" w14:paraId="21D9EB17"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6F87CAA2"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Blackpool</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7759B5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05D5476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221ECD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4A8923C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25</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0A2E009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-20</w:t>
            </w:r>
          </w:p>
        </w:tc>
      </w:tr>
      <w:tr w:rsidR="009E1E1F" w:rsidRPr="007306CD" w14:paraId="68832467"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401C8E59"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Hull</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28DC0A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3323A13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8ED058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7F94B7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35</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71D08B7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r>
      <w:tr w:rsidR="009E1E1F" w:rsidRPr="007306CD" w14:paraId="762DE01C"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0A186B0C"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Newport</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5CF66D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60A99B9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47</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5C2433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898CB7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34</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8C2D9E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r>
      <w:tr w:rsidR="009E1E1F" w:rsidRPr="007306CD" w14:paraId="0FE94EB7"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58FB7BAB"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Mansfield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2C445B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EB4056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5B3F2A0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-1.9</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13C865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60</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9FAA71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r>
      <w:tr w:rsidR="009E1E1F" w:rsidRPr="007306CD" w14:paraId="1ED9D8B2"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047D73C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Bradford</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BCFAD6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93D0C6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49</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611DB8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61EC90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51</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5612808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r>
      <w:tr w:rsidR="009E1E1F" w:rsidRPr="007306CD" w14:paraId="0425715B"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65ADEBC"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Sunderland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71FA36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63CB3B8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6B7262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B3F489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44</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5CF7E1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r>
      <w:tr w:rsidR="009E1E1F" w:rsidRPr="007306CD" w14:paraId="1C5BF5DA"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2B7A7598"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Wigan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3FE114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14E9881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E16B62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2856707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57</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1725B34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r>
      <w:tr w:rsidR="009E1E1F" w:rsidRPr="007306CD" w14:paraId="37E5B381"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0EF3691E"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Burnley</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B144AD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4488C52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DFFF38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6F2D9E9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58</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442AC57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r>
      <w:tr w:rsidR="009E1E1F" w:rsidRPr="007306CD" w14:paraId="4E3DF764"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022436D5"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Doncaster</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2582A1F"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-1.3</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B54CF90"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53</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0FABB22A"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-1.4</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48DEA97C"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55</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2118C4A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w:t>
            </w:r>
          </w:p>
        </w:tc>
      </w:tr>
      <w:tr w:rsidR="009E1E1F" w:rsidRPr="007306CD" w14:paraId="06B6150C"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3A48894D"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Derby</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BC81DE0"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-1.3</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172ED81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B25C425"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-0.8</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72E2CA0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48</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16E7CCA"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w:t>
            </w:r>
          </w:p>
        </w:tc>
      </w:tr>
      <w:tr w:rsidR="009E1E1F" w:rsidRPr="007306CD" w14:paraId="3C8FA515"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25221AA"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Telford</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73E22D7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-1.4</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6F81BD8"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3751004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0.0</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983FF8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32</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17EEBB2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-23</w:t>
            </w:r>
          </w:p>
        </w:tc>
      </w:tr>
      <w:tr w:rsidR="009E1E1F" w:rsidRPr="007306CD" w14:paraId="3E696C71"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6DBCFA81"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Swansea</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5E32BF1"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-1.4</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7196070"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395A91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0.2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F85A443"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31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4FB794F"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-25</w:t>
            </w:r>
          </w:p>
        </w:tc>
      </w:tr>
      <w:tr w:rsidR="009E1E1F" w:rsidRPr="007306CD" w14:paraId="0BA877B2"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6D721359"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Middlesbrough</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C5D378A"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-1.5</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2F288CD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57</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1B0CB0F"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-0.6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66AD0F2"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42</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3ADEAD3B"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-15</w:t>
            </w:r>
          </w:p>
        </w:tc>
      </w:tr>
      <w:tr w:rsidR="009E1E1F" w:rsidRPr="007306CD" w14:paraId="733F9A37"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5904912C"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Wakefield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F4236F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-1.5</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4A42ECA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47EB85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C728F0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1E542C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3</w:t>
            </w:r>
          </w:p>
        </w:tc>
      </w:tr>
      <w:tr w:rsidR="009E1E1F" w:rsidRPr="007306CD" w14:paraId="25AFC8BC"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6A0C2C95"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Huddersfield</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7017530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-1.6</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9D919E5"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59</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28C344D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6343C4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56</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7CFA342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-3</w:t>
            </w:r>
          </w:p>
        </w:tc>
      </w:tr>
      <w:tr w:rsidR="009E1E1F" w:rsidRPr="007306CD" w14:paraId="74167D83"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63B4A4D8"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Stoke</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424D66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-1.7</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3442D2EA"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2A22125"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-1.3</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0DE3C85"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54</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8C4770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w:t>
            </w:r>
          </w:p>
        </w:tc>
      </w:tr>
      <w:tr w:rsidR="009E1E1F" w:rsidRPr="007306CD" w14:paraId="6F9F2486"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DD9F91D"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Barnsley</w:t>
            </w:r>
          </w:p>
        </w:tc>
        <w:tc>
          <w:tcPr>
            <w:tcW w:w="1322" w:type="dxa"/>
            <w:tcBorders>
              <w:top w:val="single" w:sz="12" w:space="0" w:color="FFFFFF"/>
              <w:left w:val="single" w:sz="4" w:space="0" w:color="3FC81A"/>
              <w:bottom w:val="single" w:sz="4" w:space="0" w:color="3FC81A"/>
              <w:right w:val="single" w:sz="8" w:space="0" w:color="FFFFFF"/>
            </w:tcBorders>
            <w:shd w:val="clear" w:color="000000" w:fill="EEF8E7"/>
            <w:vAlign w:val="bottom"/>
            <w:hideMark/>
          </w:tcPr>
          <w:p w14:paraId="4E367E03"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-1.7</w:t>
            </w:r>
          </w:p>
        </w:tc>
        <w:tc>
          <w:tcPr>
            <w:tcW w:w="1388" w:type="dxa"/>
            <w:tcBorders>
              <w:top w:val="single" w:sz="12" w:space="0" w:color="FFFFFF"/>
              <w:left w:val="nil"/>
              <w:bottom w:val="single" w:sz="4" w:space="0" w:color="3FC81A"/>
              <w:right w:val="single" w:sz="4" w:space="0" w:color="3FC81A"/>
            </w:tcBorders>
            <w:shd w:val="clear" w:color="000000" w:fill="EEF8E7"/>
            <w:vAlign w:val="bottom"/>
            <w:hideMark/>
          </w:tcPr>
          <w:p w14:paraId="1B8D26F0"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61</w:t>
            </w:r>
          </w:p>
        </w:tc>
        <w:tc>
          <w:tcPr>
            <w:tcW w:w="1417" w:type="dxa"/>
            <w:tcBorders>
              <w:top w:val="single" w:sz="12" w:space="0" w:color="FFFFFF"/>
              <w:left w:val="single" w:sz="4" w:space="0" w:color="3FC81A"/>
              <w:bottom w:val="single" w:sz="4" w:space="0" w:color="3FC81A"/>
              <w:right w:val="single" w:sz="8" w:space="0" w:color="FFFFFF"/>
            </w:tcBorders>
            <w:shd w:val="clear" w:color="000000" w:fill="EEF8E7"/>
            <w:vAlign w:val="bottom"/>
            <w:hideMark/>
          </w:tcPr>
          <w:p w14:paraId="111B839B"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-1.8</w:t>
            </w:r>
          </w:p>
        </w:tc>
        <w:tc>
          <w:tcPr>
            <w:tcW w:w="1418" w:type="dxa"/>
            <w:tcBorders>
              <w:top w:val="single" w:sz="12" w:space="0" w:color="FFFFFF"/>
              <w:left w:val="nil"/>
              <w:bottom w:val="single" w:sz="4" w:space="0" w:color="3FC81A"/>
              <w:right w:val="single" w:sz="4" w:space="0" w:color="3FC81A"/>
            </w:tcBorders>
            <w:shd w:val="clear" w:color="000000" w:fill="EEF8E7"/>
            <w:vAlign w:val="bottom"/>
            <w:hideMark/>
          </w:tcPr>
          <w:p w14:paraId="6794908C"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59</w:t>
            </w:r>
          </w:p>
        </w:tc>
        <w:tc>
          <w:tcPr>
            <w:tcW w:w="2409" w:type="dxa"/>
            <w:tcBorders>
              <w:top w:val="single" w:sz="12" w:space="0" w:color="FFFFFF"/>
              <w:left w:val="single" w:sz="4" w:space="0" w:color="3FC81A"/>
              <w:bottom w:val="single" w:sz="4" w:space="0" w:color="3FC81A"/>
              <w:right w:val="single" w:sz="4" w:space="0" w:color="3FC81A"/>
            </w:tcBorders>
            <w:shd w:val="clear" w:color="000000" w:fill="EEF8E7"/>
            <w:vAlign w:val="bottom"/>
            <w:hideMark/>
          </w:tcPr>
          <w:p w14:paraId="497A3063"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w:t>
            </w:r>
          </w:p>
        </w:tc>
      </w:tr>
    </w:tbl>
    <w:p w14:paraId="47490B5C" w14:textId="77777777" w:rsidR="009E1E1F" w:rsidRPr="007306CD" w:rsidRDefault="009E1E1F" w:rsidP="0011053B">
      <w:pPr>
        <w:pStyle w:val="Caption"/>
        <w:rPr>
          <w:b/>
          <w:i w:val="0"/>
          <w:iCs w:val="0"/>
          <w:color w:val="auto"/>
          <w:sz w:val="22"/>
          <w:szCs w:val="22"/>
        </w:rPr>
      </w:pPr>
      <w:bookmarkStart w:id="35" w:name="_Ref81650334"/>
    </w:p>
    <w:p w14:paraId="5845AACD" w14:textId="58B44936" w:rsidR="00DE21D0" w:rsidRPr="007306CD" w:rsidRDefault="00B072F0" w:rsidP="0011053B">
      <w:pPr>
        <w:pStyle w:val="Caption"/>
      </w:pPr>
      <w:r w:rsidRPr="007306CD">
        <w:rPr>
          <w:b/>
          <w:i w:val="0"/>
          <w:iCs w:val="0"/>
          <w:color w:val="auto"/>
          <w:sz w:val="22"/>
          <w:szCs w:val="22"/>
        </w:rPr>
        <w:t xml:space="preserve">Figure </w:t>
      </w:r>
      <w:r w:rsidRPr="007306CD">
        <w:rPr>
          <w:b/>
          <w:i w:val="0"/>
          <w:iCs w:val="0"/>
          <w:color w:val="auto"/>
          <w:sz w:val="22"/>
          <w:szCs w:val="22"/>
        </w:rPr>
        <w:fldChar w:fldCharType="begin"/>
      </w:r>
      <w:r w:rsidRPr="007306CD">
        <w:rPr>
          <w:b/>
          <w:i w:val="0"/>
          <w:iCs w:val="0"/>
          <w:color w:val="auto"/>
          <w:sz w:val="22"/>
          <w:szCs w:val="22"/>
        </w:rPr>
        <w:instrText xml:space="preserve"> SEQ Figure \* ARABIC </w:instrText>
      </w:r>
      <w:r w:rsidRPr="007306CD">
        <w:rPr>
          <w:b/>
          <w:i w:val="0"/>
          <w:iCs w:val="0"/>
          <w:color w:val="auto"/>
          <w:sz w:val="22"/>
          <w:szCs w:val="22"/>
        </w:rPr>
        <w:fldChar w:fldCharType="separate"/>
      </w:r>
      <w:r w:rsidR="00EF6C4E" w:rsidRPr="007306CD">
        <w:rPr>
          <w:b/>
          <w:i w:val="0"/>
          <w:iCs w:val="0"/>
          <w:noProof/>
          <w:color w:val="auto"/>
          <w:sz w:val="22"/>
          <w:szCs w:val="22"/>
        </w:rPr>
        <w:t>14</w:t>
      </w:r>
      <w:r w:rsidRPr="007306CD">
        <w:rPr>
          <w:b/>
          <w:i w:val="0"/>
          <w:iCs w:val="0"/>
          <w:color w:val="auto"/>
          <w:sz w:val="22"/>
          <w:szCs w:val="22"/>
        </w:rPr>
        <w:fldChar w:fldCharType="end"/>
      </w:r>
      <w:bookmarkEnd w:id="35"/>
      <w:r w:rsidRPr="007306CD">
        <w:rPr>
          <w:b/>
          <w:i w:val="0"/>
          <w:iCs w:val="0"/>
          <w:color w:val="auto"/>
          <w:sz w:val="22"/>
          <w:szCs w:val="22"/>
        </w:rPr>
        <w:t>:</w:t>
      </w:r>
      <w:r w:rsidRPr="007306CD">
        <w:rPr>
          <w:i w:val="0"/>
          <w:iCs w:val="0"/>
          <w:color w:val="auto"/>
          <w:sz w:val="22"/>
          <w:szCs w:val="22"/>
        </w:rPr>
        <w:t xml:space="preserve"> </w:t>
      </w:r>
      <w:r w:rsidR="0063625D" w:rsidRPr="007306CD">
        <w:rPr>
          <w:i w:val="0"/>
          <w:iCs w:val="0"/>
          <w:color w:val="auto"/>
          <w:sz w:val="22"/>
          <w:szCs w:val="22"/>
        </w:rPr>
        <w:t>As referenced in Section 2, e</w:t>
      </w:r>
      <w:r w:rsidRPr="007306CD">
        <w:rPr>
          <w:i w:val="0"/>
          <w:iCs w:val="0"/>
          <w:color w:val="auto"/>
          <w:sz w:val="22"/>
          <w:szCs w:val="22"/>
        </w:rPr>
        <w:t>conomic complexity in urban areas increased in the last four decades</w:t>
      </w:r>
      <w:r w:rsidR="0063625D" w:rsidRPr="007306CD">
        <w:rPr>
          <w:i w:val="0"/>
          <w:iCs w:val="0"/>
          <w:color w:val="auto"/>
          <w:sz w:val="22"/>
          <w:szCs w:val="22"/>
        </w:rPr>
        <w:t>.</w:t>
      </w:r>
    </w:p>
    <w:p w14:paraId="03B66746" w14:textId="77777777" w:rsidR="00DE21D0" w:rsidRPr="007306CD" w:rsidRDefault="00DE21D0" w:rsidP="00DE5715">
      <w:pPr>
        <w:rPr>
          <w:b/>
        </w:rPr>
      </w:pPr>
      <w:r w:rsidRPr="007306CD">
        <w:rPr>
          <w:noProof/>
        </w:rPr>
        <w:lastRenderedPageBreak/>
        <w:drawing>
          <wp:inline distT="0" distB="0" distL="0" distR="0" wp14:anchorId="1B4C214E" wp14:editId="0ADB111B">
            <wp:extent cx="5594985" cy="2234565"/>
            <wp:effectExtent l="0" t="0" r="5715" b="0"/>
            <wp:docPr id="18" name="Chart 18">
              <a:extLst xmlns:a="http://schemas.openxmlformats.org/drawingml/2006/main">
                <a:ext uri="{FF2B5EF4-FFF2-40B4-BE49-F238E27FC236}">
                  <a16:creationId xmlns:a16="http://schemas.microsoft.com/office/drawing/2014/main" id="{1165C704-D486-4D4A-9BB6-B8AD72AA29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7A49205" w14:textId="77777777" w:rsidR="004D7401" w:rsidRPr="007306CD" w:rsidRDefault="005E6D91" w:rsidP="0011053B">
      <w:pPr>
        <w:pStyle w:val="Caption"/>
      </w:pPr>
      <w:bookmarkStart w:id="36" w:name="_Ref81653530"/>
      <w:r w:rsidRPr="007306CD">
        <w:rPr>
          <w:b/>
          <w:color w:val="auto"/>
          <w:sz w:val="22"/>
          <w:szCs w:val="22"/>
        </w:rPr>
        <w:t xml:space="preserve">Appendix </w:t>
      </w:r>
      <w:r w:rsidRPr="007306CD">
        <w:rPr>
          <w:b/>
          <w:color w:val="auto"/>
          <w:sz w:val="22"/>
          <w:szCs w:val="22"/>
        </w:rPr>
        <w:fldChar w:fldCharType="begin"/>
      </w:r>
      <w:r w:rsidRPr="007306CD">
        <w:rPr>
          <w:b/>
          <w:color w:val="auto"/>
          <w:sz w:val="22"/>
          <w:szCs w:val="22"/>
        </w:rPr>
        <w:instrText xml:space="preserve"> SEQ Appendix \* ARABIC </w:instrText>
      </w:r>
      <w:r w:rsidRPr="007306CD">
        <w:rPr>
          <w:b/>
          <w:color w:val="auto"/>
          <w:sz w:val="22"/>
          <w:szCs w:val="22"/>
        </w:rPr>
        <w:fldChar w:fldCharType="separate"/>
      </w:r>
      <w:r w:rsidR="0063625D" w:rsidRPr="007306CD">
        <w:rPr>
          <w:b/>
          <w:noProof/>
          <w:color w:val="auto"/>
          <w:sz w:val="22"/>
          <w:szCs w:val="22"/>
        </w:rPr>
        <w:t>2</w:t>
      </w:r>
      <w:r w:rsidRPr="007306CD">
        <w:rPr>
          <w:b/>
          <w:color w:val="auto"/>
          <w:sz w:val="22"/>
          <w:szCs w:val="22"/>
        </w:rPr>
        <w:fldChar w:fldCharType="end"/>
      </w:r>
      <w:bookmarkEnd w:id="36"/>
      <w:r w:rsidR="00A042D7" w:rsidRPr="007306CD">
        <w:rPr>
          <w:b/>
          <w:color w:val="auto"/>
          <w:sz w:val="22"/>
          <w:szCs w:val="22"/>
        </w:rPr>
        <w:t>:</w:t>
      </w:r>
      <w:r w:rsidR="00C83B07" w:rsidRPr="007306CD">
        <w:rPr>
          <w:b/>
          <w:color w:val="auto"/>
          <w:sz w:val="22"/>
          <w:szCs w:val="22"/>
        </w:rPr>
        <w:t xml:space="preserve"> </w:t>
      </w:r>
      <w:r w:rsidR="00C83B07" w:rsidRPr="007306CD">
        <w:rPr>
          <w:color w:val="auto"/>
          <w:sz w:val="22"/>
          <w:szCs w:val="22"/>
        </w:rPr>
        <w:t>Economic complexity indicators in comparison with German and French counterparts</w:t>
      </w:r>
      <w:r w:rsidR="00C83B07" w:rsidRPr="007306CD">
        <w:t>.</w:t>
      </w:r>
    </w:p>
    <w:p w14:paraId="4F827606" w14:textId="3CEDF24D" w:rsidR="0086313F" w:rsidRPr="007306CD" w:rsidRDefault="00EA317E" w:rsidP="00EA317E">
      <w:pPr>
        <w:pStyle w:val="Caption"/>
        <w:rPr>
          <w:b/>
          <w:color w:val="auto"/>
          <w:sz w:val="22"/>
          <w:szCs w:val="22"/>
        </w:rPr>
      </w:pPr>
      <w:bookmarkStart w:id="37" w:name="_Ref80032474"/>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EF6C4E" w:rsidRPr="007306CD">
        <w:rPr>
          <w:b/>
          <w:i w:val="0"/>
          <w:noProof/>
          <w:color w:val="auto"/>
          <w:sz w:val="22"/>
          <w:szCs w:val="22"/>
        </w:rPr>
        <w:t>15</w:t>
      </w:r>
      <w:r w:rsidRPr="007306CD">
        <w:rPr>
          <w:b/>
          <w:i w:val="0"/>
          <w:color w:val="auto"/>
          <w:sz w:val="22"/>
          <w:szCs w:val="22"/>
        </w:rPr>
        <w:fldChar w:fldCharType="end"/>
      </w:r>
      <w:bookmarkEnd w:id="37"/>
      <w:r w:rsidRPr="007306CD">
        <w:rPr>
          <w:b/>
          <w:i w:val="0"/>
          <w:color w:val="auto"/>
          <w:sz w:val="22"/>
          <w:szCs w:val="22"/>
        </w:rPr>
        <w:t>:</w:t>
      </w:r>
      <w:r w:rsidR="0086313F" w:rsidRPr="007306CD">
        <w:rPr>
          <w:b/>
          <w:color w:val="auto"/>
          <w:sz w:val="22"/>
          <w:szCs w:val="22"/>
        </w:rPr>
        <w:t xml:space="preserve"> </w:t>
      </w:r>
      <w:r w:rsidR="0086313F" w:rsidRPr="007306CD">
        <w:rPr>
          <w:i w:val="0"/>
          <w:color w:val="auto"/>
          <w:sz w:val="22"/>
          <w:szCs w:val="22"/>
        </w:rPr>
        <w:t>Urban ECI from British, French and German cities is highly correlated with their productivity levels.</w:t>
      </w:r>
    </w:p>
    <w:p w14:paraId="5AF6A476" w14:textId="77777777" w:rsidR="0086313F" w:rsidRPr="007306CD" w:rsidRDefault="0086313F">
      <w:pPr>
        <w:rPr>
          <w:b/>
          <w:sz w:val="20"/>
          <w:szCs w:val="20"/>
        </w:rPr>
      </w:pPr>
      <w:r w:rsidRPr="007306CD">
        <w:rPr>
          <w:noProof/>
        </w:rPr>
        <w:drawing>
          <wp:inline distT="0" distB="0" distL="0" distR="0" wp14:anchorId="6DA4C65F" wp14:editId="655B1A01">
            <wp:extent cx="4572000" cy="2794000"/>
            <wp:effectExtent l="0" t="0" r="0" b="6350"/>
            <wp:docPr id="15" name="Chart 15">
              <a:extLst xmlns:a="http://schemas.openxmlformats.org/drawingml/2006/main">
                <a:ext uri="{FF2B5EF4-FFF2-40B4-BE49-F238E27FC236}">
                  <a16:creationId xmlns:a16="http://schemas.microsoft.com/office/drawing/2014/main" id="{74C5B8C2-60A5-4EA3-8C23-4CD104CD5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3102C5E" w14:textId="77777777" w:rsidR="00436956" w:rsidRPr="007306CD" w:rsidRDefault="00436956" w:rsidP="00436956">
      <w:pPr>
        <w:rPr>
          <w:sz w:val="14"/>
          <w:szCs w:val="14"/>
        </w:rPr>
      </w:pPr>
      <w:r w:rsidRPr="007306CD">
        <w:rPr>
          <w:sz w:val="14"/>
          <w:szCs w:val="14"/>
        </w:rPr>
        <w:t xml:space="preserve">Source: EUROSTAT, ONS, INSEE and </w:t>
      </w:r>
      <w:proofErr w:type="spellStart"/>
      <w:r w:rsidRPr="007306CD">
        <w:rPr>
          <w:sz w:val="14"/>
          <w:szCs w:val="14"/>
        </w:rPr>
        <w:t>Destatis</w:t>
      </w:r>
      <w:proofErr w:type="spellEnd"/>
      <w:r w:rsidRPr="007306CD">
        <w:rPr>
          <w:sz w:val="14"/>
          <w:szCs w:val="14"/>
        </w:rPr>
        <w:t>.</w:t>
      </w:r>
    </w:p>
    <w:p w14:paraId="5E82E265" w14:textId="43D45278" w:rsidR="0063625D" w:rsidRPr="007306CD" w:rsidRDefault="0063625D" w:rsidP="0063625D">
      <w:r w:rsidRPr="007306CD">
        <w:rPr>
          <w:b/>
        </w:rPr>
        <w:t xml:space="preserve">Figure </w:t>
      </w:r>
      <w:r w:rsidRPr="007306CD">
        <w:rPr>
          <w:b/>
        </w:rPr>
        <w:fldChar w:fldCharType="begin"/>
      </w:r>
      <w:r w:rsidRPr="007306CD">
        <w:rPr>
          <w:b/>
        </w:rPr>
        <w:instrText xml:space="preserve"> SEQ Figure \* ARABIC </w:instrText>
      </w:r>
      <w:r w:rsidRPr="007306CD">
        <w:rPr>
          <w:b/>
        </w:rPr>
        <w:fldChar w:fldCharType="separate"/>
      </w:r>
      <w:r w:rsidR="00EF6C4E" w:rsidRPr="007306CD">
        <w:rPr>
          <w:b/>
          <w:noProof/>
        </w:rPr>
        <w:t>16</w:t>
      </w:r>
      <w:r w:rsidRPr="007306CD">
        <w:rPr>
          <w:b/>
        </w:rPr>
        <w:fldChar w:fldCharType="end"/>
      </w:r>
      <w:r w:rsidRPr="007306CD">
        <w:rPr>
          <w:b/>
        </w:rPr>
        <w:t>:</w:t>
      </w:r>
      <w:r w:rsidRPr="007306CD">
        <w:t xml:space="preserve"> As referenced in section 2, the European analysis is consistent with the British urban scores.</w:t>
      </w:r>
    </w:p>
    <w:p w14:paraId="5E342B22" w14:textId="77777777" w:rsidR="0063625D" w:rsidRPr="007306CD" w:rsidRDefault="0063625D" w:rsidP="0063625D">
      <w:pPr>
        <w:rPr>
          <w:b/>
          <w:sz w:val="20"/>
          <w:szCs w:val="20"/>
        </w:rPr>
      </w:pPr>
      <w:r w:rsidRPr="007306CD">
        <w:rPr>
          <w:noProof/>
        </w:rPr>
        <w:lastRenderedPageBreak/>
        <w:drawing>
          <wp:inline distT="0" distB="0" distL="0" distR="0" wp14:anchorId="6BA76BD1" wp14:editId="10E02272">
            <wp:extent cx="5731510" cy="2750185"/>
            <wp:effectExtent l="0" t="0" r="2540" b="0"/>
            <wp:docPr id="8" name="Chart 8">
              <a:extLst xmlns:a="http://schemas.openxmlformats.org/drawingml/2006/main">
                <a:ext uri="{FF2B5EF4-FFF2-40B4-BE49-F238E27FC236}">
                  <a16:creationId xmlns:a16="http://schemas.microsoft.com/office/drawing/2014/main" id="{9225C463-7E8F-49F3-8CB1-4B0BDDFC5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267AD84" w14:textId="77777777" w:rsidR="0063625D" w:rsidRPr="00E25BCA" w:rsidRDefault="0063625D" w:rsidP="0063625D">
      <w:pPr>
        <w:rPr>
          <w:sz w:val="14"/>
          <w:szCs w:val="14"/>
        </w:rPr>
      </w:pPr>
      <w:r w:rsidRPr="007306CD">
        <w:rPr>
          <w:sz w:val="14"/>
          <w:szCs w:val="14"/>
        </w:rPr>
        <w:t xml:space="preserve">Source: ONS, INSEE and </w:t>
      </w:r>
      <w:proofErr w:type="spellStart"/>
      <w:r w:rsidRPr="007306CD">
        <w:rPr>
          <w:sz w:val="14"/>
          <w:szCs w:val="14"/>
        </w:rPr>
        <w:t>Destatis</w:t>
      </w:r>
      <w:proofErr w:type="spellEnd"/>
      <w:r w:rsidRPr="007306CD">
        <w:rPr>
          <w:sz w:val="14"/>
          <w:szCs w:val="14"/>
        </w:rPr>
        <w:t>.</w:t>
      </w:r>
    </w:p>
    <w:p w14:paraId="45CE6F13" w14:textId="77777777" w:rsidR="00436956" w:rsidRPr="001B1A3D" w:rsidRDefault="00436956">
      <w:pPr>
        <w:rPr>
          <w:b/>
          <w:sz w:val="20"/>
          <w:szCs w:val="20"/>
        </w:rPr>
      </w:pPr>
    </w:p>
    <w:sectPr w:rsidR="00436956" w:rsidRPr="001B1A3D">
      <w:foot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nthony Breach" w:date="2021-09-14T14:51:00Z" w:initials="AB">
    <w:p w14:paraId="3D30599D" w14:textId="2D8AE4B8" w:rsidR="00E4499F" w:rsidRDefault="00E4499F">
      <w:pPr>
        <w:pStyle w:val="CommentText"/>
      </w:pPr>
      <w:r>
        <w:rPr>
          <w:rStyle w:val="CommentReference"/>
        </w:rPr>
        <w:annotationRef/>
      </w:r>
      <w:r>
        <w:t>Differs slightly</w:t>
      </w:r>
    </w:p>
  </w:comment>
  <w:comment w:id="11" w:author="Anthony Breach" w:date="2021-09-14T18:48:00Z" w:initials="AB">
    <w:p w14:paraId="28DE4FBD" w14:textId="6B91CD30" w:rsidR="00D50D08" w:rsidRDefault="00D50D08">
      <w:pPr>
        <w:pStyle w:val="CommentText"/>
      </w:pPr>
      <w:r>
        <w:rPr>
          <w:rStyle w:val="CommentReference"/>
        </w:rPr>
        <w:annotationRef/>
      </w:r>
      <w:r>
        <w:t>Series3</w:t>
      </w:r>
    </w:p>
  </w:comment>
  <w:comment w:id="22" w:author="Anthony Breach" w:date="2021-09-14T19:25:00Z" w:initials="AB">
    <w:p w14:paraId="134EF40B" w14:textId="5C04A627" w:rsidR="00140E0E" w:rsidRDefault="00140E0E">
      <w:pPr>
        <w:pStyle w:val="CommentText"/>
      </w:pPr>
      <w:r>
        <w:rPr>
          <w:rStyle w:val="CommentReference"/>
        </w:rPr>
        <w:annotationRef/>
      </w:r>
      <w:r>
        <w:t>IT in 2019</w:t>
      </w:r>
    </w:p>
  </w:comment>
  <w:comment w:id="26" w:author="Anthony Breach" w:date="2021-09-14T19:38:00Z" w:initials="AB">
    <w:p w14:paraId="01C534B5" w14:textId="6025CEB7" w:rsidR="002D1950" w:rsidRDefault="002D1950">
      <w:pPr>
        <w:pStyle w:val="CommentText"/>
      </w:pPr>
      <w:r>
        <w:rPr>
          <w:rStyle w:val="CommentReference"/>
        </w:rPr>
        <w:annotationRef/>
      </w:r>
      <w:r>
        <w:t>Examples</w:t>
      </w:r>
    </w:p>
  </w:comment>
  <w:comment w:id="32" w:author="Anthony Breach" w:date="2021-09-14T19:44:00Z" w:initials="AB">
    <w:p w14:paraId="576A7FAF" w14:textId="4889F1CB" w:rsidR="001B1962" w:rsidRDefault="001B1962">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30599D" w15:done="0"/>
  <w15:commentEx w15:paraId="28DE4FBD" w15:done="0"/>
  <w15:commentEx w15:paraId="134EF40B" w15:done="0"/>
  <w15:commentEx w15:paraId="01C534B5" w15:done="0"/>
  <w15:commentEx w15:paraId="576A7F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30599D" w16cid:durableId="24EB3559"/>
  <w16cid:commentId w16cid:paraId="28DE4FBD" w16cid:durableId="24EB6D01"/>
  <w16cid:commentId w16cid:paraId="134EF40B" w16cid:durableId="24EB75BE"/>
  <w16cid:commentId w16cid:paraId="01C534B5" w16cid:durableId="24EB78B4"/>
  <w16cid:commentId w16cid:paraId="576A7FAF" w16cid:durableId="24EB7A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0BF25" w14:textId="77777777" w:rsidR="000263D6" w:rsidRDefault="000263D6" w:rsidP="008428CD">
      <w:pPr>
        <w:spacing w:after="0" w:line="240" w:lineRule="auto"/>
      </w:pPr>
      <w:r>
        <w:separator/>
      </w:r>
    </w:p>
  </w:endnote>
  <w:endnote w:type="continuationSeparator" w:id="0">
    <w:p w14:paraId="3D11B3E7" w14:textId="77777777" w:rsidR="000263D6" w:rsidRDefault="000263D6" w:rsidP="0084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rporateSBQ 2">
    <w:panose1 w:val="00000000000000000000"/>
    <w:charset w:val="00"/>
    <w:family w:val="modern"/>
    <w:notTrueType/>
    <w:pitch w:val="variable"/>
    <w:sig w:usb0="8000002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CorporateSBQ">
    <w:panose1 w:val="00000000000000000000"/>
    <w:charset w:val="00"/>
    <w:family w:val="modern"/>
    <w:notTrueType/>
    <w:pitch w:val="variable"/>
    <w:sig w:usb0="8000002F" w:usb1="4000004A" w:usb2="00000000" w:usb3="00000000" w:csb0="00000001" w:csb1="00000000"/>
  </w:font>
  <w:font w:name="CorporateSBQ Light">
    <w:panose1 w:val="00000000000000000000"/>
    <w:charset w:val="00"/>
    <w:family w:val="modern"/>
    <w:notTrueType/>
    <w:pitch w:val="variable"/>
    <w:sig w:usb0="8000002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20538"/>
      <w:docPartObj>
        <w:docPartGallery w:val="Page Numbers (Bottom of Page)"/>
        <w:docPartUnique/>
      </w:docPartObj>
    </w:sdtPr>
    <w:sdtEndPr>
      <w:rPr>
        <w:noProof/>
      </w:rPr>
    </w:sdtEndPr>
    <w:sdtContent>
      <w:p w14:paraId="6B2F6701" w14:textId="77777777" w:rsidR="000263D6" w:rsidRDefault="000263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F7326" w14:textId="77777777" w:rsidR="000263D6" w:rsidRDefault="00026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DB794" w14:textId="77777777" w:rsidR="000263D6" w:rsidRDefault="000263D6" w:rsidP="008428CD">
      <w:pPr>
        <w:spacing w:after="0" w:line="240" w:lineRule="auto"/>
      </w:pPr>
      <w:r>
        <w:separator/>
      </w:r>
    </w:p>
  </w:footnote>
  <w:footnote w:type="continuationSeparator" w:id="0">
    <w:p w14:paraId="2498617D" w14:textId="77777777" w:rsidR="000263D6" w:rsidRDefault="000263D6" w:rsidP="008428CD">
      <w:pPr>
        <w:spacing w:after="0" w:line="240" w:lineRule="auto"/>
      </w:pPr>
      <w:r>
        <w:continuationSeparator/>
      </w:r>
    </w:p>
  </w:footnote>
  <w:footnote w:id="1">
    <w:p w14:paraId="1FBA028B" w14:textId="6D4E1E0A"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Her Majesty’s Treasury, (2021) Build Back Better: Our Plan for Growth</w:t>
      </w:r>
    </w:p>
  </w:footnote>
  <w:footnote w:id="2">
    <w:p w14:paraId="607692FF" w14:textId="77777777" w:rsidR="000263D6" w:rsidRPr="00223E43" w:rsidRDefault="000263D6" w:rsidP="00B14764">
      <w:pPr>
        <w:pStyle w:val="FootnoteText"/>
        <w:rPr>
          <w:sz w:val="18"/>
          <w:szCs w:val="18"/>
        </w:rPr>
      </w:pPr>
      <w:r w:rsidRPr="00223E43">
        <w:rPr>
          <w:rStyle w:val="FootnoteReference"/>
          <w:sz w:val="18"/>
          <w:szCs w:val="18"/>
        </w:rPr>
        <w:footnoteRef/>
      </w:r>
      <w:r w:rsidRPr="00223E43">
        <w:rPr>
          <w:sz w:val="18"/>
          <w:szCs w:val="18"/>
        </w:rPr>
        <w:t xml:space="preserve"> Hausmann R, Hidalgo CA, Bustos S, </w:t>
      </w:r>
      <w:proofErr w:type="spellStart"/>
      <w:r w:rsidRPr="00223E43">
        <w:rPr>
          <w:sz w:val="18"/>
          <w:szCs w:val="18"/>
        </w:rPr>
        <w:t>Coscia</w:t>
      </w:r>
      <w:proofErr w:type="spellEnd"/>
      <w:r w:rsidRPr="00223E43">
        <w:rPr>
          <w:sz w:val="18"/>
          <w:szCs w:val="18"/>
        </w:rPr>
        <w:t xml:space="preserve"> M, Chung S, </w:t>
      </w:r>
      <w:proofErr w:type="spellStart"/>
      <w:r w:rsidRPr="00223E43">
        <w:rPr>
          <w:sz w:val="18"/>
          <w:szCs w:val="18"/>
        </w:rPr>
        <w:t>Jimines</w:t>
      </w:r>
      <w:proofErr w:type="spellEnd"/>
      <w:r w:rsidRPr="00223E43">
        <w:rPr>
          <w:sz w:val="18"/>
          <w:szCs w:val="18"/>
        </w:rPr>
        <w:t xml:space="preserve"> J, </w:t>
      </w:r>
      <w:proofErr w:type="spellStart"/>
      <w:r w:rsidRPr="00223E43">
        <w:rPr>
          <w:sz w:val="18"/>
          <w:szCs w:val="18"/>
        </w:rPr>
        <w:t>Simoes</w:t>
      </w:r>
      <w:proofErr w:type="spellEnd"/>
      <w:r w:rsidRPr="00223E43">
        <w:rPr>
          <w:sz w:val="18"/>
          <w:szCs w:val="18"/>
        </w:rPr>
        <w:t xml:space="preserve"> A, Yildirim MA (2013) The Atlas of Economic Complexity: Mapping Paths to Prosperity, Cambridge: MIT Press.</w:t>
      </w:r>
    </w:p>
  </w:footnote>
  <w:footnote w:id="3">
    <w:p w14:paraId="3FF23D78" w14:textId="77777777" w:rsidR="000263D6" w:rsidRPr="00223E43" w:rsidRDefault="000263D6" w:rsidP="00352A26">
      <w:pPr>
        <w:pStyle w:val="FootnoteText"/>
        <w:rPr>
          <w:sz w:val="18"/>
          <w:szCs w:val="18"/>
        </w:rPr>
      </w:pPr>
      <w:r w:rsidRPr="00223E43">
        <w:rPr>
          <w:sz w:val="18"/>
          <w:szCs w:val="18"/>
        </w:rPr>
        <w:footnoteRef/>
      </w:r>
      <w:r w:rsidRPr="00223E43">
        <w:rPr>
          <w:sz w:val="18"/>
          <w:szCs w:val="18"/>
        </w:rPr>
        <w:t xml:space="preserve"> Hausmann R and Hidalgo CA</w:t>
      </w:r>
      <w:r w:rsidRPr="00223E43" w:rsidDel="008F3ADC">
        <w:rPr>
          <w:sz w:val="18"/>
          <w:szCs w:val="18"/>
        </w:rPr>
        <w:t xml:space="preserve"> </w:t>
      </w:r>
      <w:r w:rsidRPr="00223E43">
        <w:rPr>
          <w:sz w:val="18"/>
          <w:szCs w:val="18"/>
        </w:rPr>
        <w:t>(2009) </w:t>
      </w:r>
      <w:hyperlink r:id="rId1" w:history="1">
        <w:r w:rsidRPr="00223E43">
          <w:rPr>
            <w:sz w:val="18"/>
            <w:szCs w:val="18"/>
          </w:rPr>
          <w:t>"The Building Blocks of Economic Complexity</w:t>
        </w:r>
      </w:hyperlink>
      <w:r w:rsidRPr="00223E43">
        <w:rPr>
          <w:sz w:val="18"/>
          <w:szCs w:val="18"/>
        </w:rPr>
        <w:t>, Proceedings of the National Academy of Sciences.</w:t>
      </w:r>
    </w:p>
  </w:footnote>
  <w:footnote w:id="4">
    <w:p w14:paraId="4B2CEF99" w14:textId="77777777"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Our economic complexity calculations are based on the ‘Method of Reflections‘ in line with Hausmann R, and Hidalgo CA</w:t>
      </w:r>
      <w:r w:rsidRPr="00223E43" w:rsidDel="008F3ADC">
        <w:rPr>
          <w:sz w:val="18"/>
          <w:szCs w:val="18"/>
        </w:rPr>
        <w:t xml:space="preserve"> </w:t>
      </w:r>
      <w:r w:rsidRPr="00223E43">
        <w:rPr>
          <w:sz w:val="18"/>
          <w:szCs w:val="18"/>
        </w:rPr>
        <w:t>(2009) </w:t>
      </w:r>
      <w:hyperlink r:id="rId2" w:history="1">
        <w:r w:rsidRPr="00223E43">
          <w:rPr>
            <w:sz w:val="18"/>
            <w:szCs w:val="18"/>
          </w:rPr>
          <w:t>"The Building Blocks of Economic Complexity</w:t>
        </w:r>
      </w:hyperlink>
      <w:r w:rsidRPr="00223E43">
        <w:rPr>
          <w:sz w:val="18"/>
          <w:szCs w:val="18"/>
        </w:rPr>
        <w:t>”, Proceedings of the National Academy of Sciences.</w:t>
      </w:r>
    </w:p>
  </w:footnote>
  <w:footnote w:id="5">
    <w:p w14:paraId="15F0939B" w14:textId="77777777"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Jacobs J (1963) The Economy of Cities, New York: Vintage Press.</w:t>
      </w:r>
    </w:p>
  </w:footnote>
  <w:footnote w:id="6">
    <w:p w14:paraId="495B5EAD" w14:textId="00F2E041"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Mealy, P and Coyle, D (2019) “Economic complexity analysis”: A technical report for the research on Innovation &amp; Global Competitiveness, Manchester:  Greater Manchester Independent Prosperity </w:t>
      </w:r>
      <w:proofErr w:type="spellStart"/>
      <w:r w:rsidRPr="00223E43">
        <w:rPr>
          <w:sz w:val="18"/>
          <w:szCs w:val="18"/>
        </w:rPr>
        <w:t>Revie</w:t>
      </w:r>
      <w:r w:rsidR="00A247B4">
        <w:rPr>
          <w:sz w:val="18"/>
          <w:szCs w:val="18"/>
        </w:rPr>
        <w:t>t</w:t>
      </w:r>
      <w:proofErr w:type="spellEnd"/>
      <w:r w:rsidR="00A247B4">
        <w:rPr>
          <w:sz w:val="18"/>
          <w:szCs w:val="18"/>
        </w:rPr>
        <w:t>;</w:t>
      </w:r>
      <w:r w:rsidRPr="00223E43">
        <w:rPr>
          <w:sz w:val="18"/>
          <w:szCs w:val="18"/>
        </w:rPr>
        <w:t xml:space="preserve"> </w:t>
      </w:r>
      <w:proofErr w:type="spellStart"/>
      <w:r w:rsidRPr="00223E43">
        <w:rPr>
          <w:sz w:val="18"/>
          <w:szCs w:val="18"/>
        </w:rPr>
        <w:t>Benedikt</w:t>
      </w:r>
      <w:proofErr w:type="spellEnd"/>
      <w:r w:rsidR="00A247B4">
        <w:rPr>
          <w:sz w:val="18"/>
          <w:szCs w:val="18"/>
        </w:rPr>
        <w:t>,</w:t>
      </w:r>
      <w:r w:rsidRPr="00223E43">
        <w:rPr>
          <w:sz w:val="18"/>
          <w:szCs w:val="18"/>
        </w:rPr>
        <w:t xml:space="preserve"> S F and </w:t>
      </w:r>
      <w:proofErr w:type="spellStart"/>
      <w:r w:rsidRPr="00223E43">
        <w:rPr>
          <w:sz w:val="18"/>
          <w:szCs w:val="18"/>
        </w:rPr>
        <w:t>Manduce</w:t>
      </w:r>
      <w:proofErr w:type="spellEnd"/>
      <w:r w:rsidR="00A247B4">
        <w:rPr>
          <w:sz w:val="18"/>
          <w:szCs w:val="18"/>
        </w:rPr>
        <w:t>,</w:t>
      </w:r>
      <w:r w:rsidRPr="00223E43">
        <w:rPr>
          <w:sz w:val="18"/>
          <w:szCs w:val="18"/>
        </w:rPr>
        <w:t xml:space="preserve"> R (2019) “The Economic Complexity of US Metropolitan Areas”.</w:t>
      </w:r>
    </w:p>
  </w:footnote>
  <w:footnote w:id="7">
    <w:p w14:paraId="514BE39F" w14:textId="50B10942"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This methodology is not able to make distinctions</w:t>
      </w:r>
      <w:r w:rsidR="00B875FA" w:rsidRPr="00223E43">
        <w:rPr>
          <w:sz w:val="18"/>
          <w:szCs w:val="18"/>
        </w:rPr>
        <w:t xml:space="preserve"> in complexity</w:t>
      </w:r>
      <w:r w:rsidRPr="00223E43">
        <w:rPr>
          <w:sz w:val="18"/>
          <w:szCs w:val="18"/>
        </w:rPr>
        <w:t xml:space="preserve"> between jobs under the same occupational code. The alternative, where we instead assume that the complexity of the same type of work could vary between places would likely show greater relative differences in complexity between cities (consider the difference between </w:t>
      </w:r>
      <w:r w:rsidR="00B875FA" w:rsidRPr="00223E43">
        <w:rPr>
          <w:sz w:val="18"/>
          <w:szCs w:val="18"/>
        </w:rPr>
        <w:t>QCs</w:t>
      </w:r>
      <w:r w:rsidRPr="00223E43">
        <w:rPr>
          <w:sz w:val="18"/>
          <w:szCs w:val="18"/>
        </w:rPr>
        <w:t xml:space="preserve"> in Magic Circle firms in London and local solicitors in towns).</w:t>
      </w:r>
    </w:p>
  </w:footnote>
  <w:footnote w:id="8">
    <w:p w14:paraId="67681D41" w14:textId="77777777"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Both Mealy and Coyle (2019); and Fritz and Manduca (2019) consider both exporters and local services in their Economic Complexity Indicators. That said, as Fritz and Manduca (2019) mention, there are several economists who identified the specific importance of exporters to urban economies.</w:t>
      </w:r>
      <w:r w:rsidRPr="00223E43">
        <w:rPr>
          <w:color w:val="FF0000"/>
          <w:sz w:val="18"/>
          <w:szCs w:val="18"/>
        </w:rPr>
        <w:t xml:space="preserve">   </w:t>
      </w:r>
    </w:p>
  </w:footnote>
  <w:footnote w:id="9">
    <w:p w14:paraId="127F9CE0" w14:textId="77777777" w:rsidR="000263C7" w:rsidRPr="00223E43" w:rsidRDefault="000263C7" w:rsidP="000263C7">
      <w:pPr>
        <w:pStyle w:val="FootnoteText"/>
        <w:rPr>
          <w:sz w:val="18"/>
          <w:szCs w:val="18"/>
        </w:rPr>
      </w:pPr>
      <w:r w:rsidRPr="00223E43">
        <w:rPr>
          <w:rStyle w:val="FootnoteReference"/>
          <w:sz w:val="18"/>
          <w:szCs w:val="18"/>
        </w:rPr>
        <w:footnoteRef/>
      </w:r>
      <w:r w:rsidRPr="00223E43">
        <w:rPr>
          <w:sz w:val="18"/>
          <w:szCs w:val="18"/>
        </w:rPr>
        <w:t xml:space="preserve"> Defined solely by exporting sectors, see </w:t>
      </w:r>
      <w:r w:rsidRPr="00223E43">
        <w:rPr>
          <w:sz w:val="18"/>
          <w:szCs w:val="18"/>
        </w:rPr>
        <w:fldChar w:fldCharType="begin"/>
      </w:r>
      <w:r w:rsidRPr="00223E43">
        <w:rPr>
          <w:sz w:val="18"/>
          <w:szCs w:val="18"/>
        </w:rPr>
        <w:instrText xml:space="preserve"> REF _Ref80027103 \h  \* MERGEFORMAT </w:instrText>
      </w:r>
      <w:r w:rsidRPr="00223E43">
        <w:rPr>
          <w:sz w:val="18"/>
          <w:szCs w:val="18"/>
        </w:rPr>
      </w:r>
      <w:r w:rsidRPr="00223E43">
        <w:rPr>
          <w:sz w:val="18"/>
          <w:szCs w:val="18"/>
        </w:rPr>
        <w:fldChar w:fldCharType="separate"/>
      </w:r>
      <w:r w:rsidRPr="00223E43">
        <w:rPr>
          <w:sz w:val="18"/>
          <w:szCs w:val="18"/>
        </w:rPr>
        <w:t xml:space="preserve">Box </w:t>
      </w:r>
      <w:r w:rsidRPr="00223E43">
        <w:rPr>
          <w:noProof/>
          <w:sz w:val="18"/>
          <w:szCs w:val="18"/>
        </w:rPr>
        <w:t>2</w:t>
      </w:r>
      <w:r w:rsidRPr="00223E43">
        <w:rPr>
          <w:sz w:val="18"/>
          <w:szCs w:val="18"/>
        </w:rPr>
        <w:fldChar w:fldCharType="end"/>
      </w:r>
      <w:r w:rsidRPr="00223E43">
        <w:rPr>
          <w:sz w:val="18"/>
          <w:szCs w:val="18"/>
        </w:rPr>
        <w:t xml:space="preserve"> for further details.</w:t>
      </w:r>
    </w:p>
  </w:footnote>
  <w:footnote w:id="10">
    <w:p w14:paraId="572D52BE" w14:textId="48662F38"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Weighted-average of economic complexity scores at the Local Authority level; the higher the score, the more complex the economy is. The most complex Local Authority is the City of London, followed by Tower Hamlets, while Dumfries and Galloway </w:t>
      </w:r>
      <w:proofErr w:type="gramStart"/>
      <w:r w:rsidRPr="00223E43">
        <w:rPr>
          <w:sz w:val="18"/>
          <w:szCs w:val="18"/>
        </w:rPr>
        <w:t>ranks</w:t>
      </w:r>
      <w:proofErr w:type="gramEnd"/>
      <w:r w:rsidRPr="00223E43">
        <w:rPr>
          <w:sz w:val="18"/>
          <w:szCs w:val="18"/>
        </w:rPr>
        <w:t xml:space="preserve"> last. Note that complexity scores are relative to other local authorities, meaning that there will always be local authorities with negative scores. </w:t>
      </w:r>
      <w:r w:rsidR="002C737D" w:rsidRPr="00223E43">
        <w:rPr>
          <w:sz w:val="18"/>
          <w:szCs w:val="18"/>
        </w:rPr>
        <w:t xml:space="preserve">As ECIs are a relative measure, values will differ depending on the set being used – a city which has a positive ECI when compared to all other urban and rural areas may have a negative one when compared just to other urban areas, or cities in foreign countries. </w:t>
      </w:r>
    </w:p>
  </w:footnote>
  <w:footnote w:id="11">
    <w:p w14:paraId="01C0399B" w14:textId="77777777" w:rsidR="00B875FA" w:rsidRPr="00223E43" w:rsidRDefault="00B875FA" w:rsidP="00B875FA">
      <w:pPr>
        <w:pStyle w:val="FootnoteText"/>
        <w:rPr>
          <w:sz w:val="18"/>
          <w:szCs w:val="18"/>
        </w:rPr>
      </w:pPr>
      <w:r w:rsidRPr="00223E43">
        <w:rPr>
          <w:rStyle w:val="FootnoteReference"/>
          <w:sz w:val="18"/>
          <w:szCs w:val="18"/>
        </w:rPr>
        <w:footnoteRef/>
      </w:r>
      <w:r w:rsidRPr="00223E43">
        <w:rPr>
          <w:sz w:val="18"/>
          <w:szCs w:val="18"/>
        </w:rPr>
        <w:t xml:space="preserve"> For example, for the advertising industry in Manhattan it has been estimated that these knowledge </w:t>
      </w:r>
      <w:proofErr w:type="spellStart"/>
      <w:r w:rsidRPr="00223E43">
        <w:rPr>
          <w:sz w:val="18"/>
          <w:szCs w:val="18"/>
        </w:rPr>
        <w:t>spillovers</w:t>
      </w:r>
      <w:proofErr w:type="spellEnd"/>
      <w:r w:rsidRPr="00223E43">
        <w:rPr>
          <w:sz w:val="18"/>
          <w:szCs w:val="18"/>
        </w:rPr>
        <w:t xml:space="preserve"> operate over a distance of just over 750 metres, while other research finds that these agglomeration effects are strongest over a distance of one mile. </w:t>
      </w:r>
      <w:r w:rsidRPr="00223E43">
        <w:rPr>
          <w:sz w:val="18"/>
          <w:szCs w:val="18"/>
        </w:rPr>
        <w:br/>
        <w:t xml:space="preserve">Further details: </w:t>
      </w:r>
      <w:proofErr w:type="spellStart"/>
      <w:r w:rsidRPr="00223E43">
        <w:rPr>
          <w:sz w:val="18"/>
          <w:szCs w:val="18"/>
        </w:rPr>
        <w:t>Arzaghi</w:t>
      </w:r>
      <w:proofErr w:type="spellEnd"/>
      <w:r w:rsidRPr="00223E43">
        <w:rPr>
          <w:sz w:val="18"/>
          <w:szCs w:val="18"/>
        </w:rPr>
        <w:t xml:space="preserve"> M &amp; Henderson J (2008) Networking Off Madison Avenue, Review of Economic Studies (October 2008), pp. 1011-1038; Rosenthal S &amp; Strange W (2003) Geography, Industrial Organization, and Agglomeration, Review of Economics and Statistics (May 2003), pp. 377-393.</w:t>
      </w:r>
    </w:p>
  </w:footnote>
  <w:footnote w:id="12">
    <w:p w14:paraId="466EA482" w14:textId="77777777" w:rsidR="00B875FA" w:rsidRPr="00223E43" w:rsidRDefault="00B875FA" w:rsidP="00B875FA">
      <w:pPr>
        <w:pStyle w:val="FootnoteText"/>
        <w:rPr>
          <w:sz w:val="18"/>
          <w:szCs w:val="18"/>
        </w:rPr>
      </w:pPr>
      <w:r w:rsidRPr="00223E43">
        <w:rPr>
          <w:rStyle w:val="FootnoteReference"/>
          <w:sz w:val="18"/>
          <w:szCs w:val="18"/>
        </w:rPr>
        <w:footnoteRef/>
      </w:r>
      <w:r w:rsidRPr="00223E43">
        <w:rPr>
          <w:sz w:val="18"/>
          <w:szCs w:val="18"/>
        </w:rPr>
        <w:t xml:space="preserve"> The labour pool that businesses have access to stretches well beyond its boundaries. Although this is likely to vary depending on geography, previous research suggests that this effect extends up to a drive time of 80 minutes from a British city, with the effect becoming weaker as distance from a city increases.</w:t>
      </w:r>
      <w:r w:rsidRPr="00223E43">
        <w:rPr>
          <w:sz w:val="18"/>
          <w:szCs w:val="18"/>
        </w:rPr>
        <w:br/>
        <w:t xml:space="preserve">Further details: Rice P, Venables AJ and </w:t>
      </w:r>
      <w:proofErr w:type="spellStart"/>
      <w:r w:rsidRPr="00223E43">
        <w:rPr>
          <w:sz w:val="18"/>
          <w:szCs w:val="18"/>
        </w:rPr>
        <w:t>Patacchini</w:t>
      </w:r>
      <w:proofErr w:type="spellEnd"/>
      <w:r w:rsidRPr="00223E43">
        <w:rPr>
          <w:sz w:val="18"/>
          <w:szCs w:val="18"/>
        </w:rPr>
        <w:t xml:space="preserve"> E (2006), Spatial Determinants of Productivity: Analysis for the Regions of Great Britain, Regional Science and Urban Economics 36 (6), 727-752. A study on the largest US cities suggests that agglomeration has an effect over a </w:t>
      </w:r>
      <w:proofErr w:type="gramStart"/>
      <w:r w:rsidRPr="00223E43">
        <w:rPr>
          <w:sz w:val="18"/>
          <w:szCs w:val="18"/>
        </w:rPr>
        <w:t>60 minute</w:t>
      </w:r>
      <w:proofErr w:type="gramEnd"/>
      <w:r w:rsidRPr="00223E43">
        <w:rPr>
          <w:sz w:val="18"/>
          <w:szCs w:val="18"/>
        </w:rPr>
        <w:t xml:space="preserve"> drive time, with the majority of the gains concentrated in the first 20 minutes. See Melo P, Graham D, Levinson D and </w:t>
      </w:r>
      <w:proofErr w:type="spellStart"/>
      <w:r w:rsidRPr="00223E43">
        <w:rPr>
          <w:sz w:val="18"/>
          <w:szCs w:val="18"/>
        </w:rPr>
        <w:t>Aarabi</w:t>
      </w:r>
      <w:proofErr w:type="spellEnd"/>
      <w:r w:rsidRPr="00223E43">
        <w:rPr>
          <w:sz w:val="18"/>
          <w:szCs w:val="18"/>
        </w:rPr>
        <w:t xml:space="preserve"> S (2015) Agglomeration, accessibility and productivity: Evidence for large metropolitan areas in the US, Urban Studies</w:t>
      </w:r>
    </w:p>
  </w:footnote>
  <w:footnote w:id="13">
    <w:p w14:paraId="1DA9E7B9" w14:textId="77777777" w:rsidR="00B875FA" w:rsidRPr="00223E43" w:rsidRDefault="00B875FA" w:rsidP="00B875FA">
      <w:pPr>
        <w:pStyle w:val="FootnoteText"/>
        <w:rPr>
          <w:sz w:val="18"/>
          <w:szCs w:val="18"/>
        </w:rPr>
      </w:pPr>
      <w:r w:rsidRPr="00223E43">
        <w:rPr>
          <w:rStyle w:val="FootnoteReference"/>
          <w:sz w:val="18"/>
          <w:szCs w:val="18"/>
        </w:rPr>
        <w:footnoteRef/>
      </w:r>
      <w:r w:rsidRPr="00223E43">
        <w:rPr>
          <w:sz w:val="18"/>
          <w:szCs w:val="18"/>
        </w:rPr>
        <w:t xml:space="preserve"> Swinney P (2018), The wrong tail? London: Centre for Cities; Clayton N and </w:t>
      </w:r>
      <w:proofErr w:type="spellStart"/>
      <w:r w:rsidRPr="00223E43">
        <w:rPr>
          <w:sz w:val="18"/>
          <w:szCs w:val="18"/>
        </w:rPr>
        <w:t>Serwicka</w:t>
      </w:r>
      <w:proofErr w:type="spellEnd"/>
      <w:r w:rsidRPr="00223E43">
        <w:rPr>
          <w:sz w:val="18"/>
          <w:szCs w:val="18"/>
        </w:rPr>
        <w:t xml:space="preserve"> I (2017), Trading Places 2: The role of cities in delivering the industrial strategy, London: Centre for Cities  </w:t>
      </w:r>
    </w:p>
  </w:footnote>
  <w:footnote w:id="14">
    <w:p w14:paraId="1A2B5C2E" w14:textId="77777777" w:rsidR="00B875FA" w:rsidRPr="00223E43" w:rsidRDefault="00B875FA" w:rsidP="00B875FA">
      <w:pPr>
        <w:pStyle w:val="FootnoteText"/>
        <w:rPr>
          <w:sz w:val="18"/>
          <w:szCs w:val="18"/>
          <w:lang w:val="en-US"/>
        </w:rPr>
      </w:pPr>
      <w:r w:rsidRPr="00223E43">
        <w:rPr>
          <w:rStyle w:val="FootnoteReference"/>
          <w:sz w:val="18"/>
          <w:szCs w:val="18"/>
        </w:rPr>
        <w:footnoteRef/>
      </w:r>
      <w:r w:rsidRPr="00223E43">
        <w:rPr>
          <w:rStyle w:val="FootnoteReference"/>
          <w:sz w:val="18"/>
          <w:szCs w:val="18"/>
        </w:rPr>
        <w:t xml:space="preserve"> </w:t>
      </w:r>
      <w:r w:rsidRPr="00223E43">
        <w:rPr>
          <w:sz w:val="18"/>
          <w:szCs w:val="18"/>
        </w:rPr>
        <w:t xml:space="preserve">Swinney P and </w:t>
      </w:r>
      <w:proofErr w:type="spellStart"/>
      <w:r w:rsidRPr="00223E43">
        <w:rPr>
          <w:sz w:val="18"/>
          <w:szCs w:val="18"/>
        </w:rPr>
        <w:t>Serwicka</w:t>
      </w:r>
      <w:proofErr w:type="spellEnd"/>
      <w:r w:rsidRPr="00223E43">
        <w:rPr>
          <w:sz w:val="18"/>
          <w:szCs w:val="18"/>
        </w:rPr>
        <w:t xml:space="preserve"> I (2016), Trading Places: Why firms locate where they do, London: Centre for Cities</w:t>
      </w:r>
    </w:p>
  </w:footnote>
  <w:footnote w:id="15">
    <w:p w14:paraId="0B6F58CD" w14:textId="77777777" w:rsidR="000263D6" w:rsidRPr="00223E43" w:rsidRDefault="000263D6" w:rsidP="00531627">
      <w:pPr>
        <w:pStyle w:val="FootnoteText"/>
        <w:rPr>
          <w:sz w:val="18"/>
          <w:szCs w:val="18"/>
        </w:rPr>
      </w:pPr>
      <w:r w:rsidRPr="00223E43">
        <w:rPr>
          <w:rStyle w:val="FootnoteReference"/>
          <w:sz w:val="18"/>
          <w:szCs w:val="18"/>
        </w:rPr>
        <w:footnoteRef/>
      </w:r>
      <w:r w:rsidRPr="00223E43">
        <w:rPr>
          <w:rStyle w:val="FootnoteReference"/>
          <w:sz w:val="18"/>
          <w:szCs w:val="18"/>
        </w:rPr>
        <w:t xml:space="preserve"> </w:t>
      </w:r>
      <w:r w:rsidRPr="00223E43">
        <w:rPr>
          <w:sz w:val="18"/>
          <w:szCs w:val="18"/>
        </w:rPr>
        <w:t xml:space="preserve">Swinney P (2018), The wrong tail? London: Centre for Cities; Clayton N and </w:t>
      </w:r>
      <w:proofErr w:type="spellStart"/>
      <w:r w:rsidRPr="00223E43">
        <w:rPr>
          <w:sz w:val="18"/>
          <w:szCs w:val="18"/>
        </w:rPr>
        <w:t>Serwicka</w:t>
      </w:r>
      <w:proofErr w:type="spellEnd"/>
      <w:r w:rsidRPr="00223E43">
        <w:rPr>
          <w:sz w:val="18"/>
          <w:szCs w:val="18"/>
        </w:rPr>
        <w:t xml:space="preserve"> I (2017), Trading Places 2: The role of cities in delivering the industrial strategy, London: Centre for Cities  </w:t>
      </w:r>
    </w:p>
  </w:footnote>
  <w:footnote w:id="16">
    <w:p w14:paraId="49AE6B97" w14:textId="77777777"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Swinney, P (2021), So you want to level up? London: Centre for Cities</w:t>
      </w:r>
    </w:p>
  </w:footnote>
  <w:footnote w:id="17">
    <w:p w14:paraId="436265C2" w14:textId="77777777" w:rsidR="000263D6" w:rsidRPr="00223E43" w:rsidRDefault="000263D6" w:rsidP="00C67DBF">
      <w:pPr>
        <w:pStyle w:val="FootnoteText"/>
        <w:rPr>
          <w:sz w:val="18"/>
          <w:szCs w:val="18"/>
        </w:rPr>
      </w:pPr>
      <w:r w:rsidRPr="00223E43">
        <w:rPr>
          <w:rStyle w:val="FootnoteReference"/>
          <w:sz w:val="18"/>
          <w:szCs w:val="18"/>
        </w:rPr>
        <w:footnoteRef/>
      </w:r>
      <w:r w:rsidRPr="00223E43">
        <w:rPr>
          <w:sz w:val="18"/>
          <w:szCs w:val="18"/>
        </w:rPr>
        <w:t xml:space="preserve"> Complexity looks at employment within an industry relative to other parts of the country. It does not take account of that industry’s size relative to other industries within the same economy.</w:t>
      </w:r>
    </w:p>
  </w:footnote>
  <w:footnote w:id="18">
    <w:p w14:paraId="157EF5E6" w14:textId="77777777" w:rsidR="000263D6" w:rsidRPr="00223E43" w:rsidRDefault="000263D6" w:rsidP="000C2F21">
      <w:pPr>
        <w:pStyle w:val="FootnoteText"/>
        <w:rPr>
          <w:sz w:val="18"/>
          <w:szCs w:val="18"/>
        </w:rPr>
      </w:pPr>
      <w:r w:rsidRPr="00223E43">
        <w:rPr>
          <w:rStyle w:val="FootnoteReference"/>
          <w:sz w:val="18"/>
          <w:szCs w:val="18"/>
        </w:rPr>
        <w:footnoteRef/>
      </w:r>
      <w:r w:rsidRPr="00223E43">
        <w:rPr>
          <w:sz w:val="18"/>
          <w:szCs w:val="18"/>
        </w:rPr>
        <w:t xml:space="preserve"> Most complex activities are defined as the five occupations with the highest Product Complexity Index (PCI) for each city.</w:t>
      </w:r>
    </w:p>
  </w:footnote>
  <w:footnote w:id="19">
    <w:p w14:paraId="72B00C0B" w14:textId="080CF0FF" w:rsidR="00723EF0" w:rsidRPr="00223E43" w:rsidRDefault="00723EF0">
      <w:pPr>
        <w:pStyle w:val="FootnoteText"/>
        <w:rPr>
          <w:sz w:val="18"/>
          <w:szCs w:val="18"/>
        </w:rPr>
      </w:pPr>
      <w:r w:rsidRPr="00223E43">
        <w:rPr>
          <w:rStyle w:val="FootnoteReference"/>
          <w:sz w:val="18"/>
          <w:szCs w:val="18"/>
        </w:rPr>
        <w:footnoteRef/>
      </w:r>
      <w:r w:rsidRPr="00223E43">
        <w:rPr>
          <w:sz w:val="18"/>
          <w:szCs w:val="18"/>
        </w:rPr>
        <w:t xml:space="preserve"> As economic complexity exists as a concept relative to other economies, the large cities in UK now have negative complexity values in this sample.</w:t>
      </w:r>
    </w:p>
  </w:footnote>
  <w:footnote w:id="20">
    <w:p w14:paraId="201D996E" w14:textId="7A26C7D0" w:rsidR="000263D6" w:rsidRPr="00223E43" w:rsidRDefault="000263D6" w:rsidP="00D636F6">
      <w:pPr>
        <w:pStyle w:val="FootnoteText"/>
        <w:rPr>
          <w:sz w:val="18"/>
          <w:szCs w:val="18"/>
        </w:rPr>
      </w:pPr>
      <w:r w:rsidRPr="00223E43">
        <w:rPr>
          <w:rStyle w:val="FootnoteReference"/>
          <w:sz w:val="18"/>
          <w:szCs w:val="18"/>
        </w:rPr>
        <w:footnoteRef/>
      </w:r>
      <w:r w:rsidRPr="00223E43">
        <w:rPr>
          <w:sz w:val="18"/>
          <w:szCs w:val="18"/>
        </w:rPr>
        <w:t xml:space="preserve"> The Economic Complexity scores are calculated using SIC-2 employment codes for 39 different exporting occupations. The sample include 122 cities and large towns: 63 from Britain, 48 from France and 11 from Germany. Due to data availability, only large German cities are included. </w:t>
      </w:r>
      <w:r w:rsidRPr="00223E43">
        <w:rPr>
          <w:sz w:val="18"/>
          <w:szCs w:val="18"/>
        </w:rPr>
        <w:fldChar w:fldCharType="begin"/>
      </w:r>
      <w:r w:rsidRPr="00223E43">
        <w:rPr>
          <w:sz w:val="18"/>
          <w:szCs w:val="18"/>
        </w:rPr>
        <w:instrText xml:space="preserve"> REF _Ref80032469 \h  \* MERGEFORMAT </w:instrText>
      </w:r>
      <w:r w:rsidRPr="00223E43">
        <w:rPr>
          <w:sz w:val="18"/>
          <w:szCs w:val="18"/>
        </w:rPr>
      </w:r>
      <w:r w:rsidRPr="00223E43">
        <w:rPr>
          <w:sz w:val="18"/>
          <w:szCs w:val="18"/>
        </w:rPr>
        <w:fldChar w:fldCharType="separate"/>
      </w:r>
      <w:r w:rsidRPr="00223E43">
        <w:rPr>
          <w:sz w:val="18"/>
          <w:szCs w:val="18"/>
        </w:rPr>
        <w:t>Figure 1</w:t>
      </w:r>
      <w:r w:rsidRPr="00223E43">
        <w:rPr>
          <w:sz w:val="18"/>
          <w:szCs w:val="18"/>
        </w:rPr>
        <w:fldChar w:fldCharType="end"/>
      </w:r>
      <w:r w:rsidR="00A247B4">
        <w:rPr>
          <w:sz w:val="18"/>
          <w:szCs w:val="18"/>
        </w:rPr>
        <w:t>5</w:t>
      </w:r>
      <w:r w:rsidRPr="00223E43">
        <w:rPr>
          <w:sz w:val="18"/>
          <w:szCs w:val="18"/>
        </w:rPr>
        <w:t xml:space="preserve"> and </w:t>
      </w:r>
      <w:r w:rsidRPr="00223E43">
        <w:rPr>
          <w:sz w:val="18"/>
          <w:szCs w:val="18"/>
        </w:rPr>
        <w:fldChar w:fldCharType="begin"/>
      </w:r>
      <w:r w:rsidRPr="00223E43">
        <w:rPr>
          <w:sz w:val="18"/>
          <w:szCs w:val="18"/>
        </w:rPr>
        <w:instrText xml:space="preserve"> REF _Ref80032474 \h  \* MERGEFORMAT </w:instrText>
      </w:r>
      <w:r w:rsidRPr="00223E43">
        <w:rPr>
          <w:sz w:val="18"/>
          <w:szCs w:val="18"/>
        </w:rPr>
      </w:r>
      <w:r w:rsidRPr="00223E43">
        <w:rPr>
          <w:sz w:val="18"/>
          <w:szCs w:val="18"/>
        </w:rPr>
        <w:fldChar w:fldCharType="separate"/>
      </w:r>
      <w:r w:rsidRPr="00223E43">
        <w:rPr>
          <w:sz w:val="18"/>
          <w:szCs w:val="18"/>
        </w:rPr>
        <w:t>Figure 1</w:t>
      </w:r>
      <w:r w:rsidRPr="00223E43">
        <w:rPr>
          <w:sz w:val="18"/>
          <w:szCs w:val="18"/>
        </w:rPr>
        <w:fldChar w:fldCharType="end"/>
      </w:r>
      <w:r w:rsidR="00A247B4">
        <w:rPr>
          <w:sz w:val="18"/>
          <w:szCs w:val="18"/>
        </w:rPr>
        <w:t>6</w:t>
      </w:r>
      <w:r w:rsidRPr="00223E43">
        <w:rPr>
          <w:sz w:val="18"/>
          <w:szCs w:val="18"/>
        </w:rPr>
        <w:t xml:space="preserve">, from </w:t>
      </w:r>
      <w:r w:rsidRPr="00223E43">
        <w:rPr>
          <w:sz w:val="18"/>
          <w:szCs w:val="18"/>
        </w:rPr>
        <w:fldChar w:fldCharType="begin"/>
      </w:r>
      <w:r w:rsidRPr="00223E43">
        <w:rPr>
          <w:sz w:val="18"/>
          <w:szCs w:val="18"/>
        </w:rPr>
        <w:instrText xml:space="preserve"> REF _Ref81653530 \h  \* MERGEFORMAT </w:instrText>
      </w:r>
      <w:r w:rsidRPr="00223E43">
        <w:rPr>
          <w:sz w:val="18"/>
          <w:szCs w:val="18"/>
        </w:rPr>
      </w:r>
      <w:r w:rsidRPr="00223E43">
        <w:rPr>
          <w:sz w:val="18"/>
          <w:szCs w:val="18"/>
        </w:rPr>
        <w:fldChar w:fldCharType="separate"/>
      </w:r>
      <w:r w:rsidRPr="00223E43">
        <w:rPr>
          <w:sz w:val="18"/>
          <w:szCs w:val="18"/>
        </w:rPr>
        <w:t>Appendix 2</w:t>
      </w:r>
      <w:r w:rsidRPr="00223E43">
        <w:rPr>
          <w:sz w:val="18"/>
          <w:szCs w:val="18"/>
        </w:rPr>
        <w:fldChar w:fldCharType="end"/>
      </w:r>
      <w:r w:rsidRPr="00223E43">
        <w:rPr>
          <w:sz w:val="18"/>
          <w:szCs w:val="18"/>
        </w:rPr>
        <w:t>, shows that these findings are in line with the complexity analysis at the British urban level.</w:t>
      </w:r>
    </w:p>
  </w:footnote>
  <w:footnote w:id="21">
    <w:p w14:paraId="4EA1A61D" w14:textId="77777777" w:rsidR="000263D6" w:rsidRPr="00223E43" w:rsidRDefault="000263D6" w:rsidP="00CD77CF">
      <w:pPr>
        <w:pStyle w:val="FootnoteText"/>
        <w:rPr>
          <w:sz w:val="18"/>
          <w:szCs w:val="18"/>
          <w:lang w:val="en-US"/>
        </w:rPr>
      </w:pPr>
      <w:r w:rsidRPr="00223E43">
        <w:rPr>
          <w:rStyle w:val="FootnoteReference"/>
          <w:sz w:val="18"/>
          <w:szCs w:val="18"/>
        </w:rPr>
        <w:footnoteRef/>
      </w:r>
      <w:r w:rsidRPr="00223E43">
        <w:rPr>
          <w:sz w:val="18"/>
          <w:szCs w:val="18"/>
        </w:rPr>
        <w:t xml:space="preserve"> </w:t>
      </w:r>
      <w:r w:rsidRPr="00223E43">
        <w:rPr>
          <w:sz w:val="18"/>
          <w:szCs w:val="18"/>
          <w:lang w:val="en-US"/>
        </w:rPr>
        <w:t xml:space="preserve">High complexity defined by </w:t>
      </w:r>
      <w:proofErr w:type="gramStart"/>
      <w:r w:rsidRPr="00223E43">
        <w:rPr>
          <w:sz w:val="18"/>
          <w:szCs w:val="18"/>
          <w:lang w:val="en-US"/>
        </w:rPr>
        <w:t>a</w:t>
      </w:r>
      <w:proofErr w:type="gramEnd"/>
      <w:r w:rsidRPr="00223E43">
        <w:rPr>
          <w:sz w:val="18"/>
          <w:szCs w:val="18"/>
          <w:lang w:val="en-US"/>
        </w:rPr>
        <w:t xml:space="preserve"> ECI score above zero. As complexity is a relative concept, cities that have positive complexity in the UK context may have complexity below average when compared with other geographies.</w:t>
      </w:r>
    </w:p>
  </w:footnote>
  <w:footnote w:id="22">
    <w:p w14:paraId="2A6E8ACA" w14:textId="77777777" w:rsidR="000263D6" w:rsidRPr="00223E43" w:rsidRDefault="000263D6" w:rsidP="00CD77CF">
      <w:pPr>
        <w:pStyle w:val="FootnoteText"/>
        <w:rPr>
          <w:sz w:val="18"/>
          <w:szCs w:val="18"/>
        </w:rPr>
      </w:pPr>
      <w:r w:rsidRPr="00223E43">
        <w:rPr>
          <w:rStyle w:val="FootnoteReference"/>
          <w:sz w:val="18"/>
          <w:szCs w:val="18"/>
        </w:rPr>
        <w:footnoteRef/>
      </w:r>
      <w:r w:rsidRPr="00223E43">
        <w:rPr>
          <w:sz w:val="18"/>
          <w:szCs w:val="18"/>
        </w:rPr>
        <w:t xml:space="preserve"> Nine largest cities excluding London: Birmingham, Bristol, Glasgow, Leeds, Liverpool, London, Manchester, Newcastle, Nottingham, Sheffield.</w:t>
      </w:r>
    </w:p>
  </w:footnote>
  <w:footnote w:id="23">
    <w:p w14:paraId="534C4097" w14:textId="77777777" w:rsidR="000263D6" w:rsidRPr="00223E43" w:rsidRDefault="000263D6" w:rsidP="00646253">
      <w:pPr>
        <w:pStyle w:val="FootnoteText"/>
        <w:rPr>
          <w:sz w:val="18"/>
          <w:szCs w:val="18"/>
          <w:lang w:val="en-US"/>
        </w:rPr>
      </w:pPr>
      <w:r w:rsidRPr="00223E43">
        <w:rPr>
          <w:rStyle w:val="FootnoteReference"/>
          <w:sz w:val="18"/>
          <w:szCs w:val="18"/>
        </w:rPr>
        <w:footnoteRef/>
      </w:r>
      <w:r w:rsidRPr="00223E43">
        <w:rPr>
          <w:sz w:val="18"/>
          <w:szCs w:val="18"/>
        </w:rPr>
        <w:t xml:space="preserve"> The cities considered as largest are the following: Birmingham; Bristol; Glasgow; Liverpool; Leeds; Manchester; Newcastle; Nottingham; Sheffield.</w:t>
      </w:r>
    </w:p>
  </w:footnote>
  <w:footnote w:id="24">
    <w:p w14:paraId="3A4DD101" w14:textId="084EAD79" w:rsidR="000263D6" w:rsidRPr="00223E43" w:rsidRDefault="000263D6" w:rsidP="00486095">
      <w:pPr>
        <w:pStyle w:val="FootnoteText"/>
        <w:rPr>
          <w:sz w:val="18"/>
          <w:szCs w:val="18"/>
        </w:rPr>
      </w:pPr>
      <w:r w:rsidRPr="00223E43">
        <w:rPr>
          <w:rStyle w:val="FootnoteReference"/>
          <w:sz w:val="18"/>
          <w:szCs w:val="18"/>
        </w:rPr>
        <w:footnoteRef/>
      </w:r>
      <w:r w:rsidRPr="00223E43">
        <w:rPr>
          <w:sz w:val="18"/>
          <w:szCs w:val="18"/>
        </w:rPr>
        <w:t xml:space="preserve"> See </w:t>
      </w:r>
      <w:r w:rsidRPr="00223E43">
        <w:rPr>
          <w:sz w:val="18"/>
          <w:szCs w:val="18"/>
        </w:rPr>
        <w:fldChar w:fldCharType="begin"/>
      </w:r>
      <w:r w:rsidRPr="00223E43">
        <w:rPr>
          <w:sz w:val="18"/>
          <w:szCs w:val="18"/>
        </w:rPr>
        <w:instrText xml:space="preserve"> REF _Ref81986384 \h  \* MERGEFORMAT </w:instrText>
      </w:r>
      <w:r w:rsidRPr="00223E43">
        <w:rPr>
          <w:sz w:val="18"/>
          <w:szCs w:val="18"/>
        </w:rPr>
      </w:r>
      <w:r w:rsidRPr="00223E43">
        <w:rPr>
          <w:sz w:val="18"/>
          <w:szCs w:val="18"/>
        </w:rPr>
        <w:fldChar w:fldCharType="separate"/>
      </w:r>
      <w:r w:rsidRPr="00223E43">
        <w:rPr>
          <w:sz w:val="18"/>
          <w:szCs w:val="18"/>
        </w:rPr>
        <w:t xml:space="preserve">Figure </w:t>
      </w:r>
      <w:r w:rsidRPr="00223E43">
        <w:rPr>
          <w:noProof/>
          <w:sz w:val="18"/>
          <w:szCs w:val="18"/>
        </w:rPr>
        <w:t>1</w:t>
      </w:r>
      <w:r w:rsidRPr="00223E43">
        <w:rPr>
          <w:sz w:val="18"/>
          <w:szCs w:val="18"/>
        </w:rPr>
        <w:fldChar w:fldCharType="end"/>
      </w:r>
      <w:r w:rsidR="00A247B4">
        <w:rPr>
          <w:sz w:val="18"/>
          <w:szCs w:val="18"/>
        </w:rPr>
        <w:t>3</w:t>
      </w:r>
      <w:r w:rsidRPr="00223E43">
        <w:rPr>
          <w:sz w:val="18"/>
          <w:szCs w:val="18"/>
        </w:rPr>
        <w:t xml:space="preserve"> (</w:t>
      </w:r>
      <w:r w:rsidRPr="00223E43">
        <w:rPr>
          <w:sz w:val="18"/>
          <w:szCs w:val="18"/>
        </w:rPr>
        <w:fldChar w:fldCharType="begin"/>
      </w:r>
      <w:r w:rsidRPr="00223E43">
        <w:rPr>
          <w:sz w:val="18"/>
          <w:szCs w:val="18"/>
        </w:rPr>
        <w:instrText xml:space="preserve"> REF _Ref81653561 \h  \* MERGEFORMAT </w:instrText>
      </w:r>
      <w:r w:rsidRPr="00223E43">
        <w:rPr>
          <w:sz w:val="18"/>
          <w:szCs w:val="18"/>
        </w:rPr>
      </w:r>
      <w:r w:rsidRPr="00223E43">
        <w:rPr>
          <w:sz w:val="18"/>
          <w:szCs w:val="18"/>
        </w:rPr>
        <w:fldChar w:fldCharType="separate"/>
      </w:r>
      <w:r w:rsidRPr="00223E43">
        <w:rPr>
          <w:sz w:val="18"/>
          <w:szCs w:val="18"/>
        </w:rPr>
        <w:t xml:space="preserve">Appendix </w:t>
      </w:r>
      <w:r w:rsidRPr="00223E43">
        <w:rPr>
          <w:noProof/>
          <w:sz w:val="18"/>
          <w:szCs w:val="18"/>
        </w:rPr>
        <w:t>1</w:t>
      </w:r>
      <w:r w:rsidRPr="00223E43">
        <w:rPr>
          <w:sz w:val="18"/>
          <w:szCs w:val="18"/>
        </w:rPr>
        <w:fldChar w:fldCharType="end"/>
      </w:r>
      <w:r w:rsidRPr="00223E43">
        <w:rPr>
          <w:sz w:val="18"/>
          <w:szCs w:val="18"/>
        </w:rPr>
        <w:t>) for further details.</w:t>
      </w:r>
    </w:p>
  </w:footnote>
  <w:footnote w:id="25">
    <w:p w14:paraId="2DC048EE" w14:textId="77777777" w:rsidR="00140E0E" w:rsidRPr="00223E43" w:rsidRDefault="00140E0E" w:rsidP="00140E0E">
      <w:pPr>
        <w:pStyle w:val="FootnoteText"/>
        <w:rPr>
          <w:sz w:val="18"/>
          <w:szCs w:val="18"/>
        </w:rPr>
      </w:pPr>
      <w:r w:rsidRPr="00223E43">
        <w:rPr>
          <w:rStyle w:val="FootnoteReference"/>
          <w:sz w:val="18"/>
          <w:szCs w:val="18"/>
        </w:rPr>
        <w:footnoteRef/>
      </w:r>
      <w:r w:rsidRPr="00223E43">
        <w:rPr>
          <w:sz w:val="18"/>
          <w:szCs w:val="18"/>
        </w:rPr>
        <w:t xml:space="preserve"> An economic trend described by Moretti as ‘the Great Divergence’ where the geographical clustering of the most productive companies disproportionally benefits a small number of cities.</w:t>
      </w:r>
    </w:p>
  </w:footnote>
  <w:footnote w:id="26">
    <w:p w14:paraId="2F057C2A" w14:textId="77777777" w:rsidR="000263D6" w:rsidRPr="00223E43" w:rsidRDefault="000263D6">
      <w:pPr>
        <w:pStyle w:val="FootnoteText"/>
        <w:rPr>
          <w:sz w:val="18"/>
          <w:szCs w:val="18"/>
          <w:lang w:val="en-US"/>
        </w:rPr>
      </w:pPr>
      <w:r w:rsidRPr="00223E43">
        <w:rPr>
          <w:rStyle w:val="FootnoteReference"/>
          <w:sz w:val="18"/>
          <w:szCs w:val="18"/>
        </w:rPr>
        <w:footnoteRef/>
      </w:r>
      <w:r w:rsidRPr="00223E43">
        <w:rPr>
          <w:sz w:val="18"/>
          <w:szCs w:val="18"/>
        </w:rPr>
        <w:t xml:space="preserve"> IT-related occupations include “Computer programming, consultancy and related activities” and “Data processing, hosting and related activities; web portals”; and Electronics-related occupations include “Electronic data processing equipment” and “Radio/electronic capital goods”.</w:t>
      </w:r>
    </w:p>
  </w:footnote>
  <w:footnote w:id="27">
    <w:p w14:paraId="00791394" w14:textId="77777777" w:rsidR="000263D6" w:rsidRPr="00223E43" w:rsidRDefault="000263D6" w:rsidP="00E5005C">
      <w:pPr>
        <w:pStyle w:val="FootnoteText"/>
        <w:rPr>
          <w:sz w:val="18"/>
          <w:szCs w:val="18"/>
          <w:lang w:val="en-US"/>
        </w:rPr>
      </w:pPr>
      <w:r w:rsidRPr="00223E43">
        <w:rPr>
          <w:rStyle w:val="FootnoteReference"/>
          <w:sz w:val="18"/>
          <w:szCs w:val="18"/>
        </w:rPr>
        <w:footnoteRef/>
      </w:r>
      <w:r w:rsidRPr="00223E43">
        <w:rPr>
          <w:sz w:val="18"/>
          <w:szCs w:val="18"/>
        </w:rPr>
        <w:t xml:space="preserve"> Cities r</w:t>
      </w:r>
      <w:proofErr w:type="spellStart"/>
      <w:r w:rsidRPr="00223E43">
        <w:rPr>
          <w:sz w:val="18"/>
          <w:szCs w:val="18"/>
          <w:lang w:val="en-US"/>
        </w:rPr>
        <w:t>anked</w:t>
      </w:r>
      <w:proofErr w:type="spellEnd"/>
      <w:r w:rsidRPr="00223E43">
        <w:rPr>
          <w:sz w:val="18"/>
          <w:szCs w:val="18"/>
          <w:lang w:val="en-US"/>
        </w:rPr>
        <w:t xml:space="preserve"> by sector’s job prevalence, as a share of all exporting jobs.</w:t>
      </w:r>
    </w:p>
  </w:footnote>
  <w:footnote w:id="28">
    <w:p w14:paraId="3FF0D0B5" w14:textId="77777777" w:rsidR="000263D6" w:rsidRPr="00223E43" w:rsidRDefault="000263D6">
      <w:pPr>
        <w:pStyle w:val="FootnoteText"/>
        <w:rPr>
          <w:sz w:val="18"/>
          <w:szCs w:val="18"/>
          <w:lang w:val="en-US"/>
        </w:rPr>
      </w:pPr>
      <w:r w:rsidRPr="00223E43">
        <w:rPr>
          <w:rStyle w:val="FootnoteReference"/>
          <w:sz w:val="18"/>
          <w:szCs w:val="18"/>
        </w:rPr>
        <w:footnoteRef/>
      </w:r>
      <w:r w:rsidRPr="00223E43">
        <w:rPr>
          <w:sz w:val="18"/>
          <w:szCs w:val="18"/>
        </w:rPr>
        <w:t xml:space="preserve"> </w:t>
      </w:r>
      <w:r w:rsidRPr="00223E43">
        <w:rPr>
          <w:sz w:val="18"/>
          <w:szCs w:val="18"/>
          <w:lang w:val="en-US"/>
        </w:rPr>
        <w:t xml:space="preserve">Despite its name, ‘City Challenge’ also covered local authorities that the Centre for Cities does not consider urban areas such as Sefton and Hartlepool. In other cases, the policy targeted peripheral urban local authorities (e.g. </w:t>
      </w:r>
      <w:proofErr w:type="spellStart"/>
      <w:r w:rsidRPr="00223E43">
        <w:rPr>
          <w:sz w:val="18"/>
          <w:szCs w:val="18"/>
          <w:lang w:val="en-US"/>
        </w:rPr>
        <w:t>Sandwell</w:t>
      </w:r>
      <w:proofErr w:type="spellEnd"/>
      <w:r w:rsidRPr="00223E43">
        <w:rPr>
          <w:sz w:val="18"/>
          <w:szCs w:val="18"/>
          <w:lang w:val="en-US"/>
        </w:rPr>
        <w:t xml:space="preserve"> and </w:t>
      </w:r>
      <w:proofErr w:type="spellStart"/>
      <w:r w:rsidRPr="00223E43">
        <w:rPr>
          <w:sz w:val="18"/>
          <w:szCs w:val="18"/>
          <w:lang w:val="en-US"/>
        </w:rPr>
        <w:t>Walsall</w:t>
      </w:r>
      <w:proofErr w:type="spellEnd"/>
      <w:r w:rsidRPr="00223E43">
        <w:rPr>
          <w:sz w:val="18"/>
          <w:szCs w:val="18"/>
          <w:lang w:val="en-US"/>
        </w:rPr>
        <w:t>).</w:t>
      </w:r>
    </w:p>
  </w:footnote>
  <w:footnote w:id="29">
    <w:p w14:paraId="14839596" w14:textId="6D4216B6" w:rsidR="000263D6" w:rsidRPr="00223E43" w:rsidRDefault="000263D6">
      <w:pPr>
        <w:pStyle w:val="FootnoteText"/>
        <w:rPr>
          <w:sz w:val="18"/>
          <w:szCs w:val="18"/>
          <w:lang w:val="en-US"/>
        </w:rPr>
      </w:pPr>
      <w:r w:rsidRPr="00223E43">
        <w:rPr>
          <w:rStyle w:val="FootnoteReference"/>
          <w:sz w:val="18"/>
          <w:szCs w:val="18"/>
        </w:rPr>
        <w:footnoteRef/>
      </w:r>
      <w:r w:rsidRPr="00223E43">
        <w:rPr>
          <w:sz w:val="18"/>
          <w:szCs w:val="18"/>
        </w:rPr>
        <w:t xml:space="preserve"> Those cities are </w:t>
      </w:r>
      <w:r w:rsidRPr="00223E43">
        <w:rPr>
          <w:sz w:val="18"/>
          <w:szCs w:val="18"/>
          <w:lang w:val="en-US"/>
        </w:rPr>
        <w:t xml:space="preserve">Oxford with 24.9 per cent of exporting jobs in Motor vehicle bodies; Crawley with 23.8 per cent of exporting jobs in Air transport; and Peterborough with 25.1 per cent of exporting jobs in Internal combustion engines. The activities they specialized in do not seem to be reason why these cities were able to remain complex as some low complexity cities had competitive advantages in the same sectors (e.g. </w:t>
      </w:r>
      <w:proofErr w:type="spellStart"/>
      <w:r w:rsidRPr="00223E43">
        <w:rPr>
          <w:sz w:val="18"/>
          <w:szCs w:val="18"/>
          <w:lang w:val="en-US"/>
        </w:rPr>
        <w:t>Luton</w:t>
      </w:r>
      <w:proofErr w:type="spellEnd"/>
      <w:r w:rsidRPr="00223E43">
        <w:rPr>
          <w:sz w:val="18"/>
          <w:szCs w:val="18"/>
          <w:lang w:val="en-US"/>
        </w:rPr>
        <w:t>).</w:t>
      </w:r>
    </w:p>
  </w:footnote>
  <w:footnote w:id="30">
    <w:p w14:paraId="170E54AA" w14:textId="77777777" w:rsidR="000263D6" w:rsidRPr="00223E43" w:rsidRDefault="000263D6" w:rsidP="00E37C78">
      <w:pPr>
        <w:pStyle w:val="FootnoteText"/>
        <w:rPr>
          <w:sz w:val="18"/>
          <w:szCs w:val="18"/>
          <w:lang w:val="en-US"/>
        </w:rPr>
      </w:pPr>
      <w:r w:rsidRPr="00223E43">
        <w:rPr>
          <w:rStyle w:val="FootnoteReference"/>
          <w:sz w:val="18"/>
          <w:szCs w:val="18"/>
        </w:rPr>
        <w:footnoteRef/>
      </w:r>
      <w:r w:rsidRPr="00223E43">
        <w:rPr>
          <w:sz w:val="18"/>
          <w:szCs w:val="18"/>
        </w:rPr>
        <w:t xml:space="preserve"> This is echoed in existing research. Moretti’s ‘The New Geography of Jobs’ (2012) explains the problems caused by the heavily dependence on manufacturing in cities like Detroit (page 75), and shows how the most sophisticated technologies become more common and less value with time (page 82)</w:t>
      </w:r>
      <w:r w:rsidRPr="00223E43">
        <w:rPr>
          <w:sz w:val="18"/>
          <w:szCs w:val="18"/>
          <w:lang w:val="en-US"/>
        </w:rPr>
        <w:t>.</w:t>
      </w:r>
    </w:p>
  </w:footnote>
  <w:footnote w:id="31">
    <w:p w14:paraId="1BD2C7F0" w14:textId="501864C4" w:rsidR="000263D6" w:rsidRPr="00223E43" w:rsidRDefault="000263D6" w:rsidP="00E37C78">
      <w:pPr>
        <w:pStyle w:val="FootnoteText"/>
        <w:rPr>
          <w:sz w:val="18"/>
          <w:szCs w:val="18"/>
        </w:rPr>
      </w:pPr>
      <w:r w:rsidRPr="00223E43">
        <w:rPr>
          <w:rStyle w:val="FootnoteReference"/>
          <w:sz w:val="18"/>
          <w:szCs w:val="18"/>
        </w:rPr>
        <w:footnoteRef/>
      </w:r>
      <w:r w:rsidRPr="00223E43">
        <w:rPr>
          <w:sz w:val="18"/>
          <w:szCs w:val="18"/>
        </w:rPr>
        <w:t xml:space="preserve"> </w:t>
      </w:r>
      <w:ins w:id="27" w:author="Anthony Breach" w:date="2021-09-09T17:16:00Z">
        <w:r w:rsidRPr="00223E43">
          <w:rPr>
            <w:sz w:val="18"/>
            <w:szCs w:val="18"/>
          </w:rPr>
          <w:t>Commander</w:t>
        </w:r>
      </w:ins>
      <w:ins w:id="28" w:author="Anthony Breach" w:date="2021-09-09T17:17:00Z">
        <w:r w:rsidRPr="00223E43">
          <w:rPr>
            <w:sz w:val="18"/>
            <w:szCs w:val="18"/>
          </w:rPr>
          <w:t xml:space="preserve"> S (2018), One-company towns: Scale and consequences, IZA</w:t>
        </w:r>
      </w:ins>
      <w:ins w:id="29" w:author="Anthony Breach" w:date="2021-09-09T17:18:00Z">
        <w:r w:rsidRPr="00223E43">
          <w:rPr>
            <w:sz w:val="18"/>
            <w:szCs w:val="18"/>
          </w:rPr>
          <w:t xml:space="preserve"> World of Labour; </w:t>
        </w:r>
      </w:ins>
      <w:r w:rsidRPr="00223E43">
        <w:rPr>
          <w:sz w:val="18"/>
          <w:szCs w:val="18"/>
        </w:rPr>
        <w:t xml:space="preserve">The term resource curse was first used by Richard </w:t>
      </w:r>
      <w:proofErr w:type="spellStart"/>
      <w:r w:rsidRPr="00223E43">
        <w:rPr>
          <w:sz w:val="18"/>
          <w:szCs w:val="18"/>
        </w:rPr>
        <w:t>Auty</w:t>
      </w:r>
      <w:proofErr w:type="spellEnd"/>
      <w:r w:rsidRPr="00223E43">
        <w:rPr>
          <w:sz w:val="18"/>
          <w:szCs w:val="18"/>
        </w:rPr>
        <w:t xml:space="preserve"> in 1993 to describe how resource-rich countries tended to be relatively poor. Today, the IMF considers a nation ‘resource-rich’ if at least 20 per cent of exports or fiscal revenue is derived from ‘non-renewable natural resources’.</w:t>
      </w:r>
    </w:p>
    <w:p w14:paraId="004D154A" w14:textId="77777777" w:rsidR="000263D6" w:rsidRPr="00223E43" w:rsidRDefault="000263D6" w:rsidP="00E37C78">
      <w:pPr>
        <w:pStyle w:val="FootnoteText"/>
        <w:rPr>
          <w:sz w:val="18"/>
          <w:szCs w:val="18"/>
        </w:rPr>
      </w:pPr>
      <w:r w:rsidRPr="00223E43">
        <w:rPr>
          <w:sz w:val="18"/>
          <w:szCs w:val="18"/>
        </w:rPr>
        <w:t>Aunty R (1993), Economic and Political Reform in Developing Countries: Economic Development and the Resource Curse Thesis (page 58 to 80).</w:t>
      </w:r>
    </w:p>
    <w:p w14:paraId="283655DB" w14:textId="77777777" w:rsidR="000263D6" w:rsidRPr="00223E43" w:rsidRDefault="000263D6" w:rsidP="00E37C78">
      <w:pPr>
        <w:pStyle w:val="FootnoteText"/>
        <w:rPr>
          <w:sz w:val="18"/>
          <w:szCs w:val="18"/>
        </w:rPr>
      </w:pPr>
    </w:p>
  </w:footnote>
  <w:footnote w:id="32">
    <w:p w14:paraId="47887F36" w14:textId="77777777" w:rsidR="000263D6" w:rsidRPr="00223E43" w:rsidRDefault="000263D6" w:rsidP="00A4618C">
      <w:pPr>
        <w:pStyle w:val="FootnoteText"/>
        <w:rPr>
          <w:sz w:val="18"/>
          <w:szCs w:val="18"/>
          <w:lang w:val="en-US"/>
        </w:rPr>
      </w:pPr>
      <w:r w:rsidRPr="00223E43">
        <w:rPr>
          <w:rStyle w:val="FootnoteReference"/>
          <w:sz w:val="18"/>
          <w:szCs w:val="18"/>
        </w:rPr>
        <w:footnoteRef/>
      </w:r>
      <w:r w:rsidRPr="00223E43">
        <w:rPr>
          <w:sz w:val="18"/>
          <w:szCs w:val="18"/>
        </w:rPr>
        <w:t xml:space="preserve"> See Centre for Cities’ blog ‘Does Nissan provide a model for levelling up?’ at https://www.centreforcities.org/blog/does-nissan-provide-a-model-for-levelling-up/</w:t>
      </w:r>
    </w:p>
  </w:footnote>
  <w:footnote w:id="33">
    <w:p w14:paraId="5A851BDF" w14:textId="77777777"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Followed by manufacturing activities like other glass products; mechanical lifting/handling equipment and active components/sub-assemblies.</w:t>
      </w:r>
    </w:p>
  </w:footnote>
  <w:footnote w:id="34">
    <w:p w14:paraId="3F8B315F" w14:textId="77777777" w:rsidR="000263D6" w:rsidRPr="00223E43" w:rsidRDefault="000263D6" w:rsidP="00F44B34">
      <w:pPr>
        <w:pStyle w:val="FootnoteText"/>
        <w:rPr>
          <w:sz w:val="18"/>
          <w:szCs w:val="18"/>
          <w:lang w:val="en-US"/>
        </w:rPr>
      </w:pPr>
      <w:r w:rsidRPr="00223E43">
        <w:rPr>
          <w:rStyle w:val="FootnoteReference"/>
          <w:sz w:val="18"/>
          <w:szCs w:val="18"/>
        </w:rPr>
        <w:footnoteRef/>
      </w:r>
      <w:r w:rsidRPr="00223E43">
        <w:rPr>
          <w:sz w:val="18"/>
          <w:szCs w:val="18"/>
        </w:rPr>
        <w:t xml:space="preserve"> Clayton N &amp; </w:t>
      </w:r>
      <w:proofErr w:type="spellStart"/>
      <w:r w:rsidRPr="00223E43">
        <w:rPr>
          <w:sz w:val="18"/>
          <w:szCs w:val="18"/>
        </w:rPr>
        <w:t>Mandair</w:t>
      </w:r>
      <w:proofErr w:type="spellEnd"/>
      <w:r w:rsidRPr="00223E43">
        <w:rPr>
          <w:sz w:val="18"/>
          <w:szCs w:val="18"/>
        </w:rPr>
        <w:t xml:space="preserve"> R, (2014) Cities Outlook 1901, London: Centre for Cities </w:t>
      </w:r>
    </w:p>
  </w:footnote>
  <w:footnote w:id="35">
    <w:p w14:paraId="79A0D129" w14:textId="77777777" w:rsidR="000263D6" w:rsidRPr="00223E43" w:rsidRDefault="000263D6" w:rsidP="00FA7FE1">
      <w:pPr>
        <w:pStyle w:val="FootnoteText"/>
        <w:rPr>
          <w:sz w:val="18"/>
          <w:szCs w:val="18"/>
        </w:rPr>
      </w:pPr>
      <w:r w:rsidRPr="00223E43">
        <w:rPr>
          <w:rStyle w:val="FootnoteReference"/>
          <w:sz w:val="18"/>
          <w:szCs w:val="18"/>
        </w:rPr>
        <w:footnoteRef/>
      </w:r>
      <w:r w:rsidRPr="00223E43">
        <w:rPr>
          <w:sz w:val="18"/>
          <w:szCs w:val="18"/>
        </w:rPr>
        <w:t xml:space="preserve"> Swinney, P (2021), So you want to level up? London: Centre for Cities.</w:t>
      </w:r>
    </w:p>
  </w:footnote>
  <w:footnote w:id="36">
    <w:p w14:paraId="31B40DF6" w14:textId="77777777" w:rsidR="000263D6" w:rsidRPr="00223E43" w:rsidRDefault="000263D6" w:rsidP="009E69E5">
      <w:pPr>
        <w:pStyle w:val="FootnoteText"/>
        <w:rPr>
          <w:sz w:val="18"/>
          <w:szCs w:val="18"/>
        </w:rPr>
      </w:pPr>
      <w:r w:rsidRPr="00223E43">
        <w:rPr>
          <w:rStyle w:val="FootnoteReference"/>
          <w:sz w:val="18"/>
          <w:szCs w:val="18"/>
        </w:rPr>
        <w:footnoteRef/>
      </w:r>
      <w:r w:rsidRPr="00223E43">
        <w:rPr>
          <w:sz w:val="18"/>
          <w:szCs w:val="18"/>
        </w:rPr>
        <w:t xml:space="preserve"> Northern Research Group of Tory MPs call on Boris Johnson to 'show the North some love' and help create a 'science and engineering corridor', Yorkshire Post, 13th July 2021</w:t>
      </w:r>
    </w:p>
  </w:footnote>
  <w:footnote w:id="37">
    <w:p w14:paraId="0F6DA646" w14:textId="2F894F5E" w:rsidR="00223E43" w:rsidRPr="00223E43" w:rsidRDefault="00223E43">
      <w:pPr>
        <w:pStyle w:val="FootnoteText"/>
        <w:rPr>
          <w:sz w:val="18"/>
          <w:szCs w:val="18"/>
        </w:rPr>
      </w:pPr>
      <w:r w:rsidRPr="00223E43">
        <w:rPr>
          <w:rStyle w:val="FootnoteReference"/>
          <w:sz w:val="18"/>
          <w:szCs w:val="18"/>
        </w:rPr>
        <w:footnoteRef/>
      </w:r>
      <w:r>
        <w:rPr>
          <w:sz w:val="18"/>
          <w:szCs w:val="18"/>
        </w:rPr>
        <w:t xml:space="preserve"> </w:t>
      </w:r>
      <w:r w:rsidRPr="00223E43">
        <w:rPr>
          <w:sz w:val="18"/>
          <w:szCs w:val="18"/>
        </w:rPr>
        <w:t>The Prime Minister's Levelling Up speech: 15 July 2021</w:t>
      </w:r>
      <w:r>
        <w:rPr>
          <w:sz w:val="18"/>
          <w:szCs w:val="18"/>
        </w:rPr>
        <w:t xml:space="preserve"> </w:t>
      </w:r>
      <w:hyperlink r:id="rId3" w:history="1">
        <w:r w:rsidRPr="00190765">
          <w:rPr>
            <w:rStyle w:val="Hyperlink"/>
            <w:sz w:val="18"/>
            <w:szCs w:val="18"/>
          </w:rPr>
          <w:t>https://www.gov.uk/government/speeches/the-prime-ministers-levelling-up-speech-15-july-2021</w:t>
        </w:r>
      </w:hyperlink>
      <w:r>
        <w:rPr>
          <w:sz w:val="18"/>
          <w:szCs w:val="18"/>
        </w:rPr>
        <w:t xml:space="preserve"> </w:t>
      </w:r>
    </w:p>
  </w:footnote>
  <w:footnote w:id="38">
    <w:p w14:paraId="4D72C335" w14:textId="3454F858" w:rsidR="000263D6" w:rsidRPr="00223E43" w:rsidRDefault="000263D6">
      <w:pPr>
        <w:pStyle w:val="FootnoteText"/>
        <w:rPr>
          <w:sz w:val="18"/>
          <w:szCs w:val="18"/>
        </w:rPr>
      </w:pPr>
      <w:r w:rsidRPr="00223E43">
        <w:rPr>
          <w:rStyle w:val="FootnoteReference"/>
          <w:sz w:val="18"/>
          <w:szCs w:val="18"/>
        </w:rPr>
        <w:footnoteRef/>
      </w:r>
      <w:r w:rsidRPr="00223E43">
        <w:rPr>
          <w:sz w:val="18"/>
          <w:szCs w:val="18"/>
        </w:rPr>
        <w:t xml:space="preserve"> Breach, A (2021), Why levelling up requires planning reform, Centre for Cities </w:t>
      </w:r>
      <w:hyperlink r:id="rId4" w:history="1">
        <w:r w:rsidRPr="00223E43">
          <w:rPr>
            <w:rStyle w:val="Hyperlink"/>
            <w:sz w:val="18"/>
            <w:szCs w:val="18"/>
          </w:rPr>
          <w:t>https://www.centreforcities.org/blog/why-levelling-up-requires-planning-reform/</w:t>
        </w:r>
      </w:hyperlink>
      <w:r w:rsidRPr="00223E43">
        <w:rPr>
          <w:sz w:val="18"/>
          <w:szCs w:val="18"/>
        </w:rPr>
        <w:t xml:space="preserve"> </w:t>
      </w:r>
    </w:p>
  </w:footnote>
  <w:footnote w:id="39">
    <w:p w14:paraId="63885EBF" w14:textId="77777777" w:rsidR="000263D6" w:rsidRPr="00223E43" w:rsidRDefault="000263D6" w:rsidP="009E69E5">
      <w:pPr>
        <w:pStyle w:val="FootnoteText"/>
        <w:rPr>
          <w:sz w:val="18"/>
          <w:szCs w:val="18"/>
          <w:lang w:val="en-US"/>
        </w:rPr>
      </w:pPr>
      <w:r w:rsidRPr="00223E43">
        <w:rPr>
          <w:rStyle w:val="FootnoteReference"/>
          <w:sz w:val="18"/>
          <w:szCs w:val="18"/>
        </w:rPr>
        <w:footnoteRef/>
      </w:r>
      <w:r w:rsidRPr="00223E43">
        <w:rPr>
          <w:sz w:val="18"/>
          <w:szCs w:val="18"/>
        </w:rPr>
        <w:t xml:space="preserve"> Swinney, P (2021), So you want to level </w:t>
      </w:r>
      <w:proofErr w:type="gramStart"/>
      <w:r w:rsidRPr="00223E43">
        <w:rPr>
          <w:sz w:val="18"/>
          <w:szCs w:val="18"/>
        </w:rPr>
        <w:t>up?,</w:t>
      </w:r>
      <w:proofErr w:type="gramEnd"/>
      <w:r w:rsidRPr="00223E43">
        <w:rPr>
          <w:sz w:val="18"/>
          <w:szCs w:val="18"/>
        </w:rPr>
        <w:t xml:space="preserve"> London: Centre for Cities.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3853"/>
    <w:multiLevelType w:val="hybridMultilevel"/>
    <w:tmpl w:val="26D8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367DF"/>
    <w:multiLevelType w:val="hybridMultilevel"/>
    <w:tmpl w:val="C2027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50739"/>
    <w:multiLevelType w:val="hybridMultilevel"/>
    <w:tmpl w:val="E2045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61B81"/>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3B271C"/>
    <w:multiLevelType w:val="hybridMultilevel"/>
    <w:tmpl w:val="4D7A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3A5610"/>
    <w:multiLevelType w:val="hybridMultilevel"/>
    <w:tmpl w:val="E16442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C06BA0"/>
    <w:multiLevelType w:val="hybridMultilevel"/>
    <w:tmpl w:val="3388678A"/>
    <w:lvl w:ilvl="0" w:tplc="2C32E5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0441DD"/>
    <w:multiLevelType w:val="hybridMultilevel"/>
    <w:tmpl w:val="41B42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0B4EF2"/>
    <w:multiLevelType w:val="hybridMultilevel"/>
    <w:tmpl w:val="E430A12C"/>
    <w:lvl w:ilvl="0" w:tplc="EED61870">
      <w:start w:val="5"/>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1F4AC4"/>
    <w:multiLevelType w:val="hybridMultilevel"/>
    <w:tmpl w:val="84AE94F0"/>
    <w:lvl w:ilvl="0" w:tplc="26FC04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C96831"/>
    <w:multiLevelType w:val="hybridMultilevel"/>
    <w:tmpl w:val="60B8C99A"/>
    <w:lvl w:ilvl="0" w:tplc="07DCE7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DB4672"/>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AE191B"/>
    <w:multiLevelType w:val="hybridMultilevel"/>
    <w:tmpl w:val="30547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3"/>
  </w:num>
  <w:num w:numId="6">
    <w:abstractNumId w:val="7"/>
  </w:num>
  <w:num w:numId="7">
    <w:abstractNumId w:val="11"/>
  </w:num>
  <w:num w:numId="8">
    <w:abstractNumId w:val="8"/>
  </w:num>
  <w:num w:numId="9">
    <w:abstractNumId w:val="0"/>
  </w:num>
  <w:num w:numId="10">
    <w:abstractNumId w:val="2"/>
  </w:num>
  <w:num w:numId="11">
    <w:abstractNumId w:val="9"/>
  </w:num>
  <w:num w:numId="12">
    <w:abstractNumId w:val="12"/>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each">
    <w15:presenceInfo w15:providerId="AD" w15:userId="S-1-5-21-1376447973-2062634001-3653802979-1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58"/>
    <w:rsid w:val="0000376D"/>
    <w:rsid w:val="00006BEB"/>
    <w:rsid w:val="000071A2"/>
    <w:rsid w:val="00011AF7"/>
    <w:rsid w:val="00011C38"/>
    <w:rsid w:val="00013A3B"/>
    <w:rsid w:val="000142C6"/>
    <w:rsid w:val="0001433D"/>
    <w:rsid w:val="00014AC6"/>
    <w:rsid w:val="000152F5"/>
    <w:rsid w:val="00015ACA"/>
    <w:rsid w:val="00015EC8"/>
    <w:rsid w:val="0001764E"/>
    <w:rsid w:val="00024845"/>
    <w:rsid w:val="000263C7"/>
    <w:rsid w:val="000263D6"/>
    <w:rsid w:val="0003072C"/>
    <w:rsid w:val="0003396C"/>
    <w:rsid w:val="00035A25"/>
    <w:rsid w:val="00035A27"/>
    <w:rsid w:val="0003618B"/>
    <w:rsid w:val="00036D32"/>
    <w:rsid w:val="00043370"/>
    <w:rsid w:val="0004368B"/>
    <w:rsid w:val="000440E8"/>
    <w:rsid w:val="000535F1"/>
    <w:rsid w:val="000540AD"/>
    <w:rsid w:val="00056A4D"/>
    <w:rsid w:val="0005795F"/>
    <w:rsid w:val="000611F6"/>
    <w:rsid w:val="000628CE"/>
    <w:rsid w:val="0006321B"/>
    <w:rsid w:val="000634AE"/>
    <w:rsid w:val="00064D15"/>
    <w:rsid w:val="00067491"/>
    <w:rsid w:val="000700E5"/>
    <w:rsid w:val="00070ED0"/>
    <w:rsid w:val="00071769"/>
    <w:rsid w:val="00076DA8"/>
    <w:rsid w:val="000835D7"/>
    <w:rsid w:val="00084312"/>
    <w:rsid w:val="0009032A"/>
    <w:rsid w:val="00090DCD"/>
    <w:rsid w:val="00091306"/>
    <w:rsid w:val="00091E15"/>
    <w:rsid w:val="00093EEE"/>
    <w:rsid w:val="000943D1"/>
    <w:rsid w:val="000A03F2"/>
    <w:rsid w:val="000A2E29"/>
    <w:rsid w:val="000A39BF"/>
    <w:rsid w:val="000A3A6A"/>
    <w:rsid w:val="000A4E5F"/>
    <w:rsid w:val="000A5895"/>
    <w:rsid w:val="000A6A85"/>
    <w:rsid w:val="000B2987"/>
    <w:rsid w:val="000C2F21"/>
    <w:rsid w:val="000D3966"/>
    <w:rsid w:val="000D4D8D"/>
    <w:rsid w:val="000E2353"/>
    <w:rsid w:val="000E3D0C"/>
    <w:rsid w:val="000E46FA"/>
    <w:rsid w:val="000E4DCC"/>
    <w:rsid w:val="000E5736"/>
    <w:rsid w:val="000E7E5D"/>
    <w:rsid w:val="000F0139"/>
    <w:rsid w:val="000F1291"/>
    <w:rsid w:val="000F1F78"/>
    <w:rsid w:val="000F2A15"/>
    <w:rsid w:val="000F39D9"/>
    <w:rsid w:val="000F71FE"/>
    <w:rsid w:val="00102B05"/>
    <w:rsid w:val="0010453B"/>
    <w:rsid w:val="00106812"/>
    <w:rsid w:val="00107E87"/>
    <w:rsid w:val="0011022F"/>
    <w:rsid w:val="0011053B"/>
    <w:rsid w:val="001105EF"/>
    <w:rsid w:val="00110D2E"/>
    <w:rsid w:val="001135B5"/>
    <w:rsid w:val="00115396"/>
    <w:rsid w:val="00115633"/>
    <w:rsid w:val="00115B0D"/>
    <w:rsid w:val="00115E3C"/>
    <w:rsid w:val="0011655F"/>
    <w:rsid w:val="00117579"/>
    <w:rsid w:val="001206BD"/>
    <w:rsid w:val="00126A65"/>
    <w:rsid w:val="00126F28"/>
    <w:rsid w:val="00127935"/>
    <w:rsid w:val="00130062"/>
    <w:rsid w:val="00134B57"/>
    <w:rsid w:val="00134F09"/>
    <w:rsid w:val="00135CF6"/>
    <w:rsid w:val="00135DFC"/>
    <w:rsid w:val="00136757"/>
    <w:rsid w:val="00140415"/>
    <w:rsid w:val="00140E0E"/>
    <w:rsid w:val="00140FEA"/>
    <w:rsid w:val="00141499"/>
    <w:rsid w:val="001421B5"/>
    <w:rsid w:val="00142DD0"/>
    <w:rsid w:val="00143971"/>
    <w:rsid w:val="00145FC9"/>
    <w:rsid w:val="0014780D"/>
    <w:rsid w:val="00153415"/>
    <w:rsid w:val="00153987"/>
    <w:rsid w:val="001578E6"/>
    <w:rsid w:val="00164DFC"/>
    <w:rsid w:val="001659D8"/>
    <w:rsid w:val="00165BDB"/>
    <w:rsid w:val="00165FD9"/>
    <w:rsid w:val="001679E7"/>
    <w:rsid w:val="00167F2B"/>
    <w:rsid w:val="00172C38"/>
    <w:rsid w:val="00176048"/>
    <w:rsid w:val="001810B5"/>
    <w:rsid w:val="00181D2F"/>
    <w:rsid w:val="00182351"/>
    <w:rsid w:val="0018574B"/>
    <w:rsid w:val="00187468"/>
    <w:rsid w:val="00190419"/>
    <w:rsid w:val="00194155"/>
    <w:rsid w:val="0019743D"/>
    <w:rsid w:val="0019771F"/>
    <w:rsid w:val="001A0212"/>
    <w:rsid w:val="001A1E49"/>
    <w:rsid w:val="001A3316"/>
    <w:rsid w:val="001A4182"/>
    <w:rsid w:val="001A69A3"/>
    <w:rsid w:val="001A78B0"/>
    <w:rsid w:val="001B1962"/>
    <w:rsid w:val="001B1A3D"/>
    <w:rsid w:val="001C17E0"/>
    <w:rsid w:val="001C2218"/>
    <w:rsid w:val="001C4CF6"/>
    <w:rsid w:val="001C6677"/>
    <w:rsid w:val="001C7186"/>
    <w:rsid w:val="001D0E55"/>
    <w:rsid w:val="001D1C85"/>
    <w:rsid w:val="001D2023"/>
    <w:rsid w:val="001D2345"/>
    <w:rsid w:val="001D3EFD"/>
    <w:rsid w:val="001D4218"/>
    <w:rsid w:val="001D7F09"/>
    <w:rsid w:val="001E25DC"/>
    <w:rsid w:val="001E5A0D"/>
    <w:rsid w:val="001E5E05"/>
    <w:rsid w:val="001F1420"/>
    <w:rsid w:val="001F19CC"/>
    <w:rsid w:val="001F420B"/>
    <w:rsid w:val="002002A1"/>
    <w:rsid w:val="00200DF5"/>
    <w:rsid w:val="00202995"/>
    <w:rsid w:val="0020349A"/>
    <w:rsid w:val="00203E8E"/>
    <w:rsid w:val="00204D4A"/>
    <w:rsid w:val="002108FC"/>
    <w:rsid w:val="0021139A"/>
    <w:rsid w:val="002117F3"/>
    <w:rsid w:val="002119B2"/>
    <w:rsid w:val="00212166"/>
    <w:rsid w:val="002156B4"/>
    <w:rsid w:val="00216E5C"/>
    <w:rsid w:val="00222551"/>
    <w:rsid w:val="00223E43"/>
    <w:rsid w:val="00225296"/>
    <w:rsid w:val="00226786"/>
    <w:rsid w:val="002274DB"/>
    <w:rsid w:val="00236080"/>
    <w:rsid w:val="002404CF"/>
    <w:rsid w:val="00240804"/>
    <w:rsid w:val="00242EFA"/>
    <w:rsid w:val="00243AD7"/>
    <w:rsid w:val="00244FA0"/>
    <w:rsid w:val="00245133"/>
    <w:rsid w:val="00245CEA"/>
    <w:rsid w:val="00245DE0"/>
    <w:rsid w:val="002506E7"/>
    <w:rsid w:val="00253F12"/>
    <w:rsid w:val="00255202"/>
    <w:rsid w:val="002614DD"/>
    <w:rsid w:val="00262AD8"/>
    <w:rsid w:val="00262D30"/>
    <w:rsid w:val="002637F5"/>
    <w:rsid w:val="00264B85"/>
    <w:rsid w:val="00266FA6"/>
    <w:rsid w:val="00271497"/>
    <w:rsid w:val="00271DD1"/>
    <w:rsid w:val="00273F2A"/>
    <w:rsid w:val="00282709"/>
    <w:rsid w:val="00282BE8"/>
    <w:rsid w:val="00284824"/>
    <w:rsid w:val="0029162A"/>
    <w:rsid w:val="00293036"/>
    <w:rsid w:val="00293CEC"/>
    <w:rsid w:val="002945CE"/>
    <w:rsid w:val="00295260"/>
    <w:rsid w:val="00295407"/>
    <w:rsid w:val="002A0340"/>
    <w:rsid w:val="002A0641"/>
    <w:rsid w:val="002A2681"/>
    <w:rsid w:val="002A2CBC"/>
    <w:rsid w:val="002A46AC"/>
    <w:rsid w:val="002A7CA3"/>
    <w:rsid w:val="002B310E"/>
    <w:rsid w:val="002B6120"/>
    <w:rsid w:val="002B6473"/>
    <w:rsid w:val="002B77ED"/>
    <w:rsid w:val="002C0008"/>
    <w:rsid w:val="002C1476"/>
    <w:rsid w:val="002C4A41"/>
    <w:rsid w:val="002C4D4A"/>
    <w:rsid w:val="002C737D"/>
    <w:rsid w:val="002C756D"/>
    <w:rsid w:val="002C78D4"/>
    <w:rsid w:val="002D04C0"/>
    <w:rsid w:val="002D1950"/>
    <w:rsid w:val="002D370E"/>
    <w:rsid w:val="002D6CF4"/>
    <w:rsid w:val="002E3913"/>
    <w:rsid w:val="002E4746"/>
    <w:rsid w:val="002E5340"/>
    <w:rsid w:val="002E5509"/>
    <w:rsid w:val="002F0D3B"/>
    <w:rsid w:val="002F3E2F"/>
    <w:rsid w:val="002F5A29"/>
    <w:rsid w:val="002F73DD"/>
    <w:rsid w:val="002F77FF"/>
    <w:rsid w:val="002F7A17"/>
    <w:rsid w:val="002F7B03"/>
    <w:rsid w:val="00300899"/>
    <w:rsid w:val="00301AAA"/>
    <w:rsid w:val="00306DFF"/>
    <w:rsid w:val="00312D11"/>
    <w:rsid w:val="00312F58"/>
    <w:rsid w:val="00313B63"/>
    <w:rsid w:val="00315053"/>
    <w:rsid w:val="00320394"/>
    <w:rsid w:val="00320775"/>
    <w:rsid w:val="00323478"/>
    <w:rsid w:val="00324421"/>
    <w:rsid w:val="00325B64"/>
    <w:rsid w:val="00326CD9"/>
    <w:rsid w:val="003278DD"/>
    <w:rsid w:val="00330B6A"/>
    <w:rsid w:val="00330BAB"/>
    <w:rsid w:val="003327B0"/>
    <w:rsid w:val="0033331F"/>
    <w:rsid w:val="003335CD"/>
    <w:rsid w:val="003341D9"/>
    <w:rsid w:val="00335686"/>
    <w:rsid w:val="00335FCC"/>
    <w:rsid w:val="00337170"/>
    <w:rsid w:val="003421A6"/>
    <w:rsid w:val="003514D3"/>
    <w:rsid w:val="00351878"/>
    <w:rsid w:val="0035268A"/>
    <w:rsid w:val="00352A26"/>
    <w:rsid w:val="003623F8"/>
    <w:rsid w:val="003654C3"/>
    <w:rsid w:val="00365D15"/>
    <w:rsid w:val="00367616"/>
    <w:rsid w:val="00367BE1"/>
    <w:rsid w:val="003754F4"/>
    <w:rsid w:val="00377ADB"/>
    <w:rsid w:val="00377AEB"/>
    <w:rsid w:val="0038527C"/>
    <w:rsid w:val="003866BF"/>
    <w:rsid w:val="0038670A"/>
    <w:rsid w:val="0039341C"/>
    <w:rsid w:val="0039359B"/>
    <w:rsid w:val="003947DD"/>
    <w:rsid w:val="00394BFF"/>
    <w:rsid w:val="00396511"/>
    <w:rsid w:val="00397897"/>
    <w:rsid w:val="003A28A2"/>
    <w:rsid w:val="003A2E04"/>
    <w:rsid w:val="003A379C"/>
    <w:rsid w:val="003A6A82"/>
    <w:rsid w:val="003A79E5"/>
    <w:rsid w:val="003B1C98"/>
    <w:rsid w:val="003B3CB9"/>
    <w:rsid w:val="003B4E09"/>
    <w:rsid w:val="003B7272"/>
    <w:rsid w:val="003B76CE"/>
    <w:rsid w:val="003C1771"/>
    <w:rsid w:val="003C2757"/>
    <w:rsid w:val="003C3B6C"/>
    <w:rsid w:val="003C4538"/>
    <w:rsid w:val="003D146E"/>
    <w:rsid w:val="003D26C0"/>
    <w:rsid w:val="003D2A89"/>
    <w:rsid w:val="003E1771"/>
    <w:rsid w:val="003E266A"/>
    <w:rsid w:val="003E4EC9"/>
    <w:rsid w:val="003E638C"/>
    <w:rsid w:val="003F102C"/>
    <w:rsid w:val="003F5EB1"/>
    <w:rsid w:val="003F6389"/>
    <w:rsid w:val="00400E53"/>
    <w:rsid w:val="0040118F"/>
    <w:rsid w:val="00402C45"/>
    <w:rsid w:val="004056BA"/>
    <w:rsid w:val="00407356"/>
    <w:rsid w:val="00411A72"/>
    <w:rsid w:val="0041231B"/>
    <w:rsid w:val="00421BE5"/>
    <w:rsid w:val="004255DD"/>
    <w:rsid w:val="0043297C"/>
    <w:rsid w:val="0043330E"/>
    <w:rsid w:val="00436569"/>
    <w:rsid w:val="00436707"/>
    <w:rsid w:val="0043694C"/>
    <w:rsid w:val="00436956"/>
    <w:rsid w:val="00436DBB"/>
    <w:rsid w:val="00437545"/>
    <w:rsid w:val="004375D9"/>
    <w:rsid w:val="00441481"/>
    <w:rsid w:val="00444080"/>
    <w:rsid w:val="00446465"/>
    <w:rsid w:val="00446861"/>
    <w:rsid w:val="004470B9"/>
    <w:rsid w:val="00450BD2"/>
    <w:rsid w:val="00451E7A"/>
    <w:rsid w:val="00453F70"/>
    <w:rsid w:val="00457082"/>
    <w:rsid w:val="00461624"/>
    <w:rsid w:val="00466FEF"/>
    <w:rsid w:val="00470419"/>
    <w:rsid w:val="004720B0"/>
    <w:rsid w:val="004753C3"/>
    <w:rsid w:val="00475971"/>
    <w:rsid w:val="004817A2"/>
    <w:rsid w:val="00481F4C"/>
    <w:rsid w:val="00484AEA"/>
    <w:rsid w:val="00485942"/>
    <w:rsid w:val="00486095"/>
    <w:rsid w:val="004907FB"/>
    <w:rsid w:val="0049080B"/>
    <w:rsid w:val="00491CDD"/>
    <w:rsid w:val="00491F5B"/>
    <w:rsid w:val="00492FC2"/>
    <w:rsid w:val="004942CF"/>
    <w:rsid w:val="004942EB"/>
    <w:rsid w:val="00495B80"/>
    <w:rsid w:val="004A08D7"/>
    <w:rsid w:val="004A2818"/>
    <w:rsid w:val="004A54F1"/>
    <w:rsid w:val="004B04BC"/>
    <w:rsid w:val="004B2A54"/>
    <w:rsid w:val="004B4A0B"/>
    <w:rsid w:val="004B4EE3"/>
    <w:rsid w:val="004B5610"/>
    <w:rsid w:val="004B5C8C"/>
    <w:rsid w:val="004B5F7C"/>
    <w:rsid w:val="004C0EF4"/>
    <w:rsid w:val="004C3201"/>
    <w:rsid w:val="004C6AD0"/>
    <w:rsid w:val="004D00F9"/>
    <w:rsid w:val="004D0341"/>
    <w:rsid w:val="004D4342"/>
    <w:rsid w:val="004D5036"/>
    <w:rsid w:val="004D6EFA"/>
    <w:rsid w:val="004D7401"/>
    <w:rsid w:val="004D7E7A"/>
    <w:rsid w:val="004D7EDB"/>
    <w:rsid w:val="004E0724"/>
    <w:rsid w:val="004E120C"/>
    <w:rsid w:val="004E3968"/>
    <w:rsid w:val="004E3BD8"/>
    <w:rsid w:val="004E545E"/>
    <w:rsid w:val="004E696A"/>
    <w:rsid w:val="004F016A"/>
    <w:rsid w:val="004F0B80"/>
    <w:rsid w:val="004F301F"/>
    <w:rsid w:val="004F4BE1"/>
    <w:rsid w:val="004F5452"/>
    <w:rsid w:val="004F5519"/>
    <w:rsid w:val="00500425"/>
    <w:rsid w:val="00506504"/>
    <w:rsid w:val="00507BA9"/>
    <w:rsid w:val="0051177E"/>
    <w:rsid w:val="00511979"/>
    <w:rsid w:val="00512AEA"/>
    <w:rsid w:val="00513492"/>
    <w:rsid w:val="005172D2"/>
    <w:rsid w:val="00531627"/>
    <w:rsid w:val="00533DFC"/>
    <w:rsid w:val="00535107"/>
    <w:rsid w:val="00541A3F"/>
    <w:rsid w:val="00541E93"/>
    <w:rsid w:val="005436E9"/>
    <w:rsid w:val="00545327"/>
    <w:rsid w:val="00545728"/>
    <w:rsid w:val="0054712F"/>
    <w:rsid w:val="005506EA"/>
    <w:rsid w:val="005528ED"/>
    <w:rsid w:val="005539D1"/>
    <w:rsid w:val="005555AE"/>
    <w:rsid w:val="00555852"/>
    <w:rsid w:val="0055720B"/>
    <w:rsid w:val="0055757F"/>
    <w:rsid w:val="00560A15"/>
    <w:rsid w:val="00560A84"/>
    <w:rsid w:val="00562110"/>
    <w:rsid w:val="00565621"/>
    <w:rsid w:val="00565657"/>
    <w:rsid w:val="00566EC1"/>
    <w:rsid w:val="00571353"/>
    <w:rsid w:val="0057227F"/>
    <w:rsid w:val="005736A0"/>
    <w:rsid w:val="005744EE"/>
    <w:rsid w:val="0057604E"/>
    <w:rsid w:val="00582CAC"/>
    <w:rsid w:val="0058384F"/>
    <w:rsid w:val="00583F57"/>
    <w:rsid w:val="00584C6F"/>
    <w:rsid w:val="00587B4F"/>
    <w:rsid w:val="00587E50"/>
    <w:rsid w:val="00597B29"/>
    <w:rsid w:val="005A24BB"/>
    <w:rsid w:val="005A5182"/>
    <w:rsid w:val="005A7465"/>
    <w:rsid w:val="005A7C9C"/>
    <w:rsid w:val="005B1BF4"/>
    <w:rsid w:val="005B688B"/>
    <w:rsid w:val="005B6F33"/>
    <w:rsid w:val="005C15CC"/>
    <w:rsid w:val="005C15D2"/>
    <w:rsid w:val="005C2EF1"/>
    <w:rsid w:val="005C32C4"/>
    <w:rsid w:val="005C37B5"/>
    <w:rsid w:val="005C7EF7"/>
    <w:rsid w:val="005C7F12"/>
    <w:rsid w:val="005D025E"/>
    <w:rsid w:val="005D0EB9"/>
    <w:rsid w:val="005D0F6B"/>
    <w:rsid w:val="005D12D7"/>
    <w:rsid w:val="005D4069"/>
    <w:rsid w:val="005D476C"/>
    <w:rsid w:val="005D53C7"/>
    <w:rsid w:val="005E2F34"/>
    <w:rsid w:val="005E32A5"/>
    <w:rsid w:val="005E3867"/>
    <w:rsid w:val="005E6D91"/>
    <w:rsid w:val="005F7870"/>
    <w:rsid w:val="0060263E"/>
    <w:rsid w:val="006039B1"/>
    <w:rsid w:val="00604E79"/>
    <w:rsid w:val="00610913"/>
    <w:rsid w:val="00613E9D"/>
    <w:rsid w:val="00614C00"/>
    <w:rsid w:val="0061539B"/>
    <w:rsid w:val="006157E7"/>
    <w:rsid w:val="006162D1"/>
    <w:rsid w:val="00616D1C"/>
    <w:rsid w:val="00617622"/>
    <w:rsid w:val="0062218A"/>
    <w:rsid w:val="006231F4"/>
    <w:rsid w:val="00623A50"/>
    <w:rsid w:val="00625654"/>
    <w:rsid w:val="0062709B"/>
    <w:rsid w:val="0063032C"/>
    <w:rsid w:val="00630EA6"/>
    <w:rsid w:val="0063625D"/>
    <w:rsid w:val="00637245"/>
    <w:rsid w:val="00643FEF"/>
    <w:rsid w:val="00646253"/>
    <w:rsid w:val="00646F86"/>
    <w:rsid w:val="00647C2C"/>
    <w:rsid w:val="0065068C"/>
    <w:rsid w:val="00653242"/>
    <w:rsid w:val="006536AF"/>
    <w:rsid w:val="006550BB"/>
    <w:rsid w:val="00655FAA"/>
    <w:rsid w:val="0066586C"/>
    <w:rsid w:val="00667121"/>
    <w:rsid w:val="006676C7"/>
    <w:rsid w:val="006677E5"/>
    <w:rsid w:val="006751A6"/>
    <w:rsid w:val="006752FC"/>
    <w:rsid w:val="00677E7B"/>
    <w:rsid w:val="00686A6A"/>
    <w:rsid w:val="00686EE2"/>
    <w:rsid w:val="00691682"/>
    <w:rsid w:val="00691AAD"/>
    <w:rsid w:val="006936DF"/>
    <w:rsid w:val="006945F1"/>
    <w:rsid w:val="00695B0B"/>
    <w:rsid w:val="00695F62"/>
    <w:rsid w:val="006977FE"/>
    <w:rsid w:val="006A0DFE"/>
    <w:rsid w:val="006A0EA5"/>
    <w:rsid w:val="006A3C5D"/>
    <w:rsid w:val="006A5728"/>
    <w:rsid w:val="006B1790"/>
    <w:rsid w:val="006B1E65"/>
    <w:rsid w:val="006B202A"/>
    <w:rsid w:val="006B6466"/>
    <w:rsid w:val="006C0E86"/>
    <w:rsid w:val="006C2E3E"/>
    <w:rsid w:val="006C6354"/>
    <w:rsid w:val="006C7456"/>
    <w:rsid w:val="006C7B8C"/>
    <w:rsid w:val="006D1036"/>
    <w:rsid w:val="006D15DA"/>
    <w:rsid w:val="006D19A3"/>
    <w:rsid w:val="006D2143"/>
    <w:rsid w:val="006D3109"/>
    <w:rsid w:val="006D5777"/>
    <w:rsid w:val="006D59BF"/>
    <w:rsid w:val="006D665F"/>
    <w:rsid w:val="006E035D"/>
    <w:rsid w:val="006E0438"/>
    <w:rsid w:val="006E0F85"/>
    <w:rsid w:val="006E1025"/>
    <w:rsid w:val="006E3451"/>
    <w:rsid w:val="006E5140"/>
    <w:rsid w:val="006F0B9B"/>
    <w:rsid w:val="006F179A"/>
    <w:rsid w:val="006F17EC"/>
    <w:rsid w:val="006F3968"/>
    <w:rsid w:val="006F617D"/>
    <w:rsid w:val="006F7C96"/>
    <w:rsid w:val="00701039"/>
    <w:rsid w:val="00701C0D"/>
    <w:rsid w:val="00703D03"/>
    <w:rsid w:val="00703E24"/>
    <w:rsid w:val="007040D3"/>
    <w:rsid w:val="007113F9"/>
    <w:rsid w:val="007118E1"/>
    <w:rsid w:val="007125F4"/>
    <w:rsid w:val="00716531"/>
    <w:rsid w:val="007228E8"/>
    <w:rsid w:val="00723EF0"/>
    <w:rsid w:val="00730088"/>
    <w:rsid w:val="007306CD"/>
    <w:rsid w:val="00732C80"/>
    <w:rsid w:val="007351C6"/>
    <w:rsid w:val="0073530D"/>
    <w:rsid w:val="00736E2F"/>
    <w:rsid w:val="00737045"/>
    <w:rsid w:val="007400DA"/>
    <w:rsid w:val="00740A38"/>
    <w:rsid w:val="0074298C"/>
    <w:rsid w:val="00744D69"/>
    <w:rsid w:val="0074523A"/>
    <w:rsid w:val="0074585C"/>
    <w:rsid w:val="00746977"/>
    <w:rsid w:val="00746EC5"/>
    <w:rsid w:val="00747F74"/>
    <w:rsid w:val="00751002"/>
    <w:rsid w:val="00751DC9"/>
    <w:rsid w:val="00753CF8"/>
    <w:rsid w:val="00753E70"/>
    <w:rsid w:val="00754D89"/>
    <w:rsid w:val="00756185"/>
    <w:rsid w:val="00757361"/>
    <w:rsid w:val="0076210D"/>
    <w:rsid w:val="00765142"/>
    <w:rsid w:val="00765422"/>
    <w:rsid w:val="00766827"/>
    <w:rsid w:val="00772C8D"/>
    <w:rsid w:val="0077341C"/>
    <w:rsid w:val="00775B7C"/>
    <w:rsid w:val="007766AD"/>
    <w:rsid w:val="007809AF"/>
    <w:rsid w:val="00780EB3"/>
    <w:rsid w:val="007848D5"/>
    <w:rsid w:val="00786FD7"/>
    <w:rsid w:val="00787658"/>
    <w:rsid w:val="00790528"/>
    <w:rsid w:val="007915F3"/>
    <w:rsid w:val="007921B3"/>
    <w:rsid w:val="007930AF"/>
    <w:rsid w:val="007A04F9"/>
    <w:rsid w:val="007A1A34"/>
    <w:rsid w:val="007A1A8D"/>
    <w:rsid w:val="007A302B"/>
    <w:rsid w:val="007A70AD"/>
    <w:rsid w:val="007A76E9"/>
    <w:rsid w:val="007B2300"/>
    <w:rsid w:val="007B29E3"/>
    <w:rsid w:val="007B303D"/>
    <w:rsid w:val="007C271D"/>
    <w:rsid w:val="007D1BC4"/>
    <w:rsid w:val="007D303E"/>
    <w:rsid w:val="007D317D"/>
    <w:rsid w:val="007D5031"/>
    <w:rsid w:val="007D7D05"/>
    <w:rsid w:val="007E0EE9"/>
    <w:rsid w:val="007E4449"/>
    <w:rsid w:val="007E5CD6"/>
    <w:rsid w:val="007E7E7E"/>
    <w:rsid w:val="007F45A1"/>
    <w:rsid w:val="007F4BEB"/>
    <w:rsid w:val="007F56B4"/>
    <w:rsid w:val="007F5E5D"/>
    <w:rsid w:val="008017AE"/>
    <w:rsid w:val="0080579D"/>
    <w:rsid w:val="008079AD"/>
    <w:rsid w:val="00810F61"/>
    <w:rsid w:val="00811E71"/>
    <w:rsid w:val="00813FD7"/>
    <w:rsid w:val="00815DB1"/>
    <w:rsid w:val="00820513"/>
    <w:rsid w:val="00820883"/>
    <w:rsid w:val="00822341"/>
    <w:rsid w:val="00825FB1"/>
    <w:rsid w:val="00833069"/>
    <w:rsid w:val="008428CD"/>
    <w:rsid w:val="0084301E"/>
    <w:rsid w:val="00846489"/>
    <w:rsid w:val="008467E5"/>
    <w:rsid w:val="00847C6E"/>
    <w:rsid w:val="00850513"/>
    <w:rsid w:val="008519D8"/>
    <w:rsid w:val="008525D6"/>
    <w:rsid w:val="00862794"/>
    <w:rsid w:val="0086313F"/>
    <w:rsid w:val="00864057"/>
    <w:rsid w:val="00864C4B"/>
    <w:rsid w:val="00866013"/>
    <w:rsid w:val="008660B1"/>
    <w:rsid w:val="00866A5D"/>
    <w:rsid w:val="00871A49"/>
    <w:rsid w:val="00873389"/>
    <w:rsid w:val="00876637"/>
    <w:rsid w:val="00876856"/>
    <w:rsid w:val="0087687A"/>
    <w:rsid w:val="00876DD9"/>
    <w:rsid w:val="00880B40"/>
    <w:rsid w:val="00885ECA"/>
    <w:rsid w:val="0089161D"/>
    <w:rsid w:val="00891B77"/>
    <w:rsid w:val="008978F4"/>
    <w:rsid w:val="008A203F"/>
    <w:rsid w:val="008A27A7"/>
    <w:rsid w:val="008A4545"/>
    <w:rsid w:val="008A4751"/>
    <w:rsid w:val="008A7C1E"/>
    <w:rsid w:val="008A7EED"/>
    <w:rsid w:val="008B2097"/>
    <w:rsid w:val="008B215E"/>
    <w:rsid w:val="008B6403"/>
    <w:rsid w:val="008B7247"/>
    <w:rsid w:val="008C1219"/>
    <w:rsid w:val="008C42A9"/>
    <w:rsid w:val="008C530D"/>
    <w:rsid w:val="008C69D4"/>
    <w:rsid w:val="008C7B82"/>
    <w:rsid w:val="008D1965"/>
    <w:rsid w:val="008D1985"/>
    <w:rsid w:val="008D2029"/>
    <w:rsid w:val="008D57A9"/>
    <w:rsid w:val="008D759E"/>
    <w:rsid w:val="008E0A2B"/>
    <w:rsid w:val="008E165D"/>
    <w:rsid w:val="008E278D"/>
    <w:rsid w:val="008E318D"/>
    <w:rsid w:val="008E7316"/>
    <w:rsid w:val="008F274D"/>
    <w:rsid w:val="008F347E"/>
    <w:rsid w:val="008F3ADC"/>
    <w:rsid w:val="008F48CA"/>
    <w:rsid w:val="008F532E"/>
    <w:rsid w:val="00902502"/>
    <w:rsid w:val="00903926"/>
    <w:rsid w:val="00904EBB"/>
    <w:rsid w:val="00906660"/>
    <w:rsid w:val="00906E4D"/>
    <w:rsid w:val="009107A1"/>
    <w:rsid w:val="00921D3E"/>
    <w:rsid w:val="0092336C"/>
    <w:rsid w:val="009254A3"/>
    <w:rsid w:val="00931869"/>
    <w:rsid w:val="00931D82"/>
    <w:rsid w:val="0093331F"/>
    <w:rsid w:val="00933575"/>
    <w:rsid w:val="0094427F"/>
    <w:rsid w:val="009467A0"/>
    <w:rsid w:val="00952D0D"/>
    <w:rsid w:val="00954099"/>
    <w:rsid w:val="00972145"/>
    <w:rsid w:val="0097355E"/>
    <w:rsid w:val="00974425"/>
    <w:rsid w:val="0097707E"/>
    <w:rsid w:val="00982DEB"/>
    <w:rsid w:val="00984410"/>
    <w:rsid w:val="009867FA"/>
    <w:rsid w:val="00990942"/>
    <w:rsid w:val="00990AC1"/>
    <w:rsid w:val="009978C1"/>
    <w:rsid w:val="009A2807"/>
    <w:rsid w:val="009A2B16"/>
    <w:rsid w:val="009A4314"/>
    <w:rsid w:val="009A5109"/>
    <w:rsid w:val="009B1788"/>
    <w:rsid w:val="009B1FA4"/>
    <w:rsid w:val="009B2427"/>
    <w:rsid w:val="009B3451"/>
    <w:rsid w:val="009B3500"/>
    <w:rsid w:val="009B6D97"/>
    <w:rsid w:val="009B7CC8"/>
    <w:rsid w:val="009C093D"/>
    <w:rsid w:val="009C0DFB"/>
    <w:rsid w:val="009C1CFE"/>
    <w:rsid w:val="009C4800"/>
    <w:rsid w:val="009C535B"/>
    <w:rsid w:val="009C54CC"/>
    <w:rsid w:val="009D00C9"/>
    <w:rsid w:val="009D19A0"/>
    <w:rsid w:val="009D3949"/>
    <w:rsid w:val="009D4BB3"/>
    <w:rsid w:val="009E167D"/>
    <w:rsid w:val="009E1E1F"/>
    <w:rsid w:val="009E3363"/>
    <w:rsid w:val="009E33DF"/>
    <w:rsid w:val="009E69E5"/>
    <w:rsid w:val="009E7072"/>
    <w:rsid w:val="009F07E4"/>
    <w:rsid w:val="009F0801"/>
    <w:rsid w:val="009F2B5A"/>
    <w:rsid w:val="009F2D7A"/>
    <w:rsid w:val="009F4851"/>
    <w:rsid w:val="009F65DC"/>
    <w:rsid w:val="009F6A4E"/>
    <w:rsid w:val="00A042D7"/>
    <w:rsid w:val="00A04B70"/>
    <w:rsid w:val="00A05FF4"/>
    <w:rsid w:val="00A116D7"/>
    <w:rsid w:val="00A11A88"/>
    <w:rsid w:val="00A13238"/>
    <w:rsid w:val="00A221D0"/>
    <w:rsid w:val="00A2301D"/>
    <w:rsid w:val="00A23950"/>
    <w:rsid w:val="00A23A99"/>
    <w:rsid w:val="00A24221"/>
    <w:rsid w:val="00A247B4"/>
    <w:rsid w:val="00A33BBE"/>
    <w:rsid w:val="00A37358"/>
    <w:rsid w:val="00A416A7"/>
    <w:rsid w:val="00A425EA"/>
    <w:rsid w:val="00A43D3E"/>
    <w:rsid w:val="00A4425B"/>
    <w:rsid w:val="00A448DF"/>
    <w:rsid w:val="00A4618C"/>
    <w:rsid w:val="00A50464"/>
    <w:rsid w:val="00A50658"/>
    <w:rsid w:val="00A508D5"/>
    <w:rsid w:val="00A523CD"/>
    <w:rsid w:val="00A558DB"/>
    <w:rsid w:val="00A55FCB"/>
    <w:rsid w:val="00A60912"/>
    <w:rsid w:val="00A63198"/>
    <w:rsid w:val="00A63E8B"/>
    <w:rsid w:val="00A64802"/>
    <w:rsid w:val="00A64D94"/>
    <w:rsid w:val="00A66C95"/>
    <w:rsid w:val="00A7243D"/>
    <w:rsid w:val="00A75A12"/>
    <w:rsid w:val="00A77869"/>
    <w:rsid w:val="00A81368"/>
    <w:rsid w:val="00A81D51"/>
    <w:rsid w:val="00A850C3"/>
    <w:rsid w:val="00A95B04"/>
    <w:rsid w:val="00AA48C1"/>
    <w:rsid w:val="00AA4B7A"/>
    <w:rsid w:val="00AB4A81"/>
    <w:rsid w:val="00AB5888"/>
    <w:rsid w:val="00AC0297"/>
    <w:rsid w:val="00AC11D3"/>
    <w:rsid w:val="00AC1EFD"/>
    <w:rsid w:val="00AC4D3D"/>
    <w:rsid w:val="00AC4E18"/>
    <w:rsid w:val="00AC6C2F"/>
    <w:rsid w:val="00AD04C6"/>
    <w:rsid w:val="00AD674C"/>
    <w:rsid w:val="00AE2010"/>
    <w:rsid w:val="00AE3ECD"/>
    <w:rsid w:val="00AE7437"/>
    <w:rsid w:val="00AF24AE"/>
    <w:rsid w:val="00AF279C"/>
    <w:rsid w:val="00AF7645"/>
    <w:rsid w:val="00B0059D"/>
    <w:rsid w:val="00B00C96"/>
    <w:rsid w:val="00B04E31"/>
    <w:rsid w:val="00B062F5"/>
    <w:rsid w:val="00B072F0"/>
    <w:rsid w:val="00B07FBB"/>
    <w:rsid w:val="00B14764"/>
    <w:rsid w:val="00B15A53"/>
    <w:rsid w:val="00B1622E"/>
    <w:rsid w:val="00B17D4B"/>
    <w:rsid w:val="00B22E5B"/>
    <w:rsid w:val="00B24561"/>
    <w:rsid w:val="00B25A3A"/>
    <w:rsid w:val="00B31679"/>
    <w:rsid w:val="00B331CC"/>
    <w:rsid w:val="00B33E98"/>
    <w:rsid w:val="00B37C5E"/>
    <w:rsid w:val="00B4159E"/>
    <w:rsid w:val="00B41810"/>
    <w:rsid w:val="00B41895"/>
    <w:rsid w:val="00B41E8F"/>
    <w:rsid w:val="00B42B67"/>
    <w:rsid w:val="00B448E3"/>
    <w:rsid w:val="00B44ADC"/>
    <w:rsid w:val="00B474DB"/>
    <w:rsid w:val="00B50257"/>
    <w:rsid w:val="00B51442"/>
    <w:rsid w:val="00B5205D"/>
    <w:rsid w:val="00B526D2"/>
    <w:rsid w:val="00B561BF"/>
    <w:rsid w:val="00B57E4C"/>
    <w:rsid w:val="00B61B02"/>
    <w:rsid w:val="00B63BA6"/>
    <w:rsid w:val="00B63DAD"/>
    <w:rsid w:val="00B65A14"/>
    <w:rsid w:val="00B712B8"/>
    <w:rsid w:val="00B734C2"/>
    <w:rsid w:val="00B737FE"/>
    <w:rsid w:val="00B74E73"/>
    <w:rsid w:val="00B74F68"/>
    <w:rsid w:val="00B8272A"/>
    <w:rsid w:val="00B82FBE"/>
    <w:rsid w:val="00B84B39"/>
    <w:rsid w:val="00B858FF"/>
    <w:rsid w:val="00B875FA"/>
    <w:rsid w:val="00B87E51"/>
    <w:rsid w:val="00B9495D"/>
    <w:rsid w:val="00B94D74"/>
    <w:rsid w:val="00B9662A"/>
    <w:rsid w:val="00B9672D"/>
    <w:rsid w:val="00BA64E4"/>
    <w:rsid w:val="00BB086E"/>
    <w:rsid w:val="00BB1BF8"/>
    <w:rsid w:val="00BB2560"/>
    <w:rsid w:val="00BC2BA3"/>
    <w:rsid w:val="00BC3EB6"/>
    <w:rsid w:val="00BC547F"/>
    <w:rsid w:val="00BC625F"/>
    <w:rsid w:val="00BD0A7F"/>
    <w:rsid w:val="00BD1F9D"/>
    <w:rsid w:val="00BE0742"/>
    <w:rsid w:val="00BE3F18"/>
    <w:rsid w:val="00BE5F0B"/>
    <w:rsid w:val="00BE6EFF"/>
    <w:rsid w:val="00BE74F9"/>
    <w:rsid w:val="00BE793C"/>
    <w:rsid w:val="00BF39F1"/>
    <w:rsid w:val="00BF5877"/>
    <w:rsid w:val="00C002D9"/>
    <w:rsid w:val="00C018DD"/>
    <w:rsid w:val="00C1089C"/>
    <w:rsid w:val="00C1102C"/>
    <w:rsid w:val="00C1158E"/>
    <w:rsid w:val="00C12490"/>
    <w:rsid w:val="00C13B8F"/>
    <w:rsid w:val="00C14139"/>
    <w:rsid w:val="00C1551A"/>
    <w:rsid w:val="00C17B87"/>
    <w:rsid w:val="00C202D8"/>
    <w:rsid w:val="00C206AA"/>
    <w:rsid w:val="00C21078"/>
    <w:rsid w:val="00C24BF8"/>
    <w:rsid w:val="00C24FC6"/>
    <w:rsid w:val="00C256D7"/>
    <w:rsid w:val="00C27032"/>
    <w:rsid w:val="00C31CCA"/>
    <w:rsid w:val="00C32C79"/>
    <w:rsid w:val="00C34B70"/>
    <w:rsid w:val="00C3634B"/>
    <w:rsid w:val="00C4062B"/>
    <w:rsid w:val="00C5060B"/>
    <w:rsid w:val="00C506F9"/>
    <w:rsid w:val="00C50B4F"/>
    <w:rsid w:val="00C537F2"/>
    <w:rsid w:val="00C546B0"/>
    <w:rsid w:val="00C54D65"/>
    <w:rsid w:val="00C60672"/>
    <w:rsid w:val="00C6146F"/>
    <w:rsid w:val="00C63E2E"/>
    <w:rsid w:val="00C64155"/>
    <w:rsid w:val="00C66E54"/>
    <w:rsid w:val="00C67DBF"/>
    <w:rsid w:val="00C67F6E"/>
    <w:rsid w:val="00C7341F"/>
    <w:rsid w:val="00C759B2"/>
    <w:rsid w:val="00C77239"/>
    <w:rsid w:val="00C7755E"/>
    <w:rsid w:val="00C83B07"/>
    <w:rsid w:val="00C84554"/>
    <w:rsid w:val="00C85429"/>
    <w:rsid w:val="00C90A1C"/>
    <w:rsid w:val="00C946E3"/>
    <w:rsid w:val="00C9782C"/>
    <w:rsid w:val="00CA108B"/>
    <w:rsid w:val="00CA2B59"/>
    <w:rsid w:val="00CA7B5E"/>
    <w:rsid w:val="00CB145F"/>
    <w:rsid w:val="00CB1468"/>
    <w:rsid w:val="00CB304E"/>
    <w:rsid w:val="00CB5522"/>
    <w:rsid w:val="00CB5886"/>
    <w:rsid w:val="00CB6138"/>
    <w:rsid w:val="00CB64C7"/>
    <w:rsid w:val="00CC1368"/>
    <w:rsid w:val="00CC2A54"/>
    <w:rsid w:val="00CD02AB"/>
    <w:rsid w:val="00CD16A0"/>
    <w:rsid w:val="00CD448A"/>
    <w:rsid w:val="00CD4567"/>
    <w:rsid w:val="00CD4F91"/>
    <w:rsid w:val="00CD5C77"/>
    <w:rsid w:val="00CD60D7"/>
    <w:rsid w:val="00CD6BDF"/>
    <w:rsid w:val="00CD77CF"/>
    <w:rsid w:val="00CD7E34"/>
    <w:rsid w:val="00CE7F59"/>
    <w:rsid w:val="00CF1DC4"/>
    <w:rsid w:val="00CF3888"/>
    <w:rsid w:val="00CF4FD3"/>
    <w:rsid w:val="00CF63C8"/>
    <w:rsid w:val="00D0173C"/>
    <w:rsid w:val="00D02EF0"/>
    <w:rsid w:val="00D03328"/>
    <w:rsid w:val="00D0744E"/>
    <w:rsid w:val="00D10190"/>
    <w:rsid w:val="00D128FD"/>
    <w:rsid w:val="00D15296"/>
    <w:rsid w:val="00D15784"/>
    <w:rsid w:val="00D17CA9"/>
    <w:rsid w:val="00D206C5"/>
    <w:rsid w:val="00D21E13"/>
    <w:rsid w:val="00D235D4"/>
    <w:rsid w:val="00D23816"/>
    <w:rsid w:val="00D261CD"/>
    <w:rsid w:val="00D27EDA"/>
    <w:rsid w:val="00D31F3C"/>
    <w:rsid w:val="00D3255C"/>
    <w:rsid w:val="00D33620"/>
    <w:rsid w:val="00D35FB5"/>
    <w:rsid w:val="00D37AEE"/>
    <w:rsid w:val="00D422D7"/>
    <w:rsid w:val="00D42A47"/>
    <w:rsid w:val="00D44CAA"/>
    <w:rsid w:val="00D50D08"/>
    <w:rsid w:val="00D50D3D"/>
    <w:rsid w:val="00D51FA6"/>
    <w:rsid w:val="00D52A17"/>
    <w:rsid w:val="00D53453"/>
    <w:rsid w:val="00D56248"/>
    <w:rsid w:val="00D575B7"/>
    <w:rsid w:val="00D617C0"/>
    <w:rsid w:val="00D62B6E"/>
    <w:rsid w:val="00D636F6"/>
    <w:rsid w:val="00D64BCF"/>
    <w:rsid w:val="00D66EAB"/>
    <w:rsid w:val="00D67493"/>
    <w:rsid w:val="00D7414D"/>
    <w:rsid w:val="00D74F59"/>
    <w:rsid w:val="00D7591D"/>
    <w:rsid w:val="00D81DEB"/>
    <w:rsid w:val="00D83145"/>
    <w:rsid w:val="00D831D7"/>
    <w:rsid w:val="00DB0FE8"/>
    <w:rsid w:val="00DB3135"/>
    <w:rsid w:val="00DB3986"/>
    <w:rsid w:val="00DB5BBB"/>
    <w:rsid w:val="00DB78ED"/>
    <w:rsid w:val="00DC2C94"/>
    <w:rsid w:val="00DC3D7E"/>
    <w:rsid w:val="00DD0433"/>
    <w:rsid w:val="00DD06D7"/>
    <w:rsid w:val="00DD4F54"/>
    <w:rsid w:val="00DD5266"/>
    <w:rsid w:val="00DE0AD1"/>
    <w:rsid w:val="00DE0BB7"/>
    <w:rsid w:val="00DE0C48"/>
    <w:rsid w:val="00DE21D0"/>
    <w:rsid w:val="00DE5715"/>
    <w:rsid w:val="00DE64B9"/>
    <w:rsid w:val="00DE75C6"/>
    <w:rsid w:val="00DF0C88"/>
    <w:rsid w:val="00DF2E71"/>
    <w:rsid w:val="00DF32CC"/>
    <w:rsid w:val="00DF6184"/>
    <w:rsid w:val="00DF6374"/>
    <w:rsid w:val="00DF715A"/>
    <w:rsid w:val="00E00407"/>
    <w:rsid w:val="00E005B7"/>
    <w:rsid w:val="00E0070B"/>
    <w:rsid w:val="00E05A45"/>
    <w:rsid w:val="00E05B01"/>
    <w:rsid w:val="00E06B2D"/>
    <w:rsid w:val="00E072E2"/>
    <w:rsid w:val="00E07F16"/>
    <w:rsid w:val="00E1120D"/>
    <w:rsid w:val="00E16CAB"/>
    <w:rsid w:val="00E21221"/>
    <w:rsid w:val="00E2171F"/>
    <w:rsid w:val="00E22053"/>
    <w:rsid w:val="00E2382A"/>
    <w:rsid w:val="00E243EA"/>
    <w:rsid w:val="00E251EA"/>
    <w:rsid w:val="00E257EB"/>
    <w:rsid w:val="00E25994"/>
    <w:rsid w:val="00E25BCA"/>
    <w:rsid w:val="00E27FB2"/>
    <w:rsid w:val="00E31AA1"/>
    <w:rsid w:val="00E324B3"/>
    <w:rsid w:val="00E34FBE"/>
    <w:rsid w:val="00E35073"/>
    <w:rsid w:val="00E3666A"/>
    <w:rsid w:val="00E36B18"/>
    <w:rsid w:val="00E37C78"/>
    <w:rsid w:val="00E41641"/>
    <w:rsid w:val="00E43790"/>
    <w:rsid w:val="00E4499F"/>
    <w:rsid w:val="00E46545"/>
    <w:rsid w:val="00E47C13"/>
    <w:rsid w:val="00E5005C"/>
    <w:rsid w:val="00E5142B"/>
    <w:rsid w:val="00E51AC9"/>
    <w:rsid w:val="00E526AA"/>
    <w:rsid w:val="00E53CF8"/>
    <w:rsid w:val="00E54D13"/>
    <w:rsid w:val="00E54E2A"/>
    <w:rsid w:val="00E57A6F"/>
    <w:rsid w:val="00E61167"/>
    <w:rsid w:val="00E619C4"/>
    <w:rsid w:val="00E648FC"/>
    <w:rsid w:val="00E67963"/>
    <w:rsid w:val="00E67FF0"/>
    <w:rsid w:val="00E71904"/>
    <w:rsid w:val="00E749CA"/>
    <w:rsid w:val="00E75633"/>
    <w:rsid w:val="00E77E13"/>
    <w:rsid w:val="00E812B7"/>
    <w:rsid w:val="00E83148"/>
    <w:rsid w:val="00E8357A"/>
    <w:rsid w:val="00E852B0"/>
    <w:rsid w:val="00E853D3"/>
    <w:rsid w:val="00E8599C"/>
    <w:rsid w:val="00E90D47"/>
    <w:rsid w:val="00E94590"/>
    <w:rsid w:val="00EA03EE"/>
    <w:rsid w:val="00EA1607"/>
    <w:rsid w:val="00EA2815"/>
    <w:rsid w:val="00EA2B0E"/>
    <w:rsid w:val="00EA317E"/>
    <w:rsid w:val="00EA4015"/>
    <w:rsid w:val="00EA6F69"/>
    <w:rsid w:val="00EA7415"/>
    <w:rsid w:val="00EB2884"/>
    <w:rsid w:val="00EB4303"/>
    <w:rsid w:val="00EB438B"/>
    <w:rsid w:val="00EB4DA9"/>
    <w:rsid w:val="00EB6A91"/>
    <w:rsid w:val="00EB7432"/>
    <w:rsid w:val="00EB7873"/>
    <w:rsid w:val="00EB7939"/>
    <w:rsid w:val="00EC228A"/>
    <w:rsid w:val="00EC3713"/>
    <w:rsid w:val="00ED01FD"/>
    <w:rsid w:val="00ED2AE4"/>
    <w:rsid w:val="00ED2DE0"/>
    <w:rsid w:val="00ED3CD9"/>
    <w:rsid w:val="00EE1CAD"/>
    <w:rsid w:val="00EE1ECC"/>
    <w:rsid w:val="00EE1FC8"/>
    <w:rsid w:val="00EE30C9"/>
    <w:rsid w:val="00EE3609"/>
    <w:rsid w:val="00EE582D"/>
    <w:rsid w:val="00EF09C2"/>
    <w:rsid w:val="00EF3427"/>
    <w:rsid w:val="00EF3EC5"/>
    <w:rsid w:val="00EF51AF"/>
    <w:rsid w:val="00EF602C"/>
    <w:rsid w:val="00EF6C4E"/>
    <w:rsid w:val="00EF72D8"/>
    <w:rsid w:val="00EF76FF"/>
    <w:rsid w:val="00F001D3"/>
    <w:rsid w:val="00F02899"/>
    <w:rsid w:val="00F0690F"/>
    <w:rsid w:val="00F06F2C"/>
    <w:rsid w:val="00F10B36"/>
    <w:rsid w:val="00F1346C"/>
    <w:rsid w:val="00F13AFA"/>
    <w:rsid w:val="00F13B3C"/>
    <w:rsid w:val="00F14654"/>
    <w:rsid w:val="00F15367"/>
    <w:rsid w:val="00F16148"/>
    <w:rsid w:val="00F17ADA"/>
    <w:rsid w:val="00F20E63"/>
    <w:rsid w:val="00F21208"/>
    <w:rsid w:val="00F25732"/>
    <w:rsid w:val="00F2602B"/>
    <w:rsid w:val="00F32C13"/>
    <w:rsid w:val="00F32D70"/>
    <w:rsid w:val="00F33850"/>
    <w:rsid w:val="00F34E33"/>
    <w:rsid w:val="00F35B85"/>
    <w:rsid w:val="00F37897"/>
    <w:rsid w:val="00F404E5"/>
    <w:rsid w:val="00F44B34"/>
    <w:rsid w:val="00F45522"/>
    <w:rsid w:val="00F45E4F"/>
    <w:rsid w:val="00F47558"/>
    <w:rsid w:val="00F512EE"/>
    <w:rsid w:val="00F537DB"/>
    <w:rsid w:val="00F578A0"/>
    <w:rsid w:val="00F61C95"/>
    <w:rsid w:val="00F62C8D"/>
    <w:rsid w:val="00F6416D"/>
    <w:rsid w:val="00F64EA0"/>
    <w:rsid w:val="00F677CD"/>
    <w:rsid w:val="00F70E63"/>
    <w:rsid w:val="00F71412"/>
    <w:rsid w:val="00F7192C"/>
    <w:rsid w:val="00F721FE"/>
    <w:rsid w:val="00F752F9"/>
    <w:rsid w:val="00F75A7F"/>
    <w:rsid w:val="00F76103"/>
    <w:rsid w:val="00F76BFF"/>
    <w:rsid w:val="00F7747B"/>
    <w:rsid w:val="00F77B12"/>
    <w:rsid w:val="00F8414F"/>
    <w:rsid w:val="00F84E75"/>
    <w:rsid w:val="00F84F55"/>
    <w:rsid w:val="00F872E2"/>
    <w:rsid w:val="00F87ADA"/>
    <w:rsid w:val="00F90798"/>
    <w:rsid w:val="00F91BC5"/>
    <w:rsid w:val="00F920C1"/>
    <w:rsid w:val="00F92714"/>
    <w:rsid w:val="00F935B2"/>
    <w:rsid w:val="00FA03C2"/>
    <w:rsid w:val="00FA17FD"/>
    <w:rsid w:val="00FA1858"/>
    <w:rsid w:val="00FA487F"/>
    <w:rsid w:val="00FA6AAD"/>
    <w:rsid w:val="00FA7AFF"/>
    <w:rsid w:val="00FA7FE1"/>
    <w:rsid w:val="00FB27EE"/>
    <w:rsid w:val="00FB2EE1"/>
    <w:rsid w:val="00FB32F0"/>
    <w:rsid w:val="00FB62B3"/>
    <w:rsid w:val="00FB6330"/>
    <w:rsid w:val="00FC1502"/>
    <w:rsid w:val="00FC3B05"/>
    <w:rsid w:val="00FD42E2"/>
    <w:rsid w:val="00FD531F"/>
    <w:rsid w:val="00FE0720"/>
    <w:rsid w:val="00FE29D7"/>
    <w:rsid w:val="00FE4427"/>
    <w:rsid w:val="00FF123E"/>
    <w:rsid w:val="00FF2080"/>
    <w:rsid w:val="00FF20CA"/>
    <w:rsid w:val="00FF3B51"/>
    <w:rsid w:val="00FF4E05"/>
    <w:rsid w:val="00FF6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B110"/>
  <w15:chartTrackingRefBased/>
  <w15:docId w15:val="{0A034BD2-4007-4F2B-B271-CE389DF3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358"/>
    <w:pPr>
      <w:ind w:left="720"/>
      <w:contextualSpacing/>
    </w:pPr>
  </w:style>
  <w:style w:type="table" w:styleId="TableGrid">
    <w:name w:val="Table Grid"/>
    <w:basedOn w:val="TableNormal"/>
    <w:uiPriority w:val="39"/>
    <w:rsid w:val="00015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02A1"/>
    <w:rPr>
      <w:sz w:val="16"/>
      <w:szCs w:val="16"/>
    </w:rPr>
  </w:style>
  <w:style w:type="paragraph" w:styleId="CommentText">
    <w:name w:val="annotation text"/>
    <w:basedOn w:val="Normal"/>
    <w:link w:val="CommentTextChar"/>
    <w:uiPriority w:val="99"/>
    <w:unhideWhenUsed/>
    <w:rsid w:val="002002A1"/>
    <w:pPr>
      <w:spacing w:line="240" w:lineRule="auto"/>
    </w:pPr>
    <w:rPr>
      <w:sz w:val="20"/>
      <w:szCs w:val="20"/>
    </w:rPr>
  </w:style>
  <w:style w:type="character" w:customStyle="1" w:styleId="CommentTextChar">
    <w:name w:val="Comment Text Char"/>
    <w:basedOn w:val="DefaultParagraphFont"/>
    <w:link w:val="CommentText"/>
    <w:uiPriority w:val="99"/>
    <w:rsid w:val="002002A1"/>
    <w:rPr>
      <w:sz w:val="20"/>
      <w:szCs w:val="20"/>
    </w:rPr>
  </w:style>
  <w:style w:type="paragraph" w:styleId="CommentSubject">
    <w:name w:val="annotation subject"/>
    <w:basedOn w:val="CommentText"/>
    <w:next w:val="CommentText"/>
    <w:link w:val="CommentSubjectChar"/>
    <w:uiPriority w:val="99"/>
    <w:semiHidden/>
    <w:unhideWhenUsed/>
    <w:rsid w:val="002002A1"/>
    <w:rPr>
      <w:b/>
      <w:bCs/>
    </w:rPr>
  </w:style>
  <w:style w:type="character" w:customStyle="1" w:styleId="CommentSubjectChar">
    <w:name w:val="Comment Subject Char"/>
    <w:basedOn w:val="CommentTextChar"/>
    <w:link w:val="CommentSubject"/>
    <w:uiPriority w:val="99"/>
    <w:semiHidden/>
    <w:rsid w:val="002002A1"/>
    <w:rPr>
      <w:b/>
      <w:bCs/>
      <w:sz w:val="20"/>
      <w:szCs w:val="20"/>
    </w:rPr>
  </w:style>
  <w:style w:type="paragraph" w:styleId="BalloonText">
    <w:name w:val="Balloon Text"/>
    <w:basedOn w:val="Normal"/>
    <w:link w:val="BalloonTextChar"/>
    <w:uiPriority w:val="99"/>
    <w:semiHidden/>
    <w:unhideWhenUsed/>
    <w:rsid w:val="00200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2A1"/>
    <w:rPr>
      <w:rFonts w:ascii="Segoe UI" w:hAnsi="Segoe UI" w:cs="Segoe UI"/>
      <w:sz w:val="18"/>
      <w:szCs w:val="18"/>
    </w:rPr>
  </w:style>
  <w:style w:type="paragraph" w:styleId="NormalWeb">
    <w:name w:val="Normal (Web)"/>
    <w:basedOn w:val="Normal"/>
    <w:uiPriority w:val="99"/>
    <w:semiHidden/>
    <w:unhideWhenUsed/>
    <w:rsid w:val="00CD16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8428CD"/>
    <w:pPr>
      <w:spacing w:after="0" w:line="240" w:lineRule="auto"/>
    </w:pPr>
    <w:rPr>
      <w:sz w:val="20"/>
      <w:szCs w:val="20"/>
    </w:rPr>
  </w:style>
  <w:style w:type="character" w:customStyle="1" w:styleId="FootnoteTextChar">
    <w:name w:val="Footnote Text Char"/>
    <w:basedOn w:val="DefaultParagraphFont"/>
    <w:link w:val="FootnoteText"/>
    <w:uiPriority w:val="99"/>
    <w:rsid w:val="008428CD"/>
    <w:rPr>
      <w:sz w:val="20"/>
      <w:szCs w:val="20"/>
    </w:rPr>
  </w:style>
  <w:style w:type="character" w:styleId="FootnoteReference">
    <w:name w:val="footnote reference"/>
    <w:basedOn w:val="DefaultParagraphFont"/>
    <w:uiPriority w:val="99"/>
    <w:semiHidden/>
    <w:unhideWhenUsed/>
    <w:rsid w:val="008428CD"/>
    <w:rPr>
      <w:vertAlign w:val="superscript"/>
    </w:rPr>
  </w:style>
  <w:style w:type="paragraph" w:styleId="Caption">
    <w:name w:val="caption"/>
    <w:basedOn w:val="Normal"/>
    <w:next w:val="Normal"/>
    <w:uiPriority w:val="35"/>
    <w:unhideWhenUsed/>
    <w:qFormat/>
    <w:rsid w:val="0084648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64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D94"/>
  </w:style>
  <w:style w:type="paragraph" w:styleId="Footer">
    <w:name w:val="footer"/>
    <w:basedOn w:val="Normal"/>
    <w:link w:val="FooterChar"/>
    <w:uiPriority w:val="99"/>
    <w:unhideWhenUsed/>
    <w:rsid w:val="00A64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D94"/>
  </w:style>
  <w:style w:type="character" w:styleId="Hyperlink">
    <w:name w:val="Hyperlink"/>
    <w:basedOn w:val="DefaultParagraphFont"/>
    <w:uiPriority w:val="99"/>
    <w:unhideWhenUsed/>
    <w:rsid w:val="0014780D"/>
    <w:rPr>
      <w:color w:val="0000FF"/>
      <w:u w:val="single"/>
    </w:rPr>
  </w:style>
  <w:style w:type="character" w:styleId="FollowedHyperlink">
    <w:name w:val="FollowedHyperlink"/>
    <w:basedOn w:val="DefaultParagraphFont"/>
    <w:uiPriority w:val="99"/>
    <w:semiHidden/>
    <w:unhideWhenUsed/>
    <w:rsid w:val="002A0641"/>
    <w:rPr>
      <w:color w:val="800080"/>
      <w:u w:val="single"/>
    </w:rPr>
  </w:style>
  <w:style w:type="paragraph" w:customStyle="1" w:styleId="msonormal0">
    <w:name w:val="msonormal"/>
    <w:basedOn w:val="Normal"/>
    <w:rsid w:val="002A06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71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7829">
      <w:bodyDiv w:val="1"/>
      <w:marLeft w:val="0"/>
      <w:marRight w:val="0"/>
      <w:marTop w:val="0"/>
      <w:marBottom w:val="0"/>
      <w:divBdr>
        <w:top w:val="none" w:sz="0" w:space="0" w:color="auto"/>
        <w:left w:val="none" w:sz="0" w:space="0" w:color="auto"/>
        <w:bottom w:val="none" w:sz="0" w:space="0" w:color="auto"/>
        <w:right w:val="none" w:sz="0" w:space="0" w:color="auto"/>
      </w:divBdr>
    </w:div>
    <w:div w:id="140851305">
      <w:bodyDiv w:val="1"/>
      <w:marLeft w:val="0"/>
      <w:marRight w:val="0"/>
      <w:marTop w:val="0"/>
      <w:marBottom w:val="0"/>
      <w:divBdr>
        <w:top w:val="none" w:sz="0" w:space="0" w:color="auto"/>
        <w:left w:val="none" w:sz="0" w:space="0" w:color="auto"/>
        <w:bottom w:val="none" w:sz="0" w:space="0" w:color="auto"/>
        <w:right w:val="none" w:sz="0" w:space="0" w:color="auto"/>
      </w:divBdr>
    </w:div>
    <w:div w:id="243221085">
      <w:bodyDiv w:val="1"/>
      <w:marLeft w:val="0"/>
      <w:marRight w:val="0"/>
      <w:marTop w:val="0"/>
      <w:marBottom w:val="0"/>
      <w:divBdr>
        <w:top w:val="none" w:sz="0" w:space="0" w:color="auto"/>
        <w:left w:val="none" w:sz="0" w:space="0" w:color="auto"/>
        <w:bottom w:val="none" w:sz="0" w:space="0" w:color="auto"/>
        <w:right w:val="none" w:sz="0" w:space="0" w:color="auto"/>
      </w:divBdr>
    </w:div>
    <w:div w:id="250819977">
      <w:bodyDiv w:val="1"/>
      <w:marLeft w:val="0"/>
      <w:marRight w:val="0"/>
      <w:marTop w:val="0"/>
      <w:marBottom w:val="0"/>
      <w:divBdr>
        <w:top w:val="none" w:sz="0" w:space="0" w:color="auto"/>
        <w:left w:val="none" w:sz="0" w:space="0" w:color="auto"/>
        <w:bottom w:val="none" w:sz="0" w:space="0" w:color="auto"/>
        <w:right w:val="none" w:sz="0" w:space="0" w:color="auto"/>
      </w:divBdr>
    </w:div>
    <w:div w:id="331303193">
      <w:bodyDiv w:val="1"/>
      <w:marLeft w:val="0"/>
      <w:marRight w:val="0"/>
      <w:marTop w:val="0"/>
      <w:marBottom w:val="0"/>
      <w:divBdr>
        <w:top w:val="none" w:sz="0" w:space="0" w:color="auto"/>
        <w:left w:val="none" w:sz="0" w:space="0" w:color="auto"/>
        <w:bottom w:val="none" w:sz="0" w:space="0" w:color="auto"/>
        <w:right w:val="none" w:sz="0" w:space="0" w:color="auto"/>
      </w:divBdr>
    </w:div>
    <w:div w:id="336928956">
      <w:bodyDiv w:val="1"/>
      <w:marLeft w:val="0"/>
      <w:marRight w:val="0"/>
      <w:marTop w:val="0"/>
      <w:marBottom w:val="0"/>
      <w:divBdr>
        <w:top w:val="none" w:sz="0" w:space="0" w:color="auto"/>
        <w:left w:val="none" w:sz="0" w:space="0" w:color="auto"/>
        <w:bottom w:val="none" w:sz="0" w:space="0" w:color="auto"/>
        <w:right w:val="none" w:sz="0" w:space="0" w:color="auto"/>
      </w:divBdr>
    </w:div>
    <w:div w:id="340937571">
      <w:bodyDiv w:val="1"/>
      <w:marLeft w:val="0"/>
      <w:marRight w:val="0"/>
      <w:marTop w:val="0"/>
      <w:marBottom w:val="0"/>
      <w:divBdr>
        <w:top w:val="none" w:sz="0" w:space="0" w:color="auto"/>
        <w:left w:val="none" w:sz="0" w:space="0" w:color="auto"/>
        <w:bottom w:val="none" w:sz="0" w:space="0" w:color="auto"/>
        <w:right w:val="none" w:sz="0" w:space="0" w:color="auto"/>
      </w:divBdr>
    </w:div>
    <w:div w:id="395862659">
      <w:bodyDiv w:val="1"/>
      <w:marLeft w:val="0"/>
      <w:marRight w:val="0"/>
      <w:marTop w:val="0"/>
      <w:marBottom w:val="0"/>
      <w:divBdr>
        <w:top w:val="none" w:sz="0" w:space="0" w:color="auto"/>
        <w:left w:val="none" w:sz="0" w:space="0" w:color="auto"/>
        <w:bottom w:val="none" w:sz="0" w:space="0" w:color="auto"/>
        <w:right w:val="none" w:sz="0" w:space="0" w:color="auto"/>
      </w:divBdr>
    </w:div>
    <w:div w:id="399062217">
      <w:bodyDiv w:val="1"/>
      <w:marLeft w:val="0"/>
      <w:marRight w:val="0"/>
      <w:marTop w:val="0"/>
      <w:marBottom w:val="0"/>
      <w:divBdr>
        <w:top w:val="none" w:sz="0" w:space="0" w:color="auto"/>
        <w:left w:val="none" w:sz="0" w:space="0" w:color="auto"/>
        <w:bottom w:val="none" w:sz="0" w:space="0" w:color="auto"/>
        <w:right w:val="none" w:sz="0" w:space="0" w:color="auto"/>
      </w:divBdr>
    </w:div>
    <w:div w:id="401755168">
      <w:bodyDiv w:val="1"/>
      <w:marLeft w:val="0"/>
      <w:marRight w:val="0"/>
      <w:marTop w:val="0"/>
      <w:marBottom w:val="0"/>
      <w:divBdr>
        <w:top w:val="none" w:sz="0" w:space="0" w:color="auto"/>
        <w:left w:val="none" w:sz="0" w:space="0" w:color="auto"/>
        <w:bottom w:val="none" w:sz="0" w:space="0" w:color="auto"/>
        <w:right w:val="none" w:sz="0" w:space="0" w:color="auto"/>
      </w:divBdr>
    </w:div>
    <w:div w:id="432480107">
      <w:bodyDiv w:val="1"/>
      <w:marLeft w:val="0"/>
      <w:marRight w:val="0"/>
      <w:marTop w:val="0"/>
      <w:marBottom w:val="0"/>
      <w:divBdr>
        <w:top w:val="none" w:sz="0" w:space="0" w:color="auto"/>
        <w:left w:val="none" w:sz="0" w:space="0" w:color="auto"/>
        <w:bottom w:val="none" w:sz="0" w:space="0" w:color="auto"/>
        <w:right w:val="none" w:sz="0" w:space="0" w:color="auto"/>
      </w:divBdr>
    </w:div>
    <w:div w:id="465782340">
      <w:bodyDiv w:val="1"/>
      <w:marLeft w:val="0"/>
      <w:marRight w:val="0"/>
      <w:marTop w:val="0"/>
      <w:marBottom w:val="0"/>
      <w:divBdr>
        <w:top w:val="none" w:sz="0" w:space="0" w:color="auto"/>
        <w:left w:val="none" w:sz="0" w:space="0" w:color="auto"/>
        <w:bottom w:val="none" w:sz="0" w:space="0" w:color="auto"/>
        <w:right w:val="none" w:sz="0" w:space="0" w:color="auto"/>
      </w:divBdr>
    </w:div>
    <w:div w:id="482893104">
      <w:bodyDiv w:val="1"/>
      <w:marLeft w:val="0"/>
      <w:marRight w:val="0"/>
      <w:marTop w:val="0"/>
      <w:marBottom w:val="0"/>
      <w:divBdr>
        <w:top w:val="none" w:sz="0" w:space="0" w:color="auto"/>
        <w:left w:val="none" w:sz="0" w:space="0" w:color="auto"/>
        <w:bottom w:val="none" w:sz="0" w:space="0" w:color="auto"/>
        <w:right w:val="none" w:sz="0" w:space="0" w:color="auto"/>
      </w:divBdr>
    </w:div>
    <w:div w:id="501236018">
      <w:bodyDiv w:val="1"/>
      <w:marLeft w:val="0"/>
      <w:marRight w:val="0"/>
      <w:marTop w:val="0"/>
      <w:marBottom w:val="0"/>
      <w:divBdr>
        <w:top w:val="none" w:sz="0" w:space="0" w:color="auto"/>
        <w:left w:val="none" w:sz="0" w:space="0" w:color="auto"/>
        <w:bottom w:val="none" w:sz="0" w:space="0" w:color="auto"/>
        <w:right w:val="none" w:sz="0" w:space="0" w:color="auto"/>
      </w:divBdr>
    </w:div>
    <w:div w:id="561796038">
      <w:bodyDiv w:val="1"/>
      <w:marLeft w:val="0"/>
      <w:marRight w:val="0"/>
      <w:marTop w:val="0"/>
      <w:marBottom w:val="0"/>
      <w:divBdr>
        <w:top w:val="none" w:sz="0" w:space="0" w:color="auto"/>
        <w:left w:val="none" w:sz="0" w:space="0" w:color="auto"/>
        <w:bottom w:val="none" w:sz="0" w:space="0" w:color="auto"/>
        <w:right w:val="none" w:sz="0" w:space="0" w:color="auto"/>
      </w:divBdr>
    </w:div>
    <w:div w:id="595403444">
      <w:bodyDiv w:val="1"/>
      <w:marLeft w:val="0"/>
      <w:marRight w:val="0"/>
      <w:marTop w:val="0"/>
      <w:marBottom w:val="0"/>
      <w:divBdr>
        <w:top w:val="none" w:sz="0" w:space="0" w:color="auto"/>
        <w:left w:val="none" w:sz="0" w:space="0" w:color="auto"/>
        <w:bottom w:val="none" w:sz="0" w:space="0" w:color="auto"/>
        <w:right w:val="none" w:sz="0" w:space="0" w:color="auto"/>
      </w:divBdr>
    </w:div>
    <w:div w:id="597953529">
      <w:bodyDiv w:val="1"/>
      <w:marLeft w:val="0"/>
      <w:marRight w:val="0"/>
      <w:marTop w:val="0"/>
      <w:marBottom w:val="0"/>
      <w:divBdr>
        <w:top w:val="none" w:sz="0" w:space="0" w:color="auto"/>
        <w:left w:val="none" w:sz="0" w:space="0" w:color="auto"/>
        <w:bottom w:val="none" w:sz="0" w:space="0" w:color="auto"/>
        <w:right w:val="none" w:sz="0" w:space="0" w:color="auto"/>
      </w:divBdr>
    </w:div>
    <w:div w:id="609360379">
      <w:bodyDiv w:val="1"/>
      <w:marLeft w:val="0"/>
      <w:marRight w:val="0"/>
      <w:marTop w:val="0"/>
      <w:marBottom w:val="0"/>
      <w:divBdr>
        <w:top w:val="none" w:sz="0" w:space="0" w:color="auto"/>
        <w:left w:val="none" w:sz="0" w:space="0" w:color="auto"/>
        <w:bottom w:val="none" w:sz="0" w:space="0" w:color="auto"/>
        <w:right w:val="none" w:sz="0" w:space="0" w:color="auto"/>
      </w:divBdr>
    </w:div>
    <w:div w:id="633171802">
      <w:bodyDiv w:val="1"/>
      <w:marLeft w:val="0"/>
      <w:marRight w:val="0"/>
      <w:marTop w:val="0"/>
      <w:marBottom w:val="0"/>
      <w:divBdr>
        <w:top w:val="none" w:sz="0" w:space="0" w:color="auto"/>
        <w:left w:val="none" w:sz="0" w:space="0" w:color="auto"/>
        <w:bottom w:val="none" w:sz="0" w:space="0" w:color="auto"/>
        <w:right w:val="none" w:sz="0" w:space="0" w:color="auto"/>
      </w:divBdr>
    </w:div>
    <w:div w:id="642584904">
      <w:bodyDiv w:val="1"/>
      <w:marLeft w:val="0"/>
      <w:marRight w:val="0"/>
      <w:marTop w:val="0"/>
      <w:marBottom w:val="0"/>
      <w:divBdr>
        <w:top w:val="none" w:sz="0" w:space="0" w:color="auto"/>
        <w:left w:val="none" w:sz="0" w:space="0" w:color="auto"/>
        <w:bottom w:val="none" w:sz="0" w:space="0" w:color="auto"/>
        <w:right w:val="none" w:sz="0" w:space="0" w:color="auto"/>
      </w:divBdr>
    </w:div>
    <w:div w:id="706181779">
      <w:bodyDiv w:val="1"/>
      <w:marLeft w:val="0"/>
      <w:marRight w:val="0"/>
      <w:marTop w:val="0"/>
      <w:marBottom w:val="0"/>
      <w:divBdr>
        <w:top w:val="none" w:sz="0" w:space="0" w:color="auto"/>
        <w:left w:val="none" w:sz="0" w:space="0" w:color="auto"/>
        <w:bottom w:val="none" w:sz="0" w:space="0" w:color="auto"/>
        <w:right w:val="none" w:sz="0" w:space="0" w:color="auto"/>
      </w:divBdr>
    </w:div>
    <w:div w:id="810485724">
      <w:bodyDiv w:val="1"/>
      <w:marLeft w:val="0"/>
      <w:marRight w:val="0"/>
      <w:marTop w:val="0"/>
      <w:marBottom w:val="0"/>
      <w:divBdr>
        <w:top w:val="none" w:sz="0" w:space="0" w:color="auto"/>
        <w:left w:val="none" w:sz="0" w:space="0" w:color="auto"/>
        <w:bottom w:val="none" w:sz="0" w:space="0" w:color="auto"/>
        <w:right w:val="none" w:sz="0" w:space="0" w:color="auto"/>
      </w:divBdr>
    </w:div>
    <w:div w:id="863982080">
      <w:bodyDiv w:val="1"/>
      <w:marLeft w:val="0"/>
      <w:marRight w:val="0"/>
      <w:marTop w:val="0"/>
      <w:marBottom w:val="0"/>
      <w:divBdr>
        <w:top w:val="none" w:sz="0" w:space="0" w:color="auto"/>
        <w:left w:val="none" w:sz="0" w:space="0" w:color="auto"/>
        <w:bottom w:val="none" w:sz="0" w:space="0" w:color="auto"/>
        <w:right w:val="none" w:sz="0" w:space="0" w:color="auto"/>
      </w:divBdr>
    </w:div>
    <w:div w:id="998076698">
      <w:bodyDiv w:val="1"/>
      <w:marLeft w:val="0"/>
      <w:marRight w:val="0"/>
      <w:marTop w:val="0"/>
      <w:marBottom w:val="0"/>
      <w:divBdr>
        <w:top w:val="none" w:sz="0" w:space="0" w:color="auto"/>
        <w:left w:val="none" w:sz="0" w:space="0" w:color="auto"/>
        <w:bottom w:val="none" w:sz="0" w:space="0" w:color="auto"/>
        <w:right w:val="none" w:sz="0" w:space="0" w:color="auto"/>
      </w:divBdr>
    </w:div>
    <w:div w:id="1003356499">
      <w:bodyDiv w:val="1"/>
      <w:marLeft w:val="0"/>
      <w:marRight w:val="0"/>
      <w:marTop w:val="0"/>
      <w:marBottom w:val="0"/>
      <w:divBdr>
        <w:top w:val="none" w:sz="0" w:space="0" w:color="auto"/>
        <w:left w:val="none" w:sz="0" w:space="0" w:color="auto"/>
        <w:bottom w:val="none" w:sz="0" w:space="0" w:color="auto"/>
        <w:right w:val="none" w:sz="0" w:space="0" w:color="auto"/>
      </w:divBdr>
    </w:div>
    <w:div w:id="1056052220">
      <w:bodyDiv w:val="1"/>
      <w:marLeft w:val="0"/>
      <w:marRight w:val="0"/>
      <w:marTop w:val="0"/>
      <w:marBottom w:val="0"/>
      <w:divBdr>
        <w:top w:val="none" w:sz="0" w:space="0" w:color="auto"/>
        <w:left w:val="none" w:sz="0" w:space="0" w:color="auto"/>
        <w:bottom w:val="none" w:sz="0" w:space="0" w:color="auto"/>
        <w:right w:val="none" w:sz="0" w:space="0" w:color="auto"/>
      </w:divBdr>
    </w:div>
    <w:div w:id="1066957506">
      <w:bodyDiv w:val="1"/>
      <w:marLeft w:val="0"/>
      <w:marRight w:val="0"/>
      <w:marTop w:val="0"/>
      <w:marBottom w:val="0"/>
      <w:divBdr>
        <w:top w:val="none" w:sz="0" w:space="0" w:color="auto"/>
        <w:left w:val="none" w:sz="0" w:space="0" w:color="auto"/>
        <w:bottom w:val="none" w:sz="0" w:space="0" w:color="auto"/>
        <w:right w:val="none" w:sz="0" w:space="0" w:color="auto"/>
      </w:divBdr>
    </w:div>
    <w:div w:id="1067532317">
      <w:bodyDiv w:val="1"/>
      <w:marLeft w:val="0"/>
      <w:marRight w:val="0"/>
      <w:marTop w:val="0"/>
      <w:marBottom w:val="0"/>
      <w:divBdr>
        <w:top w:val="none" w:sz="0" w:space="0" w:color="auto"/>
        <w:left w:val="none" w:sz="0" w:space="0" w:color="auto"/>
        <w:bottom w:val="none" w:sz="0" w:space="0" w:color="auto"/>
        <w:right w:val="none" w:sz="0" w:space="0" w:color="auto"/>
      </w:divBdr>
    </w:div>
    <w:div w:id="1081564205">
      <w:bodyDiv w:val="1"/>
      <w:marLeft w:val="0"/>
      <w:marRight w:val="0"/>
      <w:marTop w:val="0"/>
      <w:marBottom w:val="0"/>
      <w:divBdr>
        <w:top w:val="none" w:sz="0" w:space="0" w:color="auto"/>
        <w:left w:val="none" w:sz="0" w:space="0" w:color="auto"/>
        <w:bottom w:val="none" w:sz="0" w:space="0" w:color="auto"/>
        <w:right w:val="none" w:sz="0" w:space="0" w:color="auto"/>
      </w:divBdr>
    </w:div>
    <w:div w:id="1098797954">
      <w:bodyDiv w:val="1"/>
      <w:marLeft w:val="0"/>
      <w:marRight w:val="0"/>
      <w:marTop w:val="0"/>
      <w:marBottom w:val="0"/>
      <w:divBdr>
        <w:top w:val="none" w:sz="0" w:space="0" w:color="auto"/>
        <w:left w:val="none" w:sz="0" w:space="0" w:color="auto"/>
        <w:bottom w:val="none" w:sz="0" w:space="0" w:color="auto"/>
        <w:right w:val="none" w:sz="0" w:space="0" w:color="auto"/>
      </w:divBdr>
    </w:div>
    <w:div w:id="1170028446">
      <w:bodyDiv w:val="1"/>
      <w:marLeft w:val="0"/>
      <w:marRight w:val="0"/>
      <w:marTop w:val="0"/>
      <w:marBottom w:val="0"/>
      <w:divBdr>
        <w:top w:val="none" w:sz="0" w:space="0" w:color="auto"/>
        <w:left w:val="none" w:sz="0" w:space="0" w:color="auto"/>
        <w:bottom w:val="none" w:sz="0" w:space="0" w:color="auto"/>
        <w:right w:val="none" w:sz="0" w:space="0" w:color="auto"/>
      </w:divBdr>
    </w:div>
    <w:div w:id="1181745215">
      <w:bodyDiv w:val="1"/>
      <w:marLeft w:val="0"/>
      <w:marRight w:val="0"/>
      <w:marTop w:val="0"/>
      <w:marBottom w:val="0"/>
      <w:divBdr>
        <w:top w:val="none" w:sz="0" w:space="0" w:color="auto"/>
        <w:left w:val="none" w:sz="0" w:space="0" w:color="auto"/>
        <w:bottom w:val="none" w:sz="0" w:space="0" w:color="auto"/>
        <w:right w:val="none" w:sz="0" w:space="0" w:color="auto"/>
      </w:divBdr>
    </w:div>
    <w:div w:id="1191185440">
      <w:bodyDiv w:val="1"/>
      <w:marLeft w:val="0"/>
      <w:marRight w:val="0"/>
      <w:marTop w:val="0"/>
      <w:marBottom w:val="0"/>
      <w:divBdr>
        <w:top w:val="none" w:sz="0" w:space="0" w:color="auto"/>
        <w:left w:val="none" w:sz="0" w:space="0" w:color="auto"/>
        <w:bottom w:val="none" w:sz="0" w:space="0" w:color="auto"/>
        <w:right w:val="none" w:sz="0" w:space="0" w:color="auto"/>
      </w:divBdr>
    </w:div>
    <w:div w:id="1212305133">
      <w:bodyDiv w:val="1"/>
      <w:marLeft w:val="0"/>
      <w:marRight w:val="0"/>
      <w:marTop w:val="0"/>
      <w:marBottom w:val="0"/>
      <w:divBdr>
        <w:top w:val="none" w:sz="0" w:space="0" w:color="auto"/>
        <w:left w:val="none" w:sz="0" w:space="0" w:color="auto"/>
        <w:bottom w:val="none" w:sz="0" w:space="0" w:color="auto"/>
        <w:right w:val="none" w:sz="0" w:space="0" w:color="auto"/>
      </w:divBdr>
    </w:div>
    <w:div w:id="1240210690">
      <w:bodyDiv w:val="1"/>
      <w:marLeft w:val="0"/>
      <w:marRight w:val="0"/>
      <w:marTop w:val="0"/>
      <w:marBottom w:val="0"/>
      <w:divBdr>
        <w:top w:val="none" w:sz="0" w:space="0" w:color="auto"/>
        <w:left w:val="none" w:sz="0" w:space="0" w:color="auto"/>
        <w:bottom w:val="none" w:sz="0" w:space="0" w:color="auto"/>
        <w:right w:val="none" w:sz="0" w:space="0" w:color="auto"/>
      </w:divBdr>
    </w:div>
    <w:div w:id="1257057132">
      <w:bodyDiv w:val="1"/>
      <w:marLeft w:val="0"/>
      <w:marRight w:val="0"/>
      <w:marTop w:val="0"/>
      <w:marBottom w:val="0"/>
      <w:divBdr>
        <w:top w:val="none" w:sz="0" w:space="0" w:color="auto"/>
        <w:left w:val="none" w:sz="0" w:space="0" w:color="auto"/>
        <w:bottom w:val="none" w:sz="0" w:space="0" w:color="auto"/>
        <w:right w:val="none" w:sz="0" w:space="0" w:color="auto"/>
      </w:divBdr>
    </w:div>
    <w:div w:id="1279333348">
      <w:bodyDiv w:val="1"/>
      <w:marLeft w:val="0"/>
      <w:marRight w:val="0"/>
      <w:marTop w:val="0"/>
      <w:marBottom w:val="0"/>
      <w:divBdr>
        <w:top w:val="none" w:sz="0" w:space="0" w:color="auto"/>
        <w:left w:val="none" w:sz="0" w:space="0" w:color="auto"/>
        <w:bottom w:val="none" w:sz="0" w:space="0" w:color="auto"/>
        <w:right w:val="none" w:sz="0" w:space="0" w:color="auto"/>
      </w:divBdr>
    </w:div>
    <w:div w:id="1504978606">
      <w:bodyDiv w:val="1"/>
      <w:marLeft w:val="0"/>
      <w:marRight w:val="0"/>
      <w:marTop w:val="0"/>
      <w:marBottom w:val="0"/>
      <w:divBdr>
        <w:top w:val="none" w:sz="0" w:space="0" w:color="auto"/>
        <w:left w:val="none" w:sz="0" w:space="0" w:color="auto"/>
        <w:bottom w:val="none" w:sz="0" w:space="0" w:color="auto"/>
        <w:right w:val="none" w:sz="0" w:space="0" w:color="auto"/>
      </w:divBdr>
    </w:div>
    <w:div w:id="1508790628">
      <w:bodyDiv w:val="1"/>
      <w:marLeft w:val="0"/>
      <w:marRight w:val="0"/>
      <w:marTop w:val="0"/>
      <w:marBottom w:val="0"/>
      <w:divBdr>
        <w:top w:val="none" w:sz="0" w:space="0" w:color="auto"/>
        <w:left w:val="none" w:sz="0" w:space="0" w:color="auto"/>
        <w:bottom w:val="none" w:sz="0" w:space="0" w:color="auto"/>
        <w:right w:val="none" w:sz="0" w:space="0" w:color="auto"/>
      </w:divBdr>
    </w:div>
    <w:div w:id="1510025322">
      <w:bodyDiv w:val="1"/>
      <w:marLeft w:val="0"/>
      <w:marRight w:val="0"/>
      <w:marTop w:val="0"/>
      <w:marBottom w:val="0"/>
      <w:divBdr>
        <w:top w:val="none" w:sz="0" w:space="0" w:color="auto"/>
        <w:left w:val="none" w:sz="0" w:space="0" w:color="auto"/>
        <w:bottom w:val="none" w:sz="0" w:space="0" w:color="auto"/>
        <w:right w:val="none" w:sz="0" w:space="0" w:color="auto"/>
      </w:divBdr>
    </w:div>
    <w:div w:id="1587036281">
      <w:bodyDiv w:val="1"/>
      <w:marLeft w:val="0"/>
      <w:marRight w:val="0"/>
      <w:marTop w:val="0"/>
      <w:marBottom w:val="0"/>
      <w:divBdr>
        <w:top w:val="none" w:sz="0" w:space="0" w:color="auto"/>
        <w:left w:val="none" w:sz="0" w:space="0" w:color="auto"/>
        <w:bottom w:val="none" w:sz="0" w:space="0" w:color="auto"/>
        <w:right w:val="none" w:sz="0" w:space="0" w:color="auto"/>
      </w:divBdr>
    </w:div>
    <w:div w:id="1588223052">
      <w:bodyDiv w:val="1"/>
      <w:marLeft w:val="0"/>
      <w:marRight w:val="0"/>
      <w:marTop w:val="0"/>
      <w:marBottom w:val="0"/>
      <w:divBdr>
        <w:top w:val="none" w:sz="0" w:space="0" w:color="auto"/>
        <w:left w:val="none" w:sz="0" w:space="0" w:color="auto"/>
        <w:bottom w:val="none" w:sz="0" w:space="0" w:color="auto"/>
        <w:right w:val="none" w:sz="0" w:space="0" w:color="auto"/>
      </w:divBdr>
    </w:div>
    <w:div w:id="1615943491">
      <w:bodyDiv w:val="1"/>
      <w:marLeft w:val="0"/>
      <w:marRight w:val="0"/>
      <w:marTop w:val="0"/>
      <w:marBottom w:val="0"/>
      <w:divBdr>
        <w:top w:val="none" w:sz="0" w:space="0" w:color="auto"/>
        <w:left w:val="none" w:sz="0" w:space="0" w:color="auto"/>
        <w:bottom w:val="none" w:sz="0" w:space="0" w:color="auto"/>
        <w:right w:val="none" w:sz="0" w:space="0" w:color="auto"/>
      </w:divBdr>
    </w:div>
    <w:div w:id="1636788983">
      <w:bodyDiv w:val="1"/>
      <w:marLeft w:val="0"/>
      <w:marRight w:val="0"/>
      <w:marTop w:val="0"/>
      <w:marBottom w:val="0"/>
      <w:divBdr>
        <w:top w:val="none" w:sz="0" w:space="0" w:color="auto"/>
        <w:left w:val="none" w:sz="0" w:space="0" w:color="auto"/>
        <w:bottom w:val="none" w:sz="0" w:space="0" w:color="auto"/>
        <w:right w:val="none" w:sz="0" w:space="0" w:color="auto"/>
      </w:divBdr>
    </w:div>
    <w:div w:id="1681857499">
      <w:bodyDiv w:val="1"/>
      <w:marLeft w:val="0"/>
      <w:marRight w:val="0"/>
      <w:marTop w:val="0"/>
      <w:marBottom w:val="0"/>
      <w:divBdr>
        <w:top w:val="none" w:sz="0" w:space="0" w:color="auto"/>
        <w:left w:val="none" w:sz="0" w:space="0" w:color="auto"/>
        <w:bottom w:val="none" w:sz="0" w:space="0" w:color="auto"/>
        <w:right w:val="none" w:sz="0" w:space="0" w:color="auto"/>
      </w:divBdr>
    </w:div>
    <w:div w:id="1683817825">
      <w:bodyDiv w:val="1"/>
      <w:marLeft w:val="0"/>
      <w:marRight w:val="0"/>
      <w:marTop w:val="0"/>
      <w:marBottom w:val="0"/>
      <w:divBdr>
        <w:top w:val="none" w:sz="0" w:space="0" w:color="auto"/>
        <w:left w:val="none" w:sz="0" w:space="0" w:color="auto"/>
        <w:bottom w:val="none" w:sz="0" w:space="0" w:color="auto"/>
        <w:right w:val="none" w:sz="0" w:space="0" w:color="auto"/>
      </w:divBdr>
    </w:div>
    <w:div w:id="1711032788">
      <w:bodyDiv w:val="1"/>
      <w:marLeft w:val="0"/>
      <w:marRight w:val="0"/>
      <w:marTop w:val="0"/>
      <w:marBottom w:val="0"/>
      <w:divBdr>
        <w:top w:val="none" w:sz="0" w:space="0" w:color="auto"/>
        <w:left w:val="none" w:sz="0" w:space="0" w:color="auto"/>
        <w:bottom w:val="none" w:sz="0" w:space="0" w:color="auto"/>
        <w:right w:val="none" w:sz="0" w:space="0" w:color="auto"/>
      </w:divBdr>
    </w:div>
    <w:div w:id="1723678265">
      <w:bodyDiv w:val="1"/>
      <w:marLeft w:val="0"/>
      <w:marRight w:val="0"/>
      <w:marTop w:val="0"/>
      <w:marBottom w:val="0"/>
      <w:divBdr>
        <w:top w:val="none" w:sz="0" w:space="0" w:color="auto"/>
        <w:left w:val="none" w:sz="0" w:space="0" w:color="auto"/>
        <w:bottom w:val="none" w:sz="0" w:space="0" w:color="auto"/>
        <w:right w:val="none" w:sz="0" w:space="0" w:color="auto"/>
      </w:divBdr>
    </w:div>
    <w:div w:id="1782803280">
      <w:bodyDiv w:val="1"/>
      <w:marLeft w:val="0"/>
      <w:marRight w:val="0"/>
      <w:marTop w:val="0"/>
      <w:marBottom w:val="0"/>
      <w:divBdr>
        <w:top w:val="none" w:sz="0" w:space="0" w:color="auto"/>
        <w:left w:val="none" w:sz="0" w:space="0" w:color="auto"/>
        <w:bottom w:val="none" w:sz="0" w:space="0" w:color="auto"/>
        <w:right w:val="none" w:sz="0" w:space="0" w:color="auto"/>
      </w:divBdr>
    </w:div>
    <w:div w:id="1794977072">
      <w:bodyDiv w:val="1"/>
      <w:marLeft w:val="0"/>
      <w:marRight w:val="0"/>
      <w:marTop w:val="0"/>
      <w:marBottom w:val="0"/>
      <w:divBdr>
        <w:top w:val="none" w:sz="0" w:space="0" w:color="auto"/>
        <w:left w:val="none" w:sz="0" w:space="0" w:color="auto"/>
        <w:bottom w:val="none" w:sz="0" w:space="0" w:color="auto"/>
        <w:right w:val="none" w:sz="0" w:space="0" w:color="auto"/>
      </w:divBdr>
    </w:div>
    <w:div w:id="1805348245">
      <w:bodyDiv w:val="1"/>
      <w:marLeft w:val="0"/>
      <w:marRight w:val="0"/>
      <w:marTop w:val="0"/>
      <w:marBottom w:val="0"/>
      <w:divBdr>
        <w:top w:val="none" w:sz="0" w:space="0" w:color="auto"/>
        <w:left w:val="none" w:sz="0" w:space="0" w:color="auto"/>
        <w:bottom w:val="none" w:sz="0" w:space="0" w:color="auto"/>
        <w:right w:val="none" w:sz="0" w:space="0" w:color="auto"/>
      </w:divBdr>
    </w:div>
    <w:div w:id="1825777960">
      <w:bodyDiv w:val="1"/>
      <w:marLeft w:val="0"/>
      <w:marRight w:val="0"/>
      <w:marTop w:val="0"/>
      <w:marBottom w:val="0"/>
      <w:divBdr>
        <w:top w:val="none" w:sz="0" w:space="0" w:color="auto"/>
        <w:left w:val="none" w:sz="0" w:space="0" w:color="auto"/>
        <w:bottom w:val="none" w:sz="0" w:space="0" w:color="auto"/>
        <w:right w:val="none" w:sz="0" w:space="0" w:color="auto"/>
      </w:divBdr>
    </w:div>
    <w:div w:id="1845047447">
      <w:bodyDiv w:val="1"/>
      <w:marLeft w:val="0"/>
      <w:marRight w:val="0"/>
      <w:marTop w:val="0"/>
      <w:marBottom w:val="0"/>
      <w:divBdr>
        <w:top w:val="none" w:sz="0" w:space="0" w:color="auto"/>
        <w:left w:val="none" w:sz="0" w:space="0" w:color="auto"/>
        <w:bottom w:val="none" w:sz="0" w:space="0" w:color="auto"/>
        <w:right w:val="none" w:sz="0" w:space="0" w:color="auto"/>
      </w:divBdr>
    </w:div>
    <w:div w:id="1855536682">
      <w:bodyDiv w:val="1"/>
      <w:marLeft w:val="0"/>
      <w:marRight w:val="0"/>
      <w:marTop w:val="0"/>
      <w:marBottom w:val="0"/>
      <w:divBdr>
        <w:top w:val="none" w:sz="0" w:space="0" w:color="auto"/>
        <w:left w:val="none" w:sz="0" w:space="0" w:color="auto"/>
        <w:bottom w:val="none" w:sz="0" w:space="0" w:color="auto"/>
        <w:right w:val="none" w:sz="0" w:space="0" w:color="auto"/>
      </w:divBdr>
    </w:div>
    <w:div w:id="1941452826">
      <w:bodyDiv w:val="1"/>
      <w:marLeft w:val="0"/>
      <w:marRight w:val="0"/>
      <w:marTop w:val="0"/>
      <w:marBottom w:val="0"/>
      <w:divBdr>
        <w:top w:val="none" w:sz="0" w:space="0" w:color="auto"/>
        <w:left w:val="none" w:sz="0" w:space="0" w:color="auto"/>
        <w:bottom w:val="none" w:sz="0" w:space="0" w:color="auto"/>
        <w:right w:val="none" w:sz="0" w:space="0" w:color="auto"/>
      </w:divBdr>
    </w:div>
    <w:div w:id="1941798131">
      <w:bodyDiv w:val="1"/>
      <w:marLeft w:val="0"/>
      <w:marRight w:val="0"/>
      <w:marTop w:val="0"/>
      <w:marBottom w:val="0"/>
      <w:divBdr>
        <w:top w:val="none" w:sz="0" w:space="0" w:color="auto"/>
        <w:left w:val="none" w:sz="0" w:space="0" w:color="auto"/>
        <w:bottom w:val="none" w:sz="0" w:space="0" w:color="auto"/>
        <w:right w:val="none" w:sz="0" w:space="0" w:color="auto"/>
      </w:divBdr>
    </w:div>
    <w:div w:id="2037342069">
      <w:bodyDiv w:val="1"/>
      <w:marLeft w:val="0"/>
      <w:marRight w:val="0"/>
      <w:marTop w:val="0"/>
      <w:marBottom w:val="0"/>
      <w:divBdr>
        <w:top w:val="none" w:sz="0" w:space="0" w:color="auto"/>
        <w:left w:val="none" w:sz="0" w:space="0" w:color="auto"/>
        <w:bottom w:val="none" w:sz="0" w:space="0" w:color="auto"/>
        <w:right w:val="none" w:sz="0" w:space="0" w:color="auto"/>
      </w:divBdr>
    </w:div>
    <w:div w:id="214369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4.xml"/><Relationship Id="rId22" Type="http://schemas.openxmlformats.org/officeDocument/2006/relationships/chart" Target="charts/chart12.xml"/></Relationships>
</file>

<file path=word/_rels/footnotes.xml.rels><?xml version="1.0" encoding="UTF-8" standalone="yes"?>
<Relationships xmlns="http://schemas.openxmlformats.org/package/2006/relationships"><Relationship Id="rId3" Type="http://schemas.openxmlformats.org/officeDocument/2006/relationships/hyperlink" Target="https://www.gov.uk/government/speeches/the-prime-ministers-levelling-up-speech-15-july-2021" TargetMode="External"/><Relationship Id="rId2" Type="http://schemas.openxmlformats.org/officeDocument/2006/relationships/hyperlink" Target="https://www.ncbi.nlm.nih.gov/pmc/articles/PMC2705545" TargetMode="External"/><Relationship Id="rId1" Type="http://schemas.openxmlformats.org/officeDocument/2006/relationships/hyperlink" Target="https://www.ncbi.nlm.nih.gov/pmc/articles/PMC2705545" TargetMode="External"/><Relationship Id="rId4" Type="http://schemas.openxmlformats.org/officeDocument/2006/relationships/hyperlink" Target="https://www.centreforcities.org/blog/why-levelling-up-requires-planning-reform/"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4C-File01\Teams\Centre%20for%20Cities\Research%20programme\Business%20&amp;%20Enterprise\Economic%20complexity\data\21-09-02%20Charts%20final.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5" Type="http://schemas.openxmlformats.org/officeDocument/2006/relationships/chartUserShapes" Target="../drawings/drawing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National ECI at Local Authority level,</a:t>
            </a:r>
            <a:r>
              <a:rPr lang="en-GB" sz="900" baseline="0">
                <a:latin typeface="CorporateSBQ" pitchFamily="50" charset="0"/>
              </a:rPr>
              <a:t> </a:t>
            </a:r>
            <a:r>
              <a:rPr lang="en-GB" sz="900">
                <a:latin typeface="CorporateSBQ" pitchFamily="50" charset="0"/>
              </a:rPr>
              <a:t>2019</a:t>
            </a: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0"/>
          <c:order val="0"/>
          <c:tx>
            <c:v>National ECI, at Local Authority level (2019)</c:v>
          </c:tx>
          <c:spPr>
            <a:solidFill>
              <a:schemeClr val="accent1"/>
            </a:solidFill>
            <a:ln>
              <a:noFill/>
            </a:ln>
            <a:effectLst/>
          </c:spPr>
          <c:invertIfNegative val="0"/>
          <c:cat>
            <c:strRef>
              <c:f>'Figure 1 - urban vs. non urban'!$B$1:$C$1</c:f>
              <c:strCache>
                <c:ptCount val="2"/>
                <c:pt idx="0">
                  <c:v>Cities and large towns</c:v>
                </c:pt>
                <c:pt idx="1">
                  <c:v>Rest of Britain</c:v>
                </c:pt>
              </c:strCache>
            </c:strRef>
          </c:cat>
          <c:val>
            <c:numRef>
              <c:f>'Figure 1 - urban vs. non urban'!$B$2:$C$2</c:f>
              <c:numCache>
                <c:formatCode>General</c:formatCode>
                <c:ptCount val="2"/>
                <c:pt idx="0">
                  <c:v>1.1147790168662661</c:v>
                </c:pt>
                <c:pt idx="1">
                  <c:v>-0.3298337573192256</c:v>
                </c:pt>
              </c:numCache>
            </c:numRef>
          </c:val>
          <c:extLst>
            <c:ext xmlns:c16="http://schemas.microsoft.com/office/drawing/2014/chart" uri="{C3380CC4-5D6E-409C-BE32-E72D297353CC}">
              <c16:uniqueId val="{00000000-16D9-4740-836F-284EBD860725}"/>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at urban level, 1981 and 2019</a:t>
            </a:r>
            <a:endParaRPr lang="en-GB" sz="900"/>
          </a:p>
        </c:rich>
      </c:tx>
      <c:layout>
        <c:manualLayout>
          <c:xMode val="edge"/>
          <c:yMode val="edge"/>
          <c:x val="0"/>
          <c:y val="2.841716396703608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0"/>
          <c:order val="0"/>
          <c:tx>
            <c:strRef>
              <c:f>'Appendix 2'!$B$9</c:f>
              <c:strCache>
                <c:ptCount val="1"/>
                <c:pt idx="0">
                  <c:v>1981</c:v>
                </c:pt>
              </c:strCache>
            </c:strRef>
          </c:tx>
          <c:spPr>
            <a:solidFill>
              <a:schemeClr val="accent1"/>
            </a:solidFill>
            <a:ln>
              <a:noFill/>
            </a:ln>
            <a:effectLst/>
          </c:spPr>
          <c:invertIfNegative val="0"/>
          <c:cat>
            <c:strRef>
              <c:f>'Appendix 2'!$A$10:$A$11</c:f>
              <c:strCache>
                <c:ptCount val="2"/>
                <c:pt idx="0">
                  <c:v>Urban Local Authorities</c:v>
                </c:pt>
                <c:pt idx="1">
                  <c:v>Largest cities, excluding London</c:v>
                </c:pt>
              </c:strCache>
            </c:strRef>
          </c:cat>
          <c:val>
            <c:numRef>
              <c:f>'Appendix 2'!$B$10</c:f>
              <c:numCache>
                <c:formatCode>General</c:formatCode>
                <c:ptCount val="1"/>
                <c:pt idx="0">
                  <c:v>1.0269609319050674</c:v>
                </c:pt>
              </c:numCache>
            </c:numRef>
          </c:val>
          <c:extLst>
            <c:ext xmlns:c16="http://schemas.microsoft.com/office/drawing/2014/chart" uri="{C3380CC4-5D6E-409C-BE32-E72D297353CC}">
              <c16:uniqueId val="{00000000-083C-4B78-8CE7-64B98B2A9F44}"/>
            </c:ext>
          </c:extLst>
        </c:ser>
        <c:ser>
          <c:idx val="1"/>
          <c:order val="1"/>
          <c:tx>
            <c:strRef>
              <c:f>'Appendix 2'!$C$9</c:f>
              <c:strCache>
                <c:ptCount val="1"/>
                <c:pt idx="0">
                  <c:v>2019</c:v>
                </c:pt>
              </c:strCache>
            </c:strRef>
          </c:tx>
          <c:spPr>
            <a:solidFill>
              <a:schemeClr val="accent2"/>
            </a:solidFill>
            <a:ln>
              <a:noFill/>
            </a:ln>
            <a:effectLst/>
          </c:spPr>
          <c:invertIfNegative val="0"/>
          <c:cat>
            <c:strRef>
              <c:f>'Appendix 2'!$A$10:$A$11</c:f>
              <c:strCache>
                <c:ptCount val="2"/>
                <c:pt idx="0">
                  <c:v>Urban Local Authorities</c:v>
                </c:pt>
                <c:pt idx="1">
                  <c:v>Largest cities, excluding London</c:v>
                </c:pt>
              </c:strCache>
            </c:strRef>
          </c:cat>
          <c:val>
            <c:numRef>
              <c:f>'Appendix 2'!$C$10</c:f>
              <c:numCache>
                <c:formatCode>General</c:formatCode>
                <c:ptCount val="1"/>
                <c:pt idx="0">
                  <c:v>1.4446127741854917</c:v>
                </c:pt>
              </c:numCache>
            </c:numRef>
          </c:val>
          <c:extLst>
            <c:ext xmlns:c16="http://schemas.microsoft.com/office/drawing/2014/chart" uri="{C3380CC4-5D6E-409C-BE32-E72D297353CC}">
              <c16:uniqueId val="{00000001-083C-4B78-8CE7-64B98B2A9F44}"/>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legend>
      <c:legendPos val="r"/>
      <c:layout>
        <c:manualLayout>
          <c:xMode val="edge"/>
          <c:yMode val="edge"/>
          <c:x val="0.91219225256417436"/>
          <c:y val="4.7244094488188948E-2"/>
          <c:w val="7.5987416466558697E-2"/>
          <c:h val="0.2555118110236220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latin typeface="CorporateSBQ" pitchFamily="50" charset="0"/>
              </a:rPr>
              <a:t>ECI and productivity</a:t>
            </a:r>
          </a:p>
        </c:rich>
      </c:tx>
      <c:layout>
        <c:manualLayout>
          <c:xMode val="edge"/>
          <c:yMode val="edge"/>
          <c:x val="2.6958223972003495E-2"/>
          <c:y val="9.0909090909090905E-3"/>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7680314960629923"/>
          <c:y val="0.12415390121689335"/>
          <c:w val="0.7789835958005249"/>
          <c:h val="0.66659484609878306"/>
        </c:manualLayout>
      </c:layout>
      <c:scatterChart>
        <c:scatterStyle val="lineMarker"/>
        <c:varyColors val="0"/>
        <c:ser>
          <c:idx val="0"/>
          <c:order val="0"/>
          <c:tx>
            <c:strRef>
              <c:f>'Appendix 5B'!$B$1</c:f>
              <c:strCache>
                <c:ptCount val="1"/>
                <c:pt idx="0">
                  <c:v>English large</c:v>
                </c:pt>
              </c:strCache>
            </c:strRef>
          </c:tx>
          <c:spPr>
            <a:ln w="25400" cap="rnd">
              <a:noFill/>
              <a:round/>
            </a:ln>
            <a:effectLst/>
          </c:spPr>
          <c:marker>
            <c:symbol val="circle"/>
            <c:size val="5"/>
            <c:spPr>
              <a:solidFill>
                <a:srgbClr val="00B0F0"/>
              </a:solidFill>
              <a:ln w="9525">
                <a:noFill/>
              </a:ln>
              <a:effectLst/>
            </c:spPr>
          </c:marker>
          <c:dLbls>
            <c:dLbl>
              <c:idx val="0"/>
              <c:tx>
                <c:rich>
                  <a:bodyPr/>
                  <a:lstStyle/>
                  <a:p>
                    <a:r>
                      <a:rPr lang="en-US"/>
                      <a:t>London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293-4809-AD4C-C0D79FF6F083}"/>
                </c:ext>
              </c:extLst>
            </c:dLbl>
            <c:dLbl>
              <c:idx val="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293-4809-AD4C-C0D79FF6F08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93-4809-AD4C-C0D79FF6F083}"/>
                </c:ext>
              </c:extLst>
            </c:dLbl>
            <c:dLbl>
              <c:idx val="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293-4809-AD4C-C0D79FF6F083}"/>
                </c:ext>
              </c:extLst>
            </c:dLbl>
            <c:dLbl>
              <c:idx val="4"/>
              <c:layout>
                <c:manualLayout>
                  <c:x val="2.777777777777676E-3"/>
                  <c:y val="-4.6296296296296294E-3"/>
                </c:manualLayout>
              </c:layout>
              <c:tx>
                <c:rich>
                  <a:bodyPr/>
                  <a:lstStyle/>
                  <a:p>
                    <a:r>
                      <a:rPr lang="en-US"/>
                      <a:t>Manchester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293-4809-AD4C-C0D79FF6F083}"/>
                </c:ext>
              </c:extLst>
            </c:dLbl>
            <c:dLbl>
              <c:idx val="5"/>
              <c:layout>
                <c:manualLayout>
                  <c:x val="-0.13611111111111113"/>
                  <c:y val="-1.8518518518518604E-2"/>
                </c:manualLayout>
              </c:layout>
              <c:tx>
                <c:rich>
                  <a:bodyPr/>
                  <a:lstStyle/>
                  <a:p>
                    <a:r>
                      <a:rPr lang="en-US"/>
                      <a:t>Birmingham</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293-4809-AD4C-C0D79FF6F083}"/>
                </c:ext>
              </c:extLst>
            </c:dLbl>
            <c:dLbl>
              <c:idx val="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293-4809-AD4C-C0D79FF6F083}"/>
                </c:ext>
              </c:extLst>
            </c:dLbl>
            <c:dLbl>
              <c:idx val="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293-4809-AD4C-C0D79FF6F08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293-4809-AD4C-C0D79FF6F083}"/>
                </c:ext>
              </c:extLst>
            </c:dLbl>
            <c:dLbl>
              <c:idx val="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293-4809-AD4C-C0D79FF6F083}"/>
                </c:ext>
              </c:extLst>
            </c:dLbl>
            <c:dLbl>
              <c:idx val="10"/>
              <c:layout>
                <c:manualLayout>
                  <c:x val="-9.4444444444444442E-2"/>
                  <c:y val="-0.2361111111111111"/>
                </c:manualLayout>
              </c:layout>
              <c:tx>
                <c:rich>
                  <a:bodyPr/>
                  <a:lstStyle/>
                  <a:p>
                    <a:r>
                      <a:rPr lang="en-US"/>
                      <a:t>Glasgow</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293-4809-AD4C-C0D79FF6F083}"/>
                </c:ext>
              </c:extLst>
            </c:dLbl>
            <c:dLbl>
              <c:idx val="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293-4809-AD4C-C0D79FF6F083}"/>
                </c:ext>
              </c:extLst>
            </c:dLbl>
            <c:dLbl>
              <c:idx val="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293-4809-AD4C-C0D79FF6F083}"/>
                </c:ext>
              </c:extLst>
            </c:dLbl>
            <c:dLbl>
              <c:idx val="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293-4809-AD4C-C0D79FF6F083}"/>
                </c:ext>
              </c:extLst>
            </c:dLbl>
            <c:dLbl>
              <c:idx val="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293-4809-AD4C-C0D79FF6F083}"/>
                </c:ext>
              </c:extLst>
            </c:dLbl>
            <c:dLbl>
              <c:idx val="15"/>
              <c:tx>
                <c:rich>
                  <a:bodyPr/>
                  <a:lstStyle/>
                  <a:p>
                    <a:r>
                      <a:rPr lang="en-US"/>
                      <a:t>Leeds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293-4809-AD4C-C0D79FF6F083}"/>
                </c:ext>
              </c:extLst>
            </c:dLbl>
            <c:dLbl>
              <c:idx val="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293-4809-AD4C-C0D79FF6F083}"/>
                </c:ext>
              </c:extLst>
            </c:dLbl>
            <c:dLbl>
              <c:idx val="17"/>
              <c:layout>
                <c:manualLayout>
                  <c:x val="5.2777777777777778E-2"/>
                  <c:y val="-4.6296296296296294E-3"/>
                </c:manualLayout>
              </c:layout>
              <c:tx>
                <c:rich>
                  <a:bodyPr/>
                  <a:lstStyle/>
                  <a:p>
                    <a:r>
                      <a:rPr lang="en-US"/>
                      <a:t>Bristol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9293-4809-AD4C-C0D79FF6F083}"/>
                </c:ext>
              </c:extLst>
            </c:dLbl>
            <c:dLbl>
              <c:idx val="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9293-4809-AD4C-C0D79FF6F083}"/>
                </c:ext>
              </c:extLst>
            </c:dLbl>
            <c:dLbl>
              <c:idx val="19"/>
              <c:layout>
                <c:manualLayout>
                  <c:x val="-8.3333333333333332E-3"/>
                  <c:y val="6.4814814814814811E-2"/>
                </c:manualLayout>
              </c:layout>
              <c:tx>
                <c:rich>
                  <a:bodyPr/>
                  <a:lstStyle/>
                  <a:p>
                    <a:r>
                      <a:rPr lang="en-US"/>
                      <a:t>Newcastle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9293-4809-AD4C-C0D79FF6F08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9293-4809-AD4C-C0D79FF6F08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9293-4809-AD4C-C0D79FF6F083}"/>
                </c:ext>
              </c:extLst>
            </c:dLbl>
            <c:dLbl>
              <c:idx val="22"/>
              <c:layout>
                <c:manualLayout>
                  <c:x val="-4.166666666666672E-2"/>
                  <c:y val="6.4814814814814811E-2"/>
                </c:manualLayout>
              </c:layout>
              <c:tx>
                <c:rich>
                  <a:bodyPr/>
                  <a:lstStyle/>
                  <a:p>
                    <a:r>
                      <a:rPr lang="en-US"/>
                      <a:t>Sheffield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9293-4809-AD4C-C0D79FF6F083}"/>
                </c:ext>
              </c:extLst>
            </c:dLbl>
            <c:dLbl>
              <c:idx val="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9293-4809-AD4C-C0D79FF6F083}"/>
                </c:ext>
              </c:extLst>
            </c:dLbl>
            <c:dLbl>
              <c:idx val="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9293-4809-AD4C-C0D79FF6F08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9293-4809-AD4C-C0D79FF6F083}"/>
                </c:ext>
              </c:extLst>
            </c:dLbl>
            <c:dLbl>
              <c:idx val="26"/>
              <c:layout>
                <c:manualLayout>
                  <c:x val="-0.16111111111111112"/>
                  <c:y val="5.0925925925926013E-2"/>
                </c:manualLayout>
              </c:layout>
              <c:tx>
                <c:rich>
                  <a:bodyPr/>
                  <a:lstStyle/>
                  <a:p>
                    <a:r>
                      <a:rPr lang="en-US"/>
                      <a:t>Nottingham</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9293-4809-AD4C-C0D79FF6F083}"/>
                </c:ext>
              </c:extLst>
            </c:dLbl>
            <c:dLbl>
              <c:idx val="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9293-4809-AD4C-C0D79FF6F083}"/>
                </c:ext>
              </c:extLst>
            </c:dLbl>
            <c:dLbl>
              <c:idx val="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9293-4809-AD4C-C0D79FF6F083}"/>
                </c:ext>
              </c:extLst>
            </c:dLbl>
            <c:dLbl>
              <c:idx val="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9293-4809-AD4C-C0D79FF6F08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9293-4809-AD4C-C0D79FF6F083}"/>
                </c:ext>
              </c:extLst>
            </c:dLbl>
            <c:dLbl>
              <c:idx val="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9293-4809-AD4C-C0D79FF6F08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9293-4809-AD4C-C0D79FF6F083}"/>
                </c:ext>
              </c:extLst>
            </c:dLbl>
            <c:dLbl>
              <c:idx val="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9293-4809-AD4C-C0D79FF6F08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9293-4809-AD4C-C0D79FF6F08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9293-4809-AD4C-C0D79FF6F08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9293-4809-AD4C-C0D79FF6F08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9293-4809-AD4C-C0D79FF6F08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9293-4809-AD4C-C0D79FF6F08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7-9293-4809-AD4C-C0D79FF6F08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9293-4809-AD4C-C0D79FF6F08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9293-4809-AD4C-C0D79FF6F08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9293-4809-AD4C-C0D79FF6F08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B-9293-4809-AD4C-C0D79FF6F08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9293-4809-AD4C-C0D79FF6F08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D-9293-4809-AD4C-C0D79FF6F08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E-9293-4809-AD4C-C0D79FF6F08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F-9293-4809-AD4C-C0D79FF6F08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0-9293-4809-AD4C-C0D79FF6F08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1-9293-4809-AD4C-C0D79FF6F08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9293-4809-AD4C-C0D79FF6F08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3-9293-4809-AD4C-C0D79FF6F08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9293-4809-AD4C-C0D79FF6F08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5-9293-4809-AD4C-C0D79FF6F08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9293-4809-AD4C-C0D79FF6F08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7-9293-4809-AD4C-C0D79FF6F08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9293-4809-AD4C-C0D79FF6F08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9-9293-4809-AD4C-C0D79FF6F08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A-9293-4809-AD4C-C0D79FF6F08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B-9293-4809-AD4C-C0D79FF6F08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C-9293-4809-AD4C-C0D79FF6F08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9293-4809-AD4C-C0D79FF6F08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E-9293-4809-AD4C-C0D79FF6F08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F-9293-4809-AD4C-C0D79FF6F08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0-9293-4809-AD4C-C0D79FF6F08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1-9293-4809-AD4C-C0D79FF6F08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2-9293-4809-AD4C-C0D79FF6F08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3-9293-4809-AD4C-C0D79FF6F08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4-9293-4809-AD4C-C0D79FF6F08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5-9293-4809-AD4C-C0D79FF6F08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6-9293-4809-AD4C-C0D79FF6F08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7-9293-4809-AD4C-C0D79FF6F08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8-9293-4809-AD4C-C0D79FF6F08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9-9293-4809-AD4C-C0D79FF6F08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A-9293-4809-AD4C-C0D79FF6F08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B-9293-4809-AD4C-C0D79FF6F08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C-9293-4809-AD4C-C0D79FF6F08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D-9293-4809-AD4C-C0D79FF6F08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E-9293-4809-AD4C-C0D79FF6F08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F-9293-4809-AD4C-C0D79FF6F08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0-9293-4809-AD4C-C0D79FF6F08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1-9293-4809-AD4C-C0D79FF6F08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2-9293-4809-AD4C-C0D79FF6F08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3-9293-4809-AD4C-C0D79FF6F08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4-9293-4809-AD4C-C0D79FF6F08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5-9293-4809-AD4C-C0D79FF6F08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6-9293-4809-AD4C-C0D79FF6F08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7-9293-4809-AD4C-C0D79FF6F08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8-9293-4809-AD4C-C0D79FF6F08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9-9293-4809-AD4C-C0D79FF6F08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A-9293-4809-AD4C-C0D79FF6F08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B-9293-4809-AD4C-C0D79FF6F08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C-9293-4809-AD4C-C0D79FF6F08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D-9293-4809-AD4C-C0D79FF6F08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E-9293-4809-AD4C-C0D79FF6F08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F-9293-4809-AD4C-C0D79FF6F08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0-9293-4809-AD4C-C0D79FF6F08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1-9293-4809-AD4C-C0D79FF6F08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2-9293-4809-AD4C-C0D79FF6F08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3-9293-4809-AD4C-C0D79FF6F08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4-9293-4809-AD4C-C0D79FF6F08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5-9293-4809-AD4C-C0D79FF6F08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6-9293-4809-AD4C-C0D79FF6F08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7-9293-4809-AD4C-C0D79FF6F08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8-9293-4809-AD4C-C0D79FF6F08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9-9293-4809-AD4C-C0D79FF6F08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A-9293-4809-AD4C-C0D79FF6F08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B-9293-4809-AD4C-C0D79FF6F08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C-9293-4809-AD4C-C0D79FF6F08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D-9293-4809-AD4C-C0D79FF6F08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E-9293-4809-AD4C-C0D79FF6F08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F-9293-4809-AD4C-C0D79FF6F08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0-9293-4809-AD4C-C0D79FF6F08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1-9293-4809-AD4C-C0D79FF6F08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2-9293-4809-AD4C-C0D79FF6F08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3-9293-4809-AD4C-C0D79FF6F08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4-9293-4809-AD4C-C0D79FF6F08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5-9293-4809-AD4C-C0D79FF6F08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6-9293-4809-AD4C-C0D79FF6F08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7-9293-4809-AD4C-C0D79FF6F08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8-9293-4809-AD4C-C0D79FF6F08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9-9293-4809-AD4C-C0D79FF6F08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A-9293-4809-AD4C-C0D79FF6F08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B-9293-4809-AD4C-C0D79FF6F08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C-9293-4809-AD4C-C0D79FF6F08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D-9293-4809-AD4C-C0D79FF6F08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E-9293-4809-AD4C-C0D79FF6F08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F-9293-4809-AD4C-C0D79FF6F08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0-9293-4809-AD4C-C0D79FF6F08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1-9293-4809-AD4C-C0D79FF6F08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2-9293-4809-AD4C-C0D79FF6F08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3-9293-4809-AD4C-C0D79FF6F08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4-9293-4809-AD4C-C0D79FF6F08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5-9293-4809-AD4C-C0D79FF6F08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6-9293-4809-AD4C-C0D79FF6F08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7-9293-4809-AD4C-C0D79FF6F08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8-9293-4809-AD4C-C0D79FF6F08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9-9293-4809-AD4C-C0D79FF6F08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A-9293-4809-AD4C-C0D79FF6F08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B-9293-4809-AD4C-C0D79FF6F08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C-9293-4809-AD4C-C0D79FF6F08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D-9293-4809-AD4C-C0D79FF6F08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E-9293-4809-AD4C-C0D79FF6F08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F-9293-4809-AD4C-C0D79FF6F08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0-9293-4809-AD4C-C0D79FF6F08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1-9293-4809-AD4C-C0D79FF6F08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2-9293-4809-AD4C-C0D79FF6F08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3-9293-4809-AD4C-C0D79FF6F08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4-9293-4809-AD4C-C0D79FF6F08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5-9293-4809-AD4C-C0D79FF6F08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6-9293-4809-AD4C-C0D79FF6F08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7-9293-4809-AD4C-C0D79FF6F08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8-9293-4809-AD4C-C0D79FF6F08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9-9293-4809-AD4C-C0D79FF6F08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A-9293-4809-AD4C-C0D79FF6F08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B-9293-4809-AD4C-C0D79FF6F08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C-9293-4809-AD4C-C0D79FF6F08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D-9293-4809-AD4C-C0D79FF6F08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E-9293-4809-AD4C-C0D79FF6F08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F-9293-4809-AD4C-C0D79FF6F08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0-9293-4809-AD4C-C0D79FF6F08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1-9293-4809-AD4C-C0D79FF6F08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2-9293-4809-AD4C-C0D79FF6F08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3-9293-4809-AD4C-C0D79FF6F08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4-9293-4809-AD4C-C0D79FF6F08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5-9293-4809-AD4C-C0D79FF6F08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6-9293-4809-AD4C-C0D79FF6F08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7-9293-4809-AD4C-C0D79FF6F08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8-9293-4809-AD4C-C0D79FF6F08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9-9293-4809-AD4C-C0D79FF6F08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A-9293-4809-AD4C-C0D79FF6F08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B-9293-4809-AD4C-C0D79FF6F08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C-9293-4809-AD4C-C0D79FF6F08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D-9293-4809-AD4C-C0D79FF6F083}"/>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5B'!$B$3:$B$176</c:f>
              <c:numCache>
                <c:formatCode>General</c:formatCode>
                <c:ptCount val="174"/>
                <c:pt idx="0">
                  <c:v>3.0509733132422729</c:v>
                </c:pt>
                <c:pt idx="1">
                  <c:v>#N/A</c:v>
                </c:pt>
                <c:pt idx="2">
                  <c:v>#N/A</c:v>
                </c:pt>
                <c:pt idx="3">
                  <c:v>#N/A</c:v>
                </c:pt>
                <c:pt idx="4">
                  <c:v>0.36485107933947319</c:v>
                </c:pt>
                <c:pt idx="5">
                  <c:v>-1.143332803515813</c:v>
                </c:pt>
                <c:pt idx="6">
                  <c:v>#N/A</c:v>
                </c:pt>
                <c:pt idx="7">
                  <c:v>#N/A</c:v>
                </c:pt>
                <c:pt idx="8">
                  <c:v>#N/A</c:v>
                </c:pt>
                <c:pt idx="9">
                  <c:v>#N/A</c:v>
                </c:pt>
                <c:pt idx="10">
                  <c:v>-0.2310188136037746</c:v>
                </c:pt>
                <c:pt idx="11">
                  <c:v>#N/A</c:v>
                </c:pt>
                <c:pt idx="12">
                  <c:v>#N/A</c:v>
                </c:pt>
                <c:pt idx="13">
                  <c:v>#N/A</c:v>
                </c:pt>
                <c:pt idx="14">
                  <c:v>#N/A</c:v>
                </c:pt>
                <c:pt idx="15">
                  <c:v>0.3103053515786065</c:v>
                </c:pt>
                <c:pt idx="16">
                  <c:v>#N/A</c:v>
                </c:pt>
                <c:pt idx="17">
                  <c:v>0.79597033699789355</c:v>
                </c:pt>
                <c:pt idx="18">
                  <c:v>#N/A</c:v>
                </c:pt>
                <c:pt idx="19">
                  <c:v>-0.13644084000647941</c:v>
                </c:pt>
                <c:pt idx="20">
                  <c:v>#N/A</c:v>
                </c:pt>
                <c:pt idx="21">
                  <c:v>#N/A</c:v>
                </c:pt>
                <c:pt idx="22">
                  <c:v>-0.7261271644516456</c:v>
                </c:pt>
                <c:pt idx="23">
                  <c:v>#N/A</c:v>
                </c:pt>
                <c:pt idx="24">
                  <c:v>#N/A</c:v>
                </c:pt>
                <c:pt idx="25">
                  <c:v>#N/A</c:v>
                </c:pt>
                <c:pt idx="26">
                  <c:v>-0.91790755662600443</c:v>
                </c:pt>
                <c:pt idx="27">
                  <c:v>#N/A</c:v>
                </c:pt>
                <c:pt idx="28">
                  <c:v>#N/A</c:v>
                </c:pt>
                <c:pt idx="29">
                  <c:v>#N/A</c:v>
                </c:pt>
                <c:pt idx="30">
                  <c:v>-0.29551355606536661</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0AE-9293-4809-AD4C-C0D79FF6F083}"/>
            </c:ext>
          </c:extLst>
        </c:ser>
        <c:ser>
          <c:idx val="1"/>
          <c:order val="1"/>
          <c:tx>
            <c:strRef>
              <c:f>'Appendix 5B'!$C$1</c:f>
              <c:strCache>
                <c:ptCount val="1"/>
                <c:pt idx="0">
                  <c:v>French and German Large</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F-9293-4809-AD4C-C0D79FF6F083}"/>
                </c:ext>
              </c:extLst>
            </c:dLbl>
            <c:dLbl>
              <c:idx val="1"/>
              <c:tx>
                <c:rich>
                  <a:bodyPr/>
                  <a:lstStyle/>
                  <a:p>
                    <a:r>
                      <a:rPr lang="en-US"/>
                      <a:t>Paris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0-9293-4809-AD4C-C0D79FF6F08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1-9293-4809-AD4C-C0D79FF6F083}"/>
                </c:ext>
              </c:extLst>
            </c:dLbl>
            <c:dLbl>
              <c:idx val="3"/>
              <c:layout>
                <c:manualLayout>
                  <c:x val="-7.4999999999999997E-2"/>
                  <c:y val="-0.10185185185185185"/>
                </c:manualLayout>
              </c:layout>
              <c:tx>
                <c:rich>
                  <a:bodyPr/>
                  <a:lstStyle/>
                  <a:p>
                    <a:r>
                      <a:rPr lang="en-US"/>
                      <a:t>Hamburg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2-9293-4809-AD4C-C0D79FF6F083}"/>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3-9293-4809-AD4C-C0D79FF6F083}"/>
                </c:ext>
              </c:extLst>
            </c:dLbl>
            <c:dLbl>
              <c:idx val="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4-9293-4809-AD4C-C0D79FF6F083}"/>
                </c:ext>
              </c:extLst>
            </c:dLbl>
            <c:dLbl>
              <c:idx val="6"/>
              <c:tx>
                <c:rich>
                  <a:bodyPr/>
                  <a:lstStyle/>
                  <a:p>
                    <a:r>
                      <a:rPr lang="en-US"/>
                      <a:t>Munich</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5-9293-4809-AD4C-C0D79FF6F083}"/>
                </c:ext>
              </c:extLst>
            </c:dLbl>
            <c:dLbl>
              <c:idx val="7"/>
              <c:layout>
                <c:manualLayout>
                  <c:x val="0"/>
                  <c:y val="-5.092592592592584E-2"/>
                </c:manualLayout>
              </c:layout>
              <c:tx>
                <c:rich>
                  <a:bodyPr/>
                  <a:lstStyle/>
                  <a:p>
                    <a:r>
                      <a:rPr lang="en-US"/>
                      <a:t>Lyon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6-9293-4809-AD4C-C0D79FF6F08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7-9293-4809-AD4C-C0D79FF6F083}"/>
                </c:ext>
              </c:extLst>
            </c:dLbl>
            <c:dLbl>
              <c:idx val="9"/>
              <c:tx>
                <c:rich>
                  <a:bodyPr/>
                  <a:lstStyle/>
                  <a:p>
                    <a:r>
                      <a:rPr lang="en-US"/>
                      <a:t>Frankfurt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8-9293-4809-AD4C-C0D79FF6F083}"/>
                </c:ext>
              </c:extLst>
            </c:dLbl>
            <c:dLbl>
              <c:idx val="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9-9293-4809-AD4C-C0D79FF6F083}"/>
                </c:ext>
              </c:extLst>
            </c:dLbl>
            <c:dLbl>
              <c:idx val="11"/>
              <c:tx>
                <c:rich>
                  <a:bodyPr/>
                  <a:lstStyle/>
                  <a:p>
                    <a:r>
                      <a:rPr lang="en-US"/>
                      <a:t>Lille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A-9293-4809-AD4C-C0D79FF6F083}"/>
                </c:ext>
              </c:extLst>
            </c:dLbl>
            <c:dLbl>
              <c:idx val="12"/>
              <c:layout>
                <c:manualLayout>
                  <c:x val="-2.7777777777777776E-2"/>
                  <c:y val="4.6296296296296294E-2"/>
                </c:manualLayout>
              </c:layout>
              <c:tx>
                <c:rich>
                  <a:bodyPr/>
                  <a:lstStyle/>
                  <a:p>
                    <a:r>
                      <a:rPr lang="en-US"/>
                      <a:t>Düsseldorf</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B-9293-4809-AD4C-C0D79FF6F083}"/>
                </c:ext>
              </c:extLst>
            </c:dLbl>
            <c:dLbl>
              <c:idx val="13"/>
              <c:layout>
                <c:manualLayout>
                  <c:x val="8.3333333333333332E-3"/>
                  <c:y val="-4.6296296296296252E-2"/>
                </c:manualLayout>
              </c:layout>
              <c:tx>
                <c:rich>
                  <a:bodyPr/>
                  <a:lstStyle/>
                  <a:p>
                    <a:r>
                      <a:rPr lang="en-US"/>
                      <a:t>Stuttgart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C-9293-4809-AD4C-C0D79FF6F083}"/>
                </c:ext>
              </c:extLst>
            </c:dLbl>
            <c:dLbl>
              <c:idx val="14"/>
              <c:tx>
                <c:rich>
                  <a:bodyPr/>
                  <a:lstStyle/>
                  <a:p>
                    <a:r>
                      <a:rPr lang="en-US"/>
                      <a:t>Toulouse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D-9293-4809-AD4C-C0D79FF6F083}"/>
                </c:ext>
              </c:extLst>
            </c:dLbl>
            <c:dLbl>
              <c:idx val="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E-9293-4809-AD4C-C0D79FF6F083}"/>
                </c:ext>
              </c:extLst>
            </c:dLbl>
            <c:dLbl>
              <c:idx val="16"/>
              <c:layout>
                <c:manualLayout>
                  <c:x val="2.7777777777777676E-2"/>
                  <c:y val="-9.2592592592592587E-3"/>
                </c:manualLayout>
              </c:layout>
              <c:tx>
                <c:rich>
                  <a:bodyPr/>
                  <a:lstStyle/>
                  <a:p>
                    <a:r>
                      <a:rPr lang="en-US"/>
                      <a:t>Marseille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F-9293-4809-AD4C-C0D79FF6F083}"/>
                </c:ext>
              </c:extLst>
            </c:dLbl>
            <c:dLbl>
              <c:idx val="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0-9293-4809-AD4C-C0D79FF6F083}"/>
                </c:ext>
              </c:extLst>
            </c:dLbl>
            <c:dLbl>
              <c:idx val="18"/>
              <c:tx>
                <c:rich>
                  <a:bodyPr/>
                  <a:lstStyle/>
                  <a:p>
                    <a:r>
                      <a:rPr lang="en-US"/>
                      <a:t>Bordeaux</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1-9293-4809-AD4C-C0D79FF6F083}"/>
                </c:ext>
              </c:extLst>
            </c:dLbl>
            <c:dLbl>
              <c:idx val="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2-9293-4809-AD4C-C0D79FF6F08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3-9293-4809-AD4C-C0D79FF6F08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4-9293-4809-AD4C-C0D79FF6F083}"/>
                </c:ext>
              </c:extLst>
            </c:dLbl>
            <c:dLbl>
              <c:idx val="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5-9293-4809-AD4C-C0D79FF6F083}"/>
                </c:ext>
              </c:extLst>
            </c:dLbl>
            <c:dLbl>
              <c:idx val="23"/>
              <c:delete val="1"/>
              <c:extLst>
                <c:ext xmlns:c15="http://schemas.microsoft.com/office/drawing/2012/chart" uri="{CE6537A1-D6FC-4f65-9D91-7224C49458BB}"/>
                <c:ext xmlns:c16="http://schemas.microsoft.com/office/drawing/2014/chart" uri="{C3380CC4-5D6E-409C-BE32-E72D297353CC}">
                  <c16:uniqueId val="{000000C6-9293-4809-AD4C-C0D79FF6F083}"/>
                </c:ext>
              </c:extLst>
            </c:dLbl>
            <c:dLbl>
              <c:idx val="24"/>
              <c:layout>
                <c:manualLayout>
                  <c:x val="-7.2222222222222215E-2"/>
                  <c:y val="-3.2407407407407406E-2"/>
                </c:manualLayout>
              </c:layout>
              <c:tx>
                <c:rich>
                  <a:bodyPr/>
                  <a:lstStyle/>
                  <a:p>
                    <a:r>
                      <a:rPr lang="en-US"/>
                      <a:t>Bremen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7-9293-4809-AD4C-C0D79FF6F08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8-9293-4809-AD4C-C0D79FF6F083}"/>
                </c:ext>
              </c:extLst>
            </c:dLbl>
            <c:dLbl>
              <c:idx val="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9-9293-4809-AD4C-C0D79FF6F083}"/>
                </c:ext>
              </c:extLst>
            </c:dLbl>
            <c:dLbl>
              <c:idx val="27"/>
              <c:layout>
                <c:manualLayout>
                  <c:x val="-5.8333333333333383E-2"/>
                  <c:y val="-0.11574074074074078"/>
                </c:manualLayout>
              </c:layout>
              <c:tx>
                <c:rich>
                  <a:bodyPr/>
                  <a:lstStyle/>
                  <a:p>
                    <a:r>
                      <a:rPr lang="en-US"/>
                      <a:t>Essen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A-9293-4809-AD4C-C0D79FF6F083}"/>
                </c:ext>
              </c:extLst>
            </c:dLbl>
            <c:dLbl>
              <c:idx val="28"/>
              <c:layout>
                <c:manualLayout>
                  <c:x val="-2.7777777777778798E-3"/>
                  <c:y val="6.0185185185185182E-2"/>
                </c:manualLayout>
              </c:layout>
              <c:tx>
                <c:rich>
                  <a:bodyPr/>
                  <a:lstStyle/>
                  <a:p>
                    <a:r>
                      <a:rPr lang="en-US"/>
                      <a:t>Dresden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B-9293-4809-AD4C-C0D79FF6F083}"/>
                </c:ext>
              </c:extLst>
            </c:dLbl>
            <c:dLbl>
              <c:idx val="29"/>
              <c:tx>
                <c:rich>
                  <a:bodyPr/>
                  <a:lstStyle/>
                  <a:p>
                    <a:r>
                      <a:rPr lang="en-US"/>
                      <a:t>Dortmund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C-9293-4809-AD4C-C0D79FF6F08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D-9293-4809-AD4C-C0D79FF6F083}"/>
                </c:ext>
              </c:extLst>
            </c:dLbl>
            <c:dLbl>
              <c:idx val="31"/>
              <c:tx>
                <c:rich>
                  <a:bodyPr/>
                  <a:lstStyle/>
                  <a:p>
                    <a:r>
                      <a:rPr lang="en-US"/>
                      <a:t>Leipzig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E-9293-4809-AD4C-C0D79FF6F08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F-9293-4809-AD4C-C0D79FF6F083}"/>
                </c:ext>
              </c:extLst>
            </c:dLbl>
            <c:dLbl>
              <c:idx val="33"/>
              <c:delete val="1"/>
              <c:extLst>
                <c:ext xmlns:c15="http://schemas.microsoft.com/office/drawing/2012/chart" uri="{CE6537A1-D6FC-4f65-9D91-7224C49458BB}"/>
                <c:ext xmlns:c16="http://schemas.microsoft.com/office/drawing/2014/chart" uri="{C3380CC4-5D6E-409C-BE32-E72D297353CC}">
                  <c16:uniqueId val="{000000D0-9293-4809-AD4C-C0D79FF6F08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1-9293-4809-AD4C-C0D79FF6F08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2-9293-4809-AD4C-C0D79FF6F08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3-9293-4809-AD4C-C0D79FF6F08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4-9293-4809-AD4C-C0D79FF6F08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5-9293-4809-AD4C-C0D79FF6F08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6-9293-4809-AD4C-C0D79FF6F08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7-9293-4809-AD4C-C0D79FF6F08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8-9293-4809-AD4C-C0D79FF6F08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9-9293-4809-AD4C-C0D79FF6F08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A-9293-4809-AD4C-C0D79FF6F08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B-9293-4809-AD4C-C0D79FF6F08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C-9293-4809-AD4C-C0D79FF6F08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D-9293-4809-AD4C-C0D79FF6F08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E-9293-4809-AD4C-C0D79FF6F08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F-9293-4809-AD4C-C0D79FF6F08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0-9293-4809-AD4C-C0D79FF6F08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1-9293-4809-AD4C-C0D79FF6F08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2-9293-4809-AD4C-C0D79FF6F08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3-9293-4809-AD4C-C0D79FF6F08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4-9293-4809-AD4C-C0D79FF6F08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5-9293-4809-AD4C-C0D79FF6F08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6-9293-4809-AD4C-C0D79FF6F08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7-9293-4809-AD4C-C0D79FF6F08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8-9293-4809-AD4C-C0D79FF6F08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9-9293-4809-AD4C-C0D79FF6F08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A-9293-4809-AD4C-C0D79FF6F08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B-9293-4809-AD4C-C0D79FF6F08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C-9293-4809-AD4C-C0D79FF6F08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D-9293-4809-AD4C-C0D79FF6F08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E-9293-4809-AD4C-C0D79FF6F08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F-9293-4809-AD4C-C0D79FF6F08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0-9293-4809-AD4C-C0D79FF6F08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1-9293-4809-AD4C-C0D79FF6F08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2-9293-4809-AD4C-C0D79FF6F08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3-9293-4809-AD4C-C0D79FF6F08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4-9293-4809-AD4C-C0D79FF6F08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5-9293-4809-AD4C-C0D79FF6F08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6-9293-4809-AD4C-C0D79FF6F08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7-9293-4809-AD4C-C0D79FF6F08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8-9293-4809-AD4C-C0D79FF6F08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9-9293-4809-AD4C-C0D79FF6F08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A-9293-4809-AD4C-C0D79FF6F08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B-9293-4809-AD4C-C0D79FF6F08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C-9293-4809-AD4C-C0D79FF6F08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D-9293-4809-AD4C-C0D79FF6F08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E-9293-4809-AD4C-C0D79FF6F08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F-9293-4809-AD4C-C0D79FF6F08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0-9293-4809-AD4C-C0D79FF6F08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1-9293-4809-AD4C-C0D79FF6F08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2-9293-4809-AD4C-C0D79FF6F08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3-9293-4809-AD4C-C0D79FF6F08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4-9293-4809-AD4C-C0D79FF6F08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5-9293-4809-AD4C-C0D79FF6F08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6-9293-4809-AD4C-C0D79FF6F08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7-9293-4809-AD4C-C0D79FF6F08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8-9293-4809-AD4C-C0D79FF6F08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9-9293-4809-AD4C-C0D79FF6F08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A-9293-4809-AD4C-C0D79FF6F08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B-9293-4809-AD4C-C0D79FF6F08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C-9293-4809-AD4C-C0D79FF6F08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D-9293-4809-AD4C-C0D79FF6F08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E-9293-4809-AD4C-C0D79FF6F08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F-9293-4809-AD4C-C0D79FF6F08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0-9293-4809-AD4C-C0D79FF6F08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1-9293-4809-AD4C-C0D79FF6F08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2-9293-4809-AD4C-C0D79FF6F08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3-9293-4809-AD4C-C0D79FF6F08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4-9293-4809-AD4C-C0D79FF6F08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5-9293-4809-AD4C-C0D79FF6F08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6-9293-4809-AD4C-C0D79FF6F08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7-9293-4809-AD4C-C0D79FF6F08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8-9293-4809-AD4C-C0D79FF6F08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9-9293-4809-AD4C-C0D79FF6F08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A-9293-4809-AD4C-C0D79FF6F08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B-9293-4809-AD4C-C0D79FF6F08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C-9293-4809-AD4C-C0D79FF6F08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D-9293-4809-AD4C-C0D79FF6F08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E-9293-4809-AD4C-C0D79FF6F08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F-9293-4809-AD4C-C0D79FF6F08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0-9293-4809-AD4C-C0D79FF6F08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1-9293-4809-AD4C-C0D79FF6F08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2-9293-4809-AD4C-C0D79FF6F08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3-9293-4809-AD4C-C0D79FF6F08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4-9293-4809-AD4C-C0D79FF6F08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5-9293-4809-AD4C-C0D79FF6F08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6-9293-4809-AD4C-C0D79FF6F08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7-9293-4809-AD4C-C0D79FF6F08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8-9293-4809-AD4C-C0D79FF6F08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9-9293-4809-AD4C-C0D79FF6F08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A-9293-4809-AD4C-C0D79FF6F08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B-9293-4809-AD4C-C0D79FF6F08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C-9293-4809-AD4C-C0D79FF6F08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D-9293-4809-AD4C-C0D79FF6F08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E-9293-4809-AD4C-C0D79FF6F08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F-9293-4809-AD4C-C0D79FF6F08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0-9293-4809-AD4C-C0D79FF6F08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1-9293-4809-AD4C-C0D79FF6F08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2-9293-4809-AD4C-C0D79FF6F08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3-9293-4809-AD4C-C0D79FF6F08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4-9293-4809-AD4C-C0D79FF6F08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5-9293-4809-AD4C-C0D79FF6F08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6-9293-4809-AD4C-C0D79FF6F08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7-9293-4809-AD4C-C0D79FF6F08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8-9293-4809-AD4C-C0D79FF6F08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9-9293-4809-AD4C-C0D79FF6F08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A-9293-4809-AD4C-C0D79FF6F08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B-9293-4809-AD4C-C0D79FF6F08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C-9293-4809-AD4C-C0D79FF6F08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D-9293-4809-AD4C-C0D79FF6F08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E-9293-4809-AD4C-C0D79FF6F08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F-9293-4809-AD4C-C0D79FF6F08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0-9293-4809-AD4C-C0D79FF6F08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1-9293-4809-AD4C-C0D79FF6F08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2-9293-4809-AD4C-C0D79FF6F08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3-9293-4809-AD4C-C0D79FF6F08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4-9293-4809-AD4C-C0D79FF6F08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5-9293-4809-AD4C-C0D79FF6F08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6-9293-4809-AD4C-C0D79FF6F08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7-9293-4809-AD4C-C0D79FF6F08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8-9293-4809-AD4C-C0D79FF6F08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9-9293-4809-AD4C-C0D79FF6F08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A-9293-4809-AD4C-C0D79FF6F08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B-9293-4809-AD4C-C0D79FF6F08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C-9293-4809-AD4C-C0D79FF6F08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D-9293-4809-AD4C-C0D79FF6F08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E-9293-4809-AD4C-C0D79FF6F08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F-9293-4809-AD4C-C0D79FF6F08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0-9293-4809-AD4C-C0D79FF6F08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1-9293-4809-AD4C-C0D79FF6F08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2-9293-4809-AD4C-C0D79FF6F08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3-9293-4809-AD4C-C0D79FF6F08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4-9293-4809-AD4C-C0D79FF6F08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5-9293-4809-AD4C-C0D79FF6F08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6-9293-4809-AD4C-C0D79FF6F08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7-9293-4809-AD4C-C0D79FF6F08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8-9293-4809-AD4C-C0D79FF6F08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9-9293-4809-AD4C-C0D79FF6F08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A-9293-4809-AD4C-C0D79FF6F08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B-9293-4809-AD4C-C0D79FF6F08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C-9293-4809-AD4C-C0D79FF6F083}"/>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5B'!$C$3:$C$176</c:f>
              <c:numCache>
                <c:formatCode>General</c:formatCode>
                <c:ptCount val="174"/>
                <c:pt idx="0">
                  <c:v>#N/A</c:v>
                </c:pt>
                <c:pt idx="1">
                  <c:v>2.8016787246170982</c:v>
                </c:pt>
                <c:pt idx="2">
                  <c:v>#N/A</c:v>
                </c:pt>
                <c:pt idx="3">
                  <c:v>1.7572515992851629</c:v>
                </c:pt>
                <c:pt idx="4">
                  <c:v>#N/A</c:v>
                </c:pt>
                <c:pt idx="5">
                  <c:v>#N/A</c:v>
                </c:pt>
                <c:pt idx="6">
                  <c:v>2.7418979340973082</c:v>
                </c:pt>
                <c:pt idx="7">
                  <c:v>0.77759072562929965</c:v>
                </c:pt>
                <c:pt idx="8">
                  <c:v>#N/A</c:v>
                </c:pt>
                <c:pt idx="9">
                  <c:v>2.045294705946902</c:v>
                </c:pt>
                <c:pt idx="10">
                  <c:v>#N/A</c:v>
                </c:pt>
                <c:pt idx="11">
                  <c:v>0.65578190952626725</c:v>
                </c:pt>
                <c:pt idx="12">
                  <c:v>2.0134681425599599</c:v>
                </c:pt>
                <c:pt idx="13">
                  <c:v>1.936015885673168</c:v>
                </c:pt>
                <c:pt idx="14">
                  <c:v>2.3491081943505452</c:v>
                </c:pt>
                <c:pt idx="15">
                  <c:v>#N/A</c:v>
                </c:pt>
                <c:pt idx="16">
                  <c:v>0.54770370474657937</c:v>
                </c:pt>
                <c:pt idx="17">
                  <c:v>#N/A</c:v>
                </c:pt>
                <c:pt idx="18">
                  <c:v>0.4857840660153222</c:v>
                </c:pt>
                <c:pt idx="19">
                  <c:v>#N/A</c:v>
                </c:pt>
                <c:pt idx="20">
                  <c:v>#N/A</c:v>
                </c:pt>
                <c:pt idx="21">
                  <c:v>#N/A</c:v>
                </c:pt>
                <c:pt idx="22">
                  <c:v>#N/A</c:v>
                </c:pt>
                <c:pt idx="23">
                  <c:v>0.21221652656919271</c:v>
                </c:pt>
                <c:pt idx="24">
                  <c:v>0.28961405950378</c:v>
                </c:pt>
                <c:pt idx="25">
                  <c:v>#N/A</c:v>
                </c:pt>
                <c:pt idx="26">
                  <c:v>#N/A</c:v>
                </c:pt>
                <c:pt idx="27">
                  <c:v>0.39602946452430599</c:v>
                </c:pt>
                <c:pt idx="28">
                  <c:v>0.6418239185980229</c:v>
                </c:pt>
                <c:pt idx="29">
                  <c:v>0.40436147000391942</c:v>
                </c:pt>
                <c:pt idx="30">
                  <c:v>#N/A</c:v>
                </c:pt>
                <c:pt idx="31">
                  <c:v>1.2214966590258169</c:v>
                </c:pt>
                <c:pt idx="32">
                  <c:v>#N/A</c:v>
                </c:pt>
                <c:pt idx="33">
                  <c:v>0.4822590082901772</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D-9293-4809-AD4C-C0D79FF6F083}"/>
            </c:ext>
          </c:extLst>
        </c:ser>
        <c:ser>
          <c:idx val="2"/>
          <c:order val="2"/>
          <c:tx>
            <c:strRef>
              <c:f>'Appendix 5B'!$D$1</c:f>
              <c:strCache>
                <c:ptCount val="1"/>
                <c:pt idx="0">
                  <c:v>Other French and German</c:v>
                </c:pt>
              </c:strCache>
            </c:strRef>
          </c:tx>
          <c:spPr>
            <a:ln w="25400" cap="rnd">
              <a:noFill/>
              <a:round/>
            </a:ln>
            <a:effectLst/>
          </c:spPr>
          <c:marker>
            <c:symbol val="circle"/>
            <c:size val="5"/>
            <c:spPr>
              <a:solidFill>
                <a:schemeClr val="accent3"/>
              </a:solidFill>
              <a:ln w="9525">
                <a:solidFill>
                  <a:schemeClr val="accent3"/>
                </a:solidFill>
              </a:ln>
              <a:effectLst/>
            </c:spPr>
          </c:marker>
          <c:xVal>
            <c:numRef>
              <c:f>'Appendix 5B'!$D$3:$D$176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0.59253690766784672</c:v>
                </c:pt>
                <c:pt idx="35">
                  <c:v>-0.32601587054577502</c:v>
                </c:pt>
                <c:pt idx="36">
                  <c:v>#N/A</c:v>
                </c:pt>
                <c:pt idx="37">
                  <c:v>#N/A</c:v>
                </c:pt>
                <c:pt idx="38">
                  <c:v>#N/A</c:v>
                </c:pt>
                <c:pt idx="39">
                  <c:v>#N/A</c:v>
                </c:pt>
                <c:pt idx="40">
                  <c:v>#N/A</c:v>
                </c:pt>
                <c:pt idx="41">
                  <c:v>#N/A</c:v>
                </c:pt>
                <c:pt idx="42">
                  <c:v>0.5656972953027376</c:v>
                </c:pt>
                <c:pt idx="43">
                  <c:v>0.65619921289195837</c:v>
                </c:pt>
                <c:pt idx="44">
                  <c:v>1.553550769718165</c:v>
                </c:pt>
                <c:pt idx="45">
                  <c:v>#N/A</c:v>
                </c:pt>
                <c:pt idx="46">
                  <c:v>#N/A</c:v>
                </c:pt>
                <c:pt idx="47">
                  <c:v>#N/A</c:v>
                </c:pt>
                <c:pt idx="48">
                  <c:v>#N/A</c:v>
                </c:pt>
                <c:pt idx="49">
                  <c:v>#N/A</c:v>
                </c:pt>
                <c:pt idx="50">
                  <c:v>#N/A</c:v>
                </c:pt>
                <c:pt idx="51">
                  <c:v>#N/A</c:v>
                </c:pt>
                <c:pt idx="52">
                  <c:v>#N/A</c:v>
                </c:pt>
                <c:pt idx="53">
                  <c:v>#N/A</c:v>
                </c:pt>
                <c:pt idx="54">
                  <c:v>1.094757497545257</c:v>
                </c:pt>
                <c:pt idx="55">
                  <c:v>#N/A</c:v>
                </c:pt>
                <c:pt idx="56">
                  <c:v>#N/A</c:v>
                </c:pt>
                <c:pt idx="57">
                  <c:v>#N/A</c:v>
                </c:pt>
                <c:pt idx="58">
                  <c:v>#N/A</c:v>
                </c:pt>
                <c:pt idx="59">
                  <c:v>-0.2477960878639861</c:v>
                </c:pt>
                <c:pt idx="60">
                  <c:v>#N/A</c:v>
                </c:pt>
                <c:pt idx="61">
                  <c:v>-0.6454592911004744</c:v>
                </c:pt>
                <c:pt idx="62">
                  <c:v>#N/A</c:v>
                </c:pt>
                <c:pt idx="63">
                  <c:v>#N/A</c:v>
                </c:pt>
                <c:pt idx="64">
                  <c:v>#N/A</c:v>
                </c:pt>
                <c:pt idx="65">
                  <c:v>-1.0844988300667779</c:v>
                </c:pt>
                <c:pt idx="66">
                  <c:v>#N/A</c:v>
                </c:pt>
                <c:pt idx="67">
                  <c:v>#N/A</c:v>
                </c:pt>
                <c:pt idx="68">
                  <c:v>#N/A</c:v>
                </c:pt>
                <c:pt idx="69">
                  <c:v>#N/A</c:v>
                </c:pt>
                <c:pt idx="70">
                  <c:v>0.26347672976782188</c:v>
                </c:pt>
                <c:pt idx="71">
                  <c:v>#N/A</c:v>
                </c:pt>
                <c:pt idx="72">
                  <c:v>#N/A</c:v>
                </c:pt>
                <c:pt idx="73">
                  <c:v>#N/A</c:v>
                </c:pt>
                <c:pt idx="74">
                  <c:v>#N/A</c:v>
                </c:pt>
                <c:pt idx="75">
                  <c:v>#N/A</c:v>
                </c:pt>
                <c:pt idx="76">
                  <c:v>-0.38601265805141988</c:v>
                </c:pt>
                <c:pt idx="77">
                  <c:v>#N/A</c:v>
                </c:pt>
                <c:pt idx="78">
                  <c:v>#N/A</c:v>
                </c:pt>
                <c:pt idx="79">
                  <c:v>#N/A</c:v>
                </c:pt>
                <c:pt idx="80">
                  <c:v>#N/A</c:v>
                </c:pt>
                <c:pt idx="81">
                  <c:v>0.1202542471587341</c:v>
                </c:pt>
                <c:pt idx="82">
                  <c:v>0.50328751738920163</c:v>
                </c:pt>
                <c:pt idx="83">
                  <c:v>#N/A</c:v>
                </c:pt>
                <c:pt idx="84">
                  <c:v>-0.62395708219677892</c:v>
                </c:pt>
                <c:pt idx="85">
                  <c:v>#N/A</c:v>
                </c:pt>
                <c:pt idx="86">
                  <c:v>#N/A</c:v>
                </c:pt>
                <c:pt idx="87">
                  <c:v>#N/A</c:v>
                </c:pt>
                <c:pt idx="88">
                  <c:v>0.20696895656811959</c:v>
                </c:pt>
                <c:pt idx="89">
                  <c:v>#N/A</c:v>
                </c:pt>
                <c:pt idx="90">
                  <c:v>#N/A</c:v>
                </c:pt>
                <c:pt idx="91">
                  <c:v>#N/A</c:v>
                </c:pt>
                <c:pt idx="92">
                  <c:v>#N/A</c:v>
                </c:pt>
                <c:pt idx="93">
                  <c:v>#N/A</c:v>
                </c:pt>
                <c:pt idx="94">
                  <c:v>#N/A</c:v>
                </c:pt>
                <c:pt idx="95">
                  <c:v>3.0203135838905191E-2</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-1.0872478608633891</c:v>
                </c:pt>
                <c:pt idx="110">
                  <c:v>#N/A</c:v>
                </c:pt>
                <c:pt idx="111">
                  <c:v>0.45686633970969981</c:v>
                </c:pt>
                <c:pt idx="112">
                  <c:v>#N/A</c:v>
                </c:pt>
                <c:pt idx="113">
                  <c:v>-6.1659804560946052E-2</c:v>
                </c:pt>
                <c:pt idx="114">
                  <c:v>#N/A</c:v>
                </c:pt>
                <c:pt idx="115">
                  <c:v>#N/A</c:v>
                </c:pt>
                <c:pt idx="116">
                  <c:v>-0.55604149284632709</c:v>
                </c:pt>
                <c:pt idx="117">
                  <c:v>#N/A</c:v>
                </c:pt>
                <c:pt idx="118">
                  <c:v>#N/A</c:v>
                </c:pt>
                <c:pt idx="119">
                  <c:v>-0.2787051055883083</c:v>
                </c:pt>
                <c:pt idx="120">
                  <c:v>-0.23239446229391331</c:v>
                </c:pt>
                <c:pt idx="121">
                  <c:v>#N/A</c:v>
                </c:pt>
                <c:pt idx="122">
                  <c:v>#N/A</c:v>
                </c:pt>
                <c:pt idx="123">
                  <c:v>-0.10571687652893171</c:v>
                </c:pt>
                <c:pt idx="124">
                  <c:v>#N/A</c:v>
                </c:pt>
                <c:pt idx="125">
                  <c:v>#N/A</c:v>
                </c:pt>
                <c:pt idx="126">
                  <c:v>#N/A</c:v>
                </c:pt>
                <c:pt idx="127">
                  <c:v>0.23314516381973621</c:v>
                </c:pt>
                <c:pt idx="128">
                  <c:v>1.2519432532281041</c:v>
                </c:pt>
                <c:pt idx="129">
                  <c:v>#N/A</c:v>
                </c:pt>
                <c:pt idx="130">
                  <c:v>#N/A</c:v>
                </c:pt>
                <c:pt idx="131">
                  <c:v>#N/A</c:v>
                </c:pt>
                <c:pt idx="132">
                  <c:v>-0.46291691834716547</c:v>
                </c:pt>
                <c:pt idx="133">
                  <c:v>0.1133384345925402</c:v>
                </c:pt>
                <c:pt idx="134">
                  <c:v>#N/A</c:v>
                </c:pt>
                <c:pt idx="135">
                  <c:v>#N/A</c:v>
                </c:pt>
                <c:pt idx="136">
                  <c:v>-0.70320881695856541</c:v>
                </c:pt>
                <c:pt idx="137">
                  <c:v>#N/A</c:v>
                </c:pt>
                <c:pt idx="138">
                  <c:v>0.33324813217322979</c:v>
                </c:pt>
                <c:pt idx="139">
                  <c:v>#N/A</c:v>
                </c:pt>
                <c:pt idx="140">
                  <c:v>#N/A</c:v>
                </c:pt>
                <c:pt idx="141">
                  <c:v>7.1848789328518695E-2</c:v>
                </c:pt>
                <c:pt idx="142">
                  <c:v>0.208391906466809</c:v>
                </c:pt>
                <c:pt idx="143">
                  <c:v>#N/A</c:v>
                </c:pt>
                <c:pt idx="144">
                  <c:v>#N/A</c:v>
                </c:pt>
                <c:pt idx="145">
                  <c:v>-0.66559800602786956</c:v>
                </c:pt>
                <c:pt idx="146">
                  <c:v>0.5345498852202395</c:v>
                </c:pt>
                <c:pt idx="147">
                  <c:v>#N/A</c:v>
                </c:pt>
                <c:pt idx="148">
                  <c:v>#N/A</c:v>
                </c:pt>
                <c:pt idx="149">
                  <c:v>#N/A</c:v>
                </c:pt>
                <c:pt idx="150">
                  <c:v>-0.52291711439703914</c:v>
                </c:pt>
                <c:pt idx="151">
                  <c:v>#N/A</c:v>
                </c:pt>
                <c:pt idx="152">
                  <c:v>#N/A</c:v>
                </c:pt>
                <c:pt idx="153">
                  <c:v>3.672365667599372E-2</c:v>
                </c:pt>
                <c:pt idx="154">
                  <c:v>#N/A</c:v>
                </c:pt>
                <c:pt idx="155">
                  <c:v>#N/A</c:v>
                </c:pt>
                <c:pt idx="156">
                  <c:v>#N/A</c:v>
                </c:pt>
                <c:pt idx="157">
                  <c:v>-0.75407595109019576</c:v>
                </c:pt>
                <c:pt idx="158">
                  <c:v>-0.29557513178094491</c:v>
                </c:pt>
                <c:pt idx="159">
                  <c:v>#N/A</c:v>
                </c:pt>
                <c:pt idx="160">
                  <c:v>#N/A</c:v>
                </c:pt>
                <c:pt idx="161">
                  <c:v>#N/A</c:v>
                </c:pt>
                <c:pt idx="162">
                  <c:v>#N/A</c:v>
                </c:pt>
                <c:pt idx="163">
                  <c:v>#N/A</c:v>
                </c:pt>
                <c:pt idx="164">
                  <c:v>-0.21829320154833229</c:v>
                </c:pt>
                <c:pt idx="165">
                  <c:v>-1.2741402549791261</c:v>
                </c:pt>
                <c:pt idx="166">
                  <c:v>#N/A</c:v>
                </c:pt>
                <c:pt idx="167">
                  <c:v>#N/A</c:v>
                </c:pt>
                <c:pt idx="168">
                  <c:v>-1.2264523332735471</c:v>
                </c:pt>
                <c:pt idx="169">
                  <c:v>#N/A</c:v>
                </c:pt>
                <c:pt idx="170">
                  <c:v>0.25830834340459918</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E-9293-4809-AD4C-C0D79FF6F083}"/>
            </c:ext>
          </c:extLst>
        </c:ser>
        <c:ser>
          <c:idx val="3"/>
          <c:order val="3"/>
          <c:tx>
            <c:strRef>
              <c:f>'Appendix 5B'!$E$1</c:f>
              <c:strCache>
                <c:ptCount val="1"/>
                <c:pt idx="0">
                  <c:v>Other English</c:v>
                </c:pt>
              </c:strCache>
            </c:strRef>
          </c:tx>
          <c:spPr>
            <a:ln w="25400" cap="rnd">
              <a:noFill/>
              <a:round/>
            </a:ln>
            <a:effectLst/>
          </c:spPr>
          <c:marker>
            <c:symbol val="circle"/>
            <c:size val="5"/>
            <c:spPr>
              <a:solidFill>
                <a:schemeClr val="accent4"/>
              </a:solidFill>
              <a:ln w="9525">
                <a:solidFill>
                  <a:schemeClr val="accent4"/>
                </a:solidFill>
              </a:ln>
              <a:effectLst/>
            </c:spPr>
          </c:marker>
          <c:xVal>
            <c:numRef>
              <c:f>'Appendix 5B'!$E$3:$E$176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2.4007049881132261</c:v>
                </c:pt>
                <c:pt idx="26">
                  <c:v>#N/A</c:v>
                </c:pt>
                <c:pt idx="27">
                  <c:v>#N/A</c:v>
                </c:pt>
                <c:pt idx="28">
                  <c:v>#N/A</c:v>
                </c:pt>
                <c:pt idx="29">
                  <c:v>#N/A</c:v>
                </c:pt>
                <c:pt idx="30">
                  <c:v>-0.29551355606536661</c:v>
                </c:pt>
                <c:pt idx="31">
                  <c:v>#N/A</c:v>
                </c:pt>
                <c:pt idx="32">
                  <c:v>#N/A</c:v>
                </c:pt>
                <c:pt idx="33">
                  <c:v>#N/A</c:v>
                </c:pt>
                <c:pt idx="34">
                  <c:v>#N/A</c:v>
                </c:pt>
                <c:pt idx="35">
                  <c:v>#N/A</c:v>
                </c:pt>
                <c:pt idx="36">
                  <c:v>-0.72337965010468808</c:v>
                </c:pt>
                <c:pt idx="37">
                  <c:v>#N/A</c:v>
                </c:pt>
                <c:pt idx="38">
                  <c:v>#N/A</c:v>
                </c:pt>
                <c:pt idx="39">
                  <c:v>#N/A</c:v>
                </c:pt>
                <c:pt idx="40">
                  <c:v>#N/A</c:v>
                </c:pt>
                <c:pt idx="41">
                  <c:v>-0.64545948990332536</c:v>
                </c:pt>
                <c:pt idx="42">
                  <c:v>#N/A</c:v>
                </c:pt>
                <c:pt idx="43">
                  <c:v>#N/A</c:v>
                </c:pt>
                <c:pt idx="44">
                  <c:v>#N/A</c:v>
                </c:pt>
                <c:pt idx="45">
                  <c:v>-0.2581317359673273</c:v>
                </c:pt>
                <c:pt idx="46">
                  <c:v>#N/A</c:v>
                </c:pt>
                <c:pt idx="47">
                  <c:v>-0.96943238606831617</c:v>
                </c:pt>
                <c:pt idx="48">
                  <c:v>0.47838353857952021</c:v>
                </c:pt>
                <c:pt idx="49">
                  <c:v>-0.74575962098421067</c:v>
                </c:pt>
                <c:pt idx="50">
                  <c:v>-0.55482335958478957</c:v>
                </c:pt>
                <c:pt idx="51">
                  <c:v>#N/A</c:v>
                </c:pt>
                <c:pt idx="52">
                  <c:v>0.23014597431016859</c:v>
                </c:pt>
                <c:pt idx="53">
                  <c:v>#N/A</c:v>
                </c:pt>
                <c:pt idx="54">
                  <c:v>#N/A</c:v>
                </c:pt>
                <c:pt idx="55">
                  <c:v>#N/A</c:v>
                </c:pt>
                <c:pt idx="56">
                  <c:v>-0.1280776005184929</c:v>
                </c:pt>
                <c:pt idx="57">
                  <c:v>#N/A</c:v>
                </c:pt>
                <c:pt idx="58">
                  <c:v>1.6407550611995141</c:v>
                </c:pt>
                <c:pt idx="59">
                  <c:v>#N/A</c:v>
                </c:pt>
                <c:pt idx="60">
                  <c:v>#N/A</c:v>
                </c:pt>
                <c:pt idx="61">
                  <c:v>#N/A</c:v>
                </c:pt>
                <c:pt idx="62">
                  <c:v>-1.3558429364675311</c:v>
                </c:pt>
                <c:pt idx="63">
                  <c:v>-1.036718054715688</c:v>
                </c:pt>
                <c:pt idx="64">
                  <c:v>#N/A</c:v>
                </c:pt>
                <c:pt idx="65">
                  <c:v>#N/A</c:v>
                </c:pt>
                <c:pt idx="66">
                  <c:v>#N/A</c:v>
                </c:pt>
                <c:pt idx="67">
                  <c:v>-0.79440447905682288</c:v>
                </c:pt>
                <c:pt idx="68">
                  <c:v>#N/A</c:v>
                </c:pt>
                <c:pt idx="69">
                  <c:v>#N/A</c:v>
                </c:pt>
                <c:pt idx="70">
                  <c:v>#N/A</c:v>
                </c:pt>
                <c:pt idx="71">
                  <c:v>0.80130111177122587</c:v>
                </c:pt>
                <c:pt idx="72">
                  <c:v>0.10531612812390111</c:v>
                </c:pt>
                <c:pt idx="73">
                  <c:v>-0.94391542062862832</c:v>
                </c:pt>
                <c:pt idx="74">
                  <c:v>#N/A</c:v>
                </c:pt>
                <c:pt idx="75">
                  <c:v>#N/A</c:v>
                </c:pt>
                <c:pt idx="76">
                  <c:v>#N/A</c:v>
                </c:pt>
                <c:pt idx="77">
                  <c:v>#N/A</c:v>
                </c:pt>
                <c:pt idx="78">
                  <c:v>#N/A</c:v>
                </c:pt>
                <c:pt idx="79">
                  <c:v>-1.1954342340430919</c:v>
                </c:pt>
                <c:pt idx="80">
                  <c:v>#N/A</c:v>
                </c:pt>
                <c:pt idx="81">
                  <c:v>#N/A</c:v>
                </c:pt>
                <c:pt idx="82">
                  <c:v>#N/A</c:v>
                </c:pt>
                <c:pt idx="83">
                  <c:v>#N/A</c:v>
                </c:pt>
                <c:pt idx="84">
                  <c:v>#N/A</c:v>
                </c:pt>
                <c:pt idx="85">
                  <c:v>#N/A</c:v>
                </c:pt>
                <c:pt idx="86">
                  <c:v>-0.93399229653174265</c:v>
                </c:pt>
                <c:pt idx="87">
                  <c:v>-0.81462314509353939</c:v>
                </c:pt>
                <c:pt idx="88">
                  <c:v>#N/A</c:v>
                </c:pt>
                <c:pt idx="89">
                  <c:v>-1.3707351412904469</c:v>
                </c:pt>
                <c:pt idx="90">
                  <c:v>#N/A</c:v>
                </c:pt>
                <c:pt idx="91">
                  <c:v>#N/A</c:v>
                </c:pt>
                <c:pt idx="92">
                  <c:v>0.13152884459442321</c:v>
                </c:pt>
                <c:pt idx="93">
                  <c:v>#N/A</c:v>
                </c:pt>
                <c:pt idx="94">
                  <c:v>#N/A</c:v>
                </c:pt>
                <c:pt idx="95">
                  <c:v>#N/A</c:v>
                </c:pt>
                <c:pt idx="96">
                  <c:v>-1.0507248725487801</c:v>
                </c:pt>
                <c:pt idx="97">
                  <c:v>-0.99520001185141005</c:v>
                </c:pt>
                <c:pt idx="98">
                  <c:v>#N/A</c:v>
                </c:pt>
                <c:pt idx="99">
                  <c:v>#N/A</c:v>
                </c:pt>
                <c:pt idx="100">
                  <c:v>#N/A</c:v>
                </c:pt>
                <c:pt idx="101">
                  <c:v>-1.082168777434295</c:v>
                </c:pt>
                <c:pt idx="102">
                  <c:v>#N/A</c:v>
                </c:pt>
                <c:pt idx="103">
                  <c:v>0.11576854978554239</c:v>
                </c:pt>
                <c:pt idx="104">
                  <c:v>#N/A</c:v>
                </c:pt>
                <c:pt idx="105">
                  <c:v>1.670685666069752</c:v>
                </c:pt>
                <c:pt idx="106">
                  <c:v>-0.85421401392602792</c:v>
                </c:pt>
                <c:pt idx="107">
                  <c:v>#N/A</c:v>
                </c:pt>
                <c:pt idx="108">
                  <c:v>-0.84510349070309143</c:v>
                </c:pt>
                <c:pt idx="109">
                  <c:v>#N/A</c:v>
                </c:pt>
                <c:pt idx="110">
                  <c:v>#N/A</c:v>
                </c:pt>
                <c:pt idx="111">
                  <c:v>#N/A</c:v>
                </c:pt>
                <c:pt idx="112">
                  <c:v>0.35586734263470571</c:v>
                </c:pt>
                <c:pt idx="113">
                  <c:v>#N/A</c:v>
                </c:pt>
                <c:pt idx="114">
                  <c:v>-0.70284589079592075</c:v>
                </c:pt>
                <c:pt idx="115">
                  <c:v>#N/A</c:v>
                </c:pt>
                <c:pt idx="116">
                  <c:v>#N/A</c:v>
                </c:pt>
                <c:pt idx="117">
                  <c:v>#N/A</c:v>
                </c:pt>
                <c:pt idx="118">
                  <c:v>#N/A</c:v>
                </c:pt>
                <c:pt idx="119">
                  <c:v>#N/A</c:v>
                </c:pt>
                <c:pt idx="120">
                  <c:v>#N/A</c:v>
                </c:pt>
                <c:pt idx="121">
                  <c:v>-1.291664886947441</c:v>
                </c:pt>
                <c:pt idx="122">
                  <c:v>-0.34030116725143489</c:v>
                </c:pt>
                <c:pt idx="123">
                  <c:v>#N/A</c:v>
                </c:pt>
                <c:pt idx="124">
                  <c:v>-5.2694843167284469E-2</c:v>
                </c:pt>
                <c:pt idx="125">
                  <c:v>#N/A</c:v>
                </c:pt>
                <c:pt idx="126">
                  <c:v>-1.15158130370723</c:v>
                </c:pt>
                <c:pt idx="127">
                  <c:v>#N/A</c:v>
                </c:pt>
                <c:pt idx="128">
                  <c:v>#N/A</c:v>
                </c:pt>
                <c:pt idx="129">
                  <c:v>#N/A</c:v>
                </c:pt>
                <c:pt idx="130">
                  <c:v>2.7270296075772809</c:v>
                </c:pt>
                <c:pt idx="131">
                  <c:v>0.87379486378132354</c:v>
                </c:pt>
                <c:pt idx="132">
                  <c:v>#N/A</c:v>
                </c:pt>
                <c:pt idx="133">
                  <c:v>#N/A</c:v>
                </c:pt>
                <c:pt idx="134">
                  <c:v>#N/A</c:v>
                </c:pt>
                <c:pt idx="135">
                  <c:v>-0.157394052525721</c:v>
                </c:pt>
                <c:pt idx="136">
                  <c:v>#N/A</c:v>
                </c:pt>
                <c:pt idx="137">
                  <c:v>-0.4806190500539208</c:v>
                </c:pt>
                <c:pt idx="138">
                  <c:v>#N/A</c:v>
                </c:pt>
                <c:pt idx="139">
                  <c:v>-1.304391883687857</c:v>
                </c:pt>
                <c:pt idx="140">
                  <c:v>-0.77916508701556886</c:v>
                </c:pt>
                <c:pt idx="141">
                  <c:v>#N/A</c:v>
                </c:pt>
                <c:pt idx="142">
                  <c:v>#N/A</c:v>
                </c:pt>
                <c:pt idx="143">
                  <c:v>2.4531529817103568</c:v>
                </c:pt>
                <c:pt idx="144">
                  <c:v>0.72265376426031336</c:v>
                </c:pt>
                <c:pt idx="145">
                  <c:v>#N/A</c:v>
                </c:pt>
                <c:pt idx="146">
                  <c:v>#N/A</c:v>
                </c:pt>
                <c:pt idx="147">
                  <c:v>-0.77340264999388908</c:v>
                </c:pt>
                <c:pt idx="148">
                  <c:v>#N/A</c:v>
                </c:pt>
                <c:pt idx="149">
                  <c:v>-0.7390188670423804</c:v>
                </c:pt>
                <c:pt idx="150">
                  <c:v>#N/A</c:v>
                </c:pt>
                <c:pt idx="151">
                  <c:v>#N/A</c:v>
                </c:pt>
                <c:pt idx="152">
                  <c:v>#N/A</c:v>
                </c:pt>
                <c:pt idx="153">
                  <c:v>#N/A</c:v>
                </c:pt>
                <c:pt idx="154">
                  <c:v>-0.1313810866871441</c:v>
                </c:pt>
                <c:pt idx="155">
                  <c:v>-1.3459589869347499</c:v>
                </c:pt>
                <c:pt idx="156">
                  <c:v>#N/A</c:v>
                </c:pt>
                <c:pt idx="157">
                  <c:v>#N/A</c:v>
                </c:pt>
                <c:pt idx="158">
                  <c:v>#N/A</c:v>
                </c:pt>
                <c:pt idx="159">
                  <c:v>-0.1139327846111042</c:v>
                </c:pt>
                <c:pt idx="160">
                  <c:v>#N/A</c:v>
                </c:pt>
                <c:pt idx="161">
                  <c:v>-0.86395042169183889</c:v>
                </c:pt>
                <c:pt idx="162">
                  <c:v>-0.3684789458784723</c:v>
                </c:pt>
                <c:pt idx="163">
                  <c:v>#N/A</c:v>
                </c:pt>
                <c:pt idx="164">
                  <c:v>#N/A</c:v>
                </c:pt>
                <c:pt idx="165">
                  <c:v>#N/A</c:v>
                </c:pt>
                <c:pt idx="166">
                  <c:v>#N/A</c:v>
                </c:pt>
                <c:pt idx="167">
                  <c:v>-1.3997957097561109</c:v>
                </c:pt>
                <c:pt idx="168">
                  <c:v>#N/A</c:v>
                </c:pt>
                <c:pt idx="169">
                  <c:v>-0.93051482550528886</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F-9293-4809-AD4C-C0D79FF6F083}"/>
            </c:ext>
          </c:extLst>
        </c:ser>
        <c:dLbls>
          <c:showLegendKey val="0"/>
          <c:showVal val="0"/>
          <c:showCatName val="0"/>
          <c:showSerName val="0"/>
          <c:showPercent val="0"/>
          <c:showBubbleSize val="0"/>
        </c:dLbls>
        <c:axId val="1687671855"/>
        <c:axId val="1687715103"/>
      </c:scatterChart>
      <c:valAx>
        <c:axId val="1687671855"/>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715103"/>
        <c:crosses val="autoZero"/>
        <c:crossBetween val="midCat"/>
      </c:valAx>
      <c:valAx>
        <c:axId val="1687715103"/>
        <c:scaling>
          <c:orientation val="minMax"/>
          <c:min val="35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Productivity: GVA per worker (£ PPS), 2011</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671855"/>
        <c:crosses val="autoZero"/>
        <c:crossBetween val="midCat"/>
      </c:valAx>
      <c:spPr>
        <a:noFill/>
        <a:ln>
          <a:noFill/>
        </a:ln>
        <a:effectLst/>
      </c:spPr>
    </c:plotArea>
    <c:legend>
      <c:legendPos val="r"/>
      <c:layout>
        <c:manualLayout>
          <c:xMode val="edge"/>
          <c:yMode val="edge"/>
          <c:x val="3.434230096237971E-2"/>
          <c:y val="0.92266076115485585"/>
          <c:w val="0.94065769903762009"/>
          <c:h val="7.6391076115485568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ECI scores: British cities</a:t>
            </a:r>
          </a:p>
        </c:rich>
      </c:tx>
      <c:layout>
        <c:manualLayout>
          <c:xMode val="edge"/>
          <c:yMode val="edge"/>
          <c:x val="5.5134738829258102E-2"/>
          <c:y val="2.4634079325512835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979DE6AC-60F4-4884-AA90-DEC99454DD3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8CFD-4AC3-BF55-0BE5163A2A43}"/>
                </c:ext>
              </c:extLst>
            </c:dLbl>
            <c:dLbl>
              <c:idx val="1"/>
              <c:layout>
                <c:manualLayout>
                  <c:x val="-4.5258619153590177E-3"/>
                  <c:y val="-1.5718561021434235E-2"/>
                </c:manualLayout>
              </c:layout>
              <c:tx>
                <c:rich>
                  <a:bodyPr/>
                  <a:lstStyle/>
                  <a:p>
                    <a:fld id="{CB31CDE9-1857-4CED-A098-D0A6B78FD5B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8CFD-4AC3-BF55-0BE5163A2A43}"/>
                </c:ext>
              </c:extLst>
            </c:dLbl>
            <c:dLbl>
              <c:idx val="2"/>
              <c:layout>
                <c:manualLayout>
                  <c:x val="-9.0517238307180354E-3"/>
                  <c:y val="2.2005985430007962E-2"/>
                </c:manualLayout>
              </c:layout>
              <c:tx>
                <c:rich>
                  <a:bodyPr/>
                  <a:lstStyle/>
                  <a:p>
                    <a:fld id="{0EB84983-C319-4909-BADF-A78253AA820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8CFD-4AC3-BF55-0BE5163A2A43}"/>
                </c:ext>
              </c:extLst>
            </c:dLbl>
            <c:dLbl>
              <c:idx val="3"/>
              <c:tx>
                <c:rich>
                  <a:bodyPr/>
                  <a:lstStyle/>
                  <a:p>
                    <a:fld id="{6AA8DCB6-FE04-46A0-BC67-4A95CD86E4E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8CFD-4AC3-BF55-0BE5163A2A43}"/>
                </c:ext>
              </c:extLst>
            </c:dLbl>
            <c:dLbl>
              <c:idx val="4"/>
              <c:tx>
                <c:rich>
                  <a:bodyPr/>
                  <a:lstStyle/>
                  <a:p>
                    <a:fld id="{7B79B49E-E82C-4846-8DBD-ECAA97C5ECA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8CFD-4AC3-BF55-0BE5163A2A43}"/>
                </c:ext>
              </c:extLst>
            </c:dLbl>
            <c:dLbl>
              <c:idx val="5"/>
              <c:layout>
                <c:manualLayout>
                  <c:x val="2.1120688938342024E-2"/>
                  <c:y val="1.2574848817147226E-2"/>
                </c:manualLayout>
              </c:layout>
              <c:tx>
                <c:rich>
                  <a:bodyPr/>
                  <a:lstStyle/>
                  <a:p>
                    <a:fld id="{1FBE4DB6-C2E0-4C6F-A1A7-ECBD53110E5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8CFD-4AC3-BF55-0BE5163A2A43}"/>
                </c:ext>
              </c:extLst>
            </c:dLbl>
            <c:dLbl>
              <c:idx val="6"/>
              <c:tx>
                <c:rich>
                  <a:bodyPr/>
                  <a:lstStyle/>
                  <a:p>
                    <a:fld id="{9662C012-840B-4873-9D92-D0B0E29B3A1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8CFD-4AC3-BF55-0BE5163A2A43}"/>
                </c:ext>
              </c:extLst>
            </c:dLbl>
            <c:dLbl>
              <c:idx val="7"/>
              <c:tx>
                <c:rich>
                  <a:bodyPr/>
                  <a:lstStyle/>
                  <a:p>
                    <a:fld id="{C8FC21FF-ED1D-43BE-BFC3-259AD076815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8CFD-4AC3-BF55-0BE5163A2A43}"/>
                </c:ext>
              </c:extLst>
            </c:dLbl>
            <c:dLbl>
              <c:idx val="8"/>
              <c:tx>
                <c:rich>
                  <a:bodyPr/>
                  <a:lstStyle/>
                  <a:p>
                    <a:fld id="{B32AD4CA-65EC-4E28-8061-899CD2B5BBF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8CFD-4AC3-BF55-0BE5163A2A43}"/>
                </c:ext>
              </c:extLst>
            </c:dLbl>
            <c:dLbl>
              <c:idx val="9"/>
              <c:tx>
                <c:rich>
                  <a:bodyPr/>
                  <a:lstStyle/>
                  <a:p>
                    <a:fld id="{2F6954A7-399E-4FC0-96A7-97640CF4A18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8CFD-4AC3-BF55-0BE5163A2A43}"/>
                </c:ext>
              </c:extLst>
            </c:dLbl>
            <c:dLbl>
              <c:idx val="10"/>
              <c:tx>
                <c:rich>
                  <a:bodyPr/>
                  <a:lstStyle/>
                  <a:p>
                    <a:fld id="{7B172564-1749-4AAA-9519-86FB88F3820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8CFD-4AC3-BF55-0BE5163A2A43}"/>
                </c:ext>
              </c:extLst>
            </c:dLbl>
            <c:dLbl>
              <c:idx val="11"/>
              <c:layout>
                <c:manualLayout>
                  <c:x val="8.8632838466651074E-3"/>
                  <c:y val="-8.4659993292767448E-17"/>
                </c:manualLayout>
              </c:layout>
              <c:tx>
                <c:rich>
                  <a:bodyPr/>
                  <a:lstStyle/>
                  <a:p>
                    <a:fld id="{189A69EB-9BE3-4439-86F1-27C79FA63D2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8CFD-4AC3-BF55-0BE5163A2A43}"/>
                </c:ext>
              </c:extLst>
            </c:dLbl>
            <c:dLbl>
              <c:idx val="12"/>
              <c:tx>
                <c:rich>
                  <a:bodyPr/>
                  <a:lstStyle/>
                  <a:p>
                    <a:fld id="{4C5E4FE8-C5E0-449A-893E-93CD3888987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8CFD-4AC3-BF55-0BE5163A2A43}"/>
                </c:ext>
              </c:extLst>
            </c:dLbl>
            <c:dLbl>
              <c:idx val="13"/>
              <c:tx>
                <c:rich>
                  <a:bodyPr/>
                  <a:lstStyle/>
                  <a:p>
                    <a:fld id="{C6918B8D-D3A4-466E-A307-19333A66B9E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8CFD-4AC3-BF55-0BE5163A2A43}"/>
                </c:ext>
              </c:extLst>
            </c:dLbl>
            <c:dLbl>
              <c:idx val="14"/>
              <c:tx>
                <c:rich>
                  <a:bodyPr/>
                  <a:lstStyle/>
                  <a:p>
                    <a:fld id="{F43D7164-B53D-48A2-B185-C08E667D1EA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8CFD-4AC3-BF55-0BE5163A2A43}"/>
                </c:ext>
              </c:extLst>
            </c:dLbl>
            <c:dLbl>
              <c:idx val="15"/>
              <c:delete val="1"/>
              <c:extLst>
                <c:ext xmlns:c15="http://schemas.microsoft.com/office/drawing/2012/chart" uri="{CE6537A1-D6FC-4f65-9D91-7224C49458BB}"/>
                <c:ext xmlns:c16="http://schemas.microsoft.com/office/drawing/2014/chart" uri="{C3380CC4-5D6E-409C-BE32-E72D297353CC}">
                  <c16:uniqueId val="{0000000F-8CFD-4AC3-BF55-0BE5163A2A43}"/>
                </c:ext>
              </c:extLst>
            </c:dLbl>
            <c:dLbl>
              <c:idx val="16"/>
              <c:tx>
                <c:rich>
                  <a:bodyPr/>
                  <a:lstStyle/>
                  <a:p>
                    <a:fld id="{90E5592B-B22B-4D10-A96F-52824470D1D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8CFD-4AC3-BF55-0BE5163A2A43}"/>
                </c:ext>
              </c:extLst>
            </c:dLbl>
            <c:dLbl>
              <c:idx val="17"/>
              <c:tx>
                <c:rich>
                  <a:bodyPr/>
                  <a:lstStyle/>
                  <a:p>
                    <a:fld id="{FCA8FC8E-653B-43BB-802B-BA8105CD533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8CFD-4AC3-BF55-0BE5163A2A43}"/>
                </c:ext>
              </c:extLst>
            </c:dLbl>
            <c:dLbl>
              <c:idx val="18"/>
              <c:tx>
                <c:rich>
                  <a:bodyPr/>
                  <a:lstStyle/>
                  <a:p>
                    <a:fld id="{ECECB465-7F85-4564-99E5-5C3E5DD6454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8CFD-4AC3-BF55-0BE5163A2A43}"/>
                </c:ext>
              </c:extLst>
            </c:dLbl>
            <c:dLbl>
              <c:idx val="19"/>
              <c:tx>
                <c:rich>
                  <a:bodyPr/>
                  <a:lstStyle/>
                  <a:p>
                    <a:fld id="{93D3844D-52D8-44BF-8CEB-A54CA919D54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8CFD-4AC3-BF55-0BE5163A2A43}"/>
                </c:ext>
              </c:extLst>
            </c:dLbl>
            <c:dLbl>
              <c:idx val="20"/>
              <c:delete val="1"/>
              <c:extLst>
                <c:ext xmlns:c15="http://schemas.microsoft.com/office/drawing/2012/chart" uri="{CE6537A1-D6FC-4f65-9D91-7224C49458BB}"/>
                <c:ext xmlns:c16="http://schemas.microsoft.com/office/drawing/2014/chart" uri="{C3380CC4-5D6E-409C-BE32-E72D297353CC}">
                  <c16:uniqueId val="{00000014-8CFD-4AC3-BF55-0BE5163A2A43}"/>
                </c:ext>
              </c:extLst>
            </c:dLbl>
            <c:dLbl>
              <c:idx val="21"/>
              <c:tx>
                <c:rich>
                  <a:bodyPr/>
                  <a:lstStyle/>
                  <a:p>
                    <a:fld id="{F4665B0A-97FC-4280-9CA0-0F41335AF8D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8CFD-4AC3-BF55-0BE5163A2A43}"/>
                </c:ext>
              </c:extLst>
            </c:dLbl>
            <c:dLbl>
              <c:idx val="22"/>
              <c:tx>
                <c:rich>
                  <a:bodyPr/>
                  <a:lstStyle/>
                  <a:p>
                    <a:fld id="{1E468471-C064-439B-A2B5-A131D6453A6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8CFD-4AC3-BF55-0BE5163A2A43}"/>
                </c:ext>
              </c:extLst>
            </c:dLbl>
            <c:dLbl>
              <c:idx val="23"/>
              <c:tx>
                <c:rich>
                  <a:bodyPr/>
                  <a:lstStyle/>
                  <a:p>
                    <a:fld id="{5564AB04-8475-4FD4-9156-3FBD864A605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8CFD-4AC3-BF55-0BE5163A2A43}"/>
                </c:ext>
              </c:extLst>
            </c:dLbl>
            <c:dLbl>
              <c:idx val="24"/>
              <c:delete val="1"/>
              <c:extLst>
                <c:ext xmlns:c15="http://schemas.microsoft.com/office/drawing/2012/chart" uri="{CE6537A1-D6FC-4f65-9D91-7224C49458BB}"/>
                <c:ext xmlns:c16="http://schemas.microsoft.com/office/drawing/2014/chart" uri="{C3380CC4-5D6E-409C-BE32-E72D297353CC}">
                  <c16:uniqueId val="{00000018-8CFD-4AC3-BF55-0BE5163A2A43}"/>
                </c:ext>
              </c:extLst>
            </c:dLbl>
            <c:dLbl>
              <c:idx val="25"/>
              <c:delete val="1"/>
              <c:extLst>
                <c:ext xmlns:c15="http://schemas.microsoft.com/office/drawing/2012/chart" uri="{CE6537A1-D6FC-4f65-9D91-7224C49458BB}"/>
                <c:ext xmlns:c16="http://schemas.microsoft.com/office/drawing/2014/chart" uri="{C3380CC4-5D6E-409C-BE32-E72D297353CC}">
                  <c16:uniqueId val="{00000019-8CFD-4AC3-BF55-0BE5163A2A43}"/>
                </c:ext>
              </c:extLst>
            </c:dLbl>
            <c:dLbl>
              <c:idx val="26"/>
              <c:tx>
                <c:rich>
                  <a:bodyPr/>
                  <a:lstStyle/>
                  <a:p>
                    <a:fld id="{2F025696-6F71-4179-A25D-BC034FEDB27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8CFD-4AC3-BF55-0BE5163A2A43}"/>
                </c:ext>
              </c:extLst>
            </c:dLbl>
            <c:dLbl>
              <c:idx val="27"/>
              <c:tx>
                <c:rich>
                  <a:bodyPr/>
                  <a:lstStyle/>
                  <a:p>
                    <a:fld id="{C1CBE8E4-5993-4D53-82EF-45F6D3D53D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8CFD-4AC3-BF55-0BE5163A2A43}"/>
                </c:ext>
              </c:extLst>
            </c:dLbl>
            <c:dLbl>
              <c:idx val="28"/>
              <c:tx>
                <c:rich>
                  <a:bodyPr/>
                  <a:lstStyle/>
                  <a:p>
                    <a:fld id="{DDEF2D98-40A6-4F60-9B16-18D9FEC9F1F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8CFD-4AC3-BF55-0BE5163A2A43}"/>
                </c:ext>
              </c:extLst>
            </c:dLbl>
            <c:dLbl>
              <c:idx val="29"/>
              <c:tx>
                <c:rich>
                  <a:bodyPr/>
                  <a:lstStyle/>
                  <a:p>
                    <a:fld id="{46541298-8592-4203-882A-56DA06871B6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8CFD-4AC3-BF55-0BE5163A2A43}"/>
                </c:ext>
              </c:extLst>
            </c:dLbl>
            <c:dLbl>
              <c:idx val="30"/>
              <c:tx>
                <c:rich>
                  <a:bodyPr/>
                  <a:lstStyle/>
                  <a:p>
                    <a:fld id="{33215BF8-14F5-440B-ADAC-659CFAA9530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8CFD-4AC3-BF55-0BE5163A2A43}"/>
                </c:ext>
              </c:extLst>
            </c:dLbl>
            <c:dLbl>
              <c:idx val="31"/>
              <c:tx>
                <c:rich>
                  <a:bodyPr/>
                  <a:lstStyle/>
                  <a:p>
                    <a:fld id="{193A2758-3AB8-4BDE-A487-68B82583CB9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8CFD-4AC3-BF55-0BE5163A2A43}"/>
                </c:ext>
              </c:extLst>
            </c:dLbl>
            <c:dLbl>
              <c:idx val="32"/>
              <c:tx>
                <c:rich>
                  <a:bodyPr/>
                  <a:lstStyle/>
                  <a:p>
                    <a:fld id="{9BA9C17D-0575-4A6E-A9D9-4C58D8C4AC5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8CFD-4AC3-BF55-0BE5163A2A43}"/>
                </c:ext>
              </c:extLst>
            </c:dLbl>
            <c:dLbl>
              <c:idx val="33"/>
              <c:tx>
                <c:rich>
                  <a:bodyPr/>
                  <a:lstStyle/>
                  <a:p>
                    <a:fld id="{2DBA14FA-0B3B-4C1B-8DD0-6DB50E0BD97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8CFD-4AC3-BF55-0BE5163A2A43}"/>
                </c:ext>
              </c:extLst>
            </c:dLbl>
            <c:dLbl>
              <c:idx val="34"/>
              <c:layout>
                <c:manualLayout>
                  <c:x val="-8.8632838466651889E-3"/>
                  <c:y val="3.6942969291156695E-2"/>
                </c:manualLayout>
              </c:layout>
              <c:tx>
                <c:rich>
                  <a:bodyPr/>
                  <a:lstStyle/>
                  <a:p>
                    <a:fld id="{05E50658-AFBD-48EF-98BC-E027C72B3A4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8CFD-4AC3-BF55-0BE5163A2A43}"/>
                </c:ext>
              </c:extLst>
            </c:dLbl>
            <c:dLbl>
              <c:idx val="35"/>
              <c:tx>
                <c:rich>
                  <a:bodyPr/>
                  <a:lstStyle/>
                  <a:p>
                    <a:fld id="{3BF8C604-63B5-4E7B-A47D-97823C7AEE0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8CFD-4AC3-BF55-0BE5163A2A43}"/>
                </c:ext>
              </c:extLst>
            </c:dLbl>
            <c:dLbl>
              <c:idx val="36"/>
              <c:layout>
                <c:manualLayout>
                  <c:x val="-1.5510746731664082E-2"/>
                  <c:y val="-1.8471484645578472E-2"/>
                </c:manualLayout>
              </c:layout>
              <c:tx>
                <c:rich>
                  <a:bodyPr/>
                  <a:lstStyle/>
                  <a:p>
                    <a:fld id="{F66A00A9-8E34-4660-BA65-5867A1C8941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8CFD-4AC3-BF55-0BE5163A2A43}"/>
                </c:ext>
              </c:extLst>
            </c:dLbl>
            <c:dLbl>
              <c:idx val="37"/>
              <c:layout>
                <c:manualLayout>
                  <c:x val="-0.10857522712164858"/>
                  <c:y val="-5.5414453936735164E-2"/>
                </c:manualLayout>
              </c:layout>
              <c:tx>
                <c:rich>
                  <a:bodyPr/>
                  <a:lstStyle/>
                  <a:p>
                    <a:fld id="{C938849C-1C70-4173-8BD3-F7C9E032C54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5-8CFD-4AC3-BF55-0BE5163A2A43}"/>
                </c:ext>
              </c:extLst>
            </c:dLbl>
            <c:dLbl>
              <c:idx val="38"/>
              <c:tx>
                <c:rich>
                  <a:bodyPr/>
                  <a:lstStyle/>
                  <a:p>
                    <a:fld id="{47662A8B-D36A-4990-A1C7-EC2293E8F22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8CFD-4AC3-BF55-0BE5163A2A43}"/>
                </c:ext>
              </c:extLst>
            </c:dLbl>
            <c:dLbl>
              <c:idx val="39"/>
              <c:tx>
                <c:rich>
                  <a:bodyPr/>
                  <a:lstStyle/>
                  <a:p>
                    <a:fld id="{B2B21127-B4D5-4F94-9577-8E27F3AC1D5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8CFD-4AC3-BF55-0BE5163A2A43}"/>
                </c:ext>
              </c:extLst>
            </c:dLbl>
            <c:dLbl>
              <c:idx val="40"/>
              <c:tx>
                <c:rich>
                  <a:bodyPr/>
                  <a:lstStyle/>
                  <a:p>
                    <a:fld id="{BCD91BC0-C282-4105-B5BC-B46D114E33A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8CFD-4AC3-BF55-0BE5163A2A43}"/>
                </c:ext>
              </c:extLst>
            </c:dLbl>
            <c:dLbl>
              <c:idx val="41"/>
              <c:layout>
                <c:manualLayout>
                  <c:x val="-8.1245830035669357E-17"/>
                  <c:y val="2.6428403907373336E-2"/>
                </c:manualLayout>
              </c:layout>
              <c:tx>
                <c:rich>
                  <a:bodyPr/>
                  <a:lstStyle/>
                  <a:p>
                    <a:fld id="{058A4494-5342-4E25-941A-24233997FFA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8CFD-4AC3-BF55-0BE5163A2A43}"/>
                </c:ext>
              </c:extLst>
            </c:dLbl>
            <c:dLbl>
              <c:idx val="42"/>
              <c:tx>
                <c:rich>
                  <a:bodyPr/>
                  <a:lstStyle/>
                  <a:p>
                    <a:fld id="{AEEEC3D3-EB39-49B2-8E3C-85585C98FA9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8CFD-4AC3-BF55-0BE5163A2A43}"/>
                </c:ext>
              </c:extLst>
            </c:dLbl>
            <c:dLbl>
              <c:idx val="43"/>
              <c:tx>
                <c:rich>
                  <a:bodyPr/>
                  <a:lstStyle/>
                  <a:p>
                    <a:fld id="{980B58B0-1312-484F-87BD-A498AB4CC46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8CFD-4AC3-BF55-0BE5163A2A43}"/>
                </c:ext>
              </c:extLst>
            </c:dLbl>
            <c:dLbl>
              <c:idx val="44"/>
              <c:tx>
                <c:rich>
                  <a:bodyPr/>
                  <a:lstStyle/>
                  <a:p>
                    <a:fld id="{2B1BB444-EDF4-4A4B-BFCA-71F22A4EF15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8CFD-4AC3-BF55-0BE5163A2A43}"/>
                </c:ext>
              </c:extLst>
            </c:dLbl>
            <c:dLbl>
              <c:idx val="45"/>
              <c:tx>
                <c:rich>
                  <a:bodyPr/>
                  <a:lstStyle/>
                  <a:p>
                    <a:fld id="{C66921F6-E0FC-4A92-873A-BA24B48F2C9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8CFD-4AC3-BF55-0BE5163A2A43}"/>
                </c:ext>
              </c:extLst>
            </c:dLbl>
            <c:dLbl>
              <c:idx val="46"/>
              <c:tx>
                <c:rich>
                  <a:bodyPr/>
                  <a:lstStyle/>
                  <a:p>
                    <a:fld id="{ECC04B63-15F7-48B5-87F5-F6470338E01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8CFD-4AC3-BF55-0BE5163A2A43}"/>
                </c:ext>
              </c:extLst>
            </c:dLbl>
            <c:dLbl>
              <c:idx val="47"/>
              <c:layout>
                <c:manualLayout>
                  <c:x val="-3.3189654045966126E-2"/>
                  <c:y val="2.5149697634294681E-2"/>
                </c:manualLayout>
              </c:layout>
              <c:tx>
                <c:rich>
                  <a:bodyPr/>
                  <a:lstStyle/>
                  <a:p>
                    <a:fld id="{F7B10896-6F21-43FD-B3EA-FFA6DCE9519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8CFD-4AC3-BF55-0BE5163A2A43}"/>
                </c:ext>
              </c:extLst>
            </c:dLbl>
            <c:dLbl>
              <c:idx val="48"/>
              <c:tx>
                <c:rich>
                  <a:bodyPr/>
                  <a:lstStyle/>
                  <a:p>
                    <a:fld id="{5A552A37-B7C6-46A5-960E-D2C4B85FA35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8CFD-4AC3-BF55-0BE5163A2A43}"/>
                </c:ext>
              </c:extLst>
            </c:dLbl>
            <c:dLbl>
              <c:idx val="49"/>
              <c:delete val="1"/>
              <c:extLst>
                <c:ext xmlns:c15="http://schemas.microsoft.com/office/drawing/2012/chart" uri="{CE6537A1-D6FC-4f65-9D91-7224C49458BB}"/>
                <c:ext xmlns:c16="http://schemas.microsoft.com/office/drawing/2014/chart" uri="{C3380CC4-5D6E-409C-BE32-E72D297353CC}">
                  <c16:uniqueId val="{00000031-8CFD-4AC3-BF55-0BE5163A2A43}"/>
                </c:ext>
              </c:extLst>
            </c:dLbl>
            <c:dLbl>
              <c:idx val="50"/>
              <c:tx>
                <c:rich>
                  <a:bodyPr/>
                  <a:lstStyle/>
                  <a:p>
                    <a:fld id="{8F5129ED-F9F4-4CAE-9713-7510ABACAC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8CFD-4AC3-BF55-0BE5163A2A43}"/>
                </c:ext>
              </c:extLst>
            </c:dLbl>
            <c:dLbl>
              <c:idx val="51"/>
              <c:tx>
                <c:rich>
                  <a:bodyPr/>
                  <a:lstStyle/>
                  <a:p>
                    <a:fld id="{C5E9FC7F-EAB1-420D-B62A-487231AF37C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8CFD-4AC3-BF55-0BE5163A2A43}"/>
                </c:ext>
              </c:extLst>
            </c:dLbl>
            <c:dLbl>
              <c:idx val="52"/>
              <c:tx>
                <c:rich>
                  <a:bodyPr/>
                  <a:lstStyle/>
                  <a:p>
                    <a:fld id="{F2D95F42-22AC-4075-B978-C52D8A4BB47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8CFD-4AC3-BF55-0BE5163A2A43}"/>
                </c:ext>
              </c:extLst>
            </c:dLbl>
            <c:dLbl>
              <c:idx val="53"/>
              <c:tx>
                <c:rich>
                  <a:bodyPr/>
                  <a:lstStyle/>
                  <a:p>
                    <a:fld id="{EE963AED-5FD4-4F27-87DA-782321ED3D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8CFD-4AC3-BF55-0BE5163A2A43}"/>
                </c:ext>
              </c:extLst>
            </c:dLbl>
            <c:dLbl>
              <c:idx val="54"/>
              <c:layout>
                <c:manualLayout>
                  <c:x val="-1.5086206384530335E-3"/>
                  <c:y val="-5.9730531881449986E-2"/>
                </c:manualLayout>
              </c:layout>
              <c:tx>
                <c:rich>
                  <a:bodyPr/>
                  <a:lstStyle/>
                  <a:p>
                    <a:fld id="{C5BF5B10-2C33-46A5-97D9-18B17D5A6C3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8CFD-4AC3-BF55-0BE5163A2A43}"/>
                </c:ext>
              </c:extLst>
            </c:dLbl>
            <c:dLbl>
              <c:idx val="55"/>
              <c:tx>
                <c:rich>
                  <a:bodyPr/>
                  <a:lstStyle/>
                  <a:p>
                    <a:fld id="{47B294B5-ED8D-4F15-981B-7F286D26649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8CFD-4AC3-BF55-0BE5163A2A43}"/>
                </c:ext>
              </c:extLst>
            </c:dLbl>
            <c:dLbl>
              <c:idx val="56"/>
              <c:tx>
                <c:rich>
                  <a:bodyPr/>
                  <a:lstStyle/>
                  <a:p>
                    <a:fld id="{062C414F-7B6C-4979-A421-1015C86E00F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8CFD-4AC3-BF55-0BE5163A2A43}"/>
                </c:ext>
              </c:extLst>
            </c:dLbl>
            <c:dLbl>
              <c:idx val="57"/>
              <c:tx>
                <c:rich>
                  <a:bodyPr/>
                  <a:lstStyle/>
                  <a:p>
                    <a:fld id="{C962E222-319C-4098-B9EC-211D2063D63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8CFD-4AC3-BF55-0BE5163A2A43}"/>
                </c:ext>
              </c:extLst>
            </c:dLbl>
            <c:dLbl>
              <c:idx val="58"/>
              <c:tx>
                <c:rich>
                  <a:bodyPr/>
                  <a:lstStyle/>
                  <a:p>
                    <a:fld id="{9AF1D84F-4F1E-4B33-9A05-073C7D622DD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8CFD-4AC3-BF55-0BE5163A2A43}"/>
                </c:ext>
              </c:extLst>
            </c:dLbl>
            <c:dLbl>
              <c:idx val="59"/>
              <c:tx>
                <c:rich>
                  <a:bodyPr/>
                  <a:lstStyle/>
                  <a:p>
                    <a:fld id="{3E817A40-A1DF-4D70-90CE-C92A10FD205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8CFD-4AC3-BF55-0BE5163A2A43}"/>
                </c:ext>
              </c:extLst>
            </c:dLbl>
            <c:dLbl>
              <c:idx val="60"/>
              <c:layout>
                <c:manualLayout>
                  <c:x val="2.112068893834208E-2"/>
                  <c:y val="0"/>
                </c:manualLayout>
              </c:layout>
              <c:tx>
                <c:rich>
                  <a:bodyPr/>
                  <a:lstStyle/>
                  <a:p>
                    <a:fld id="{886EDCA2-3F9A-4749-B21D-3D50B55419F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C-8CFD-4AC3-BF55-0BE5163A2A43}"/>
                </c:ext>
              </c:extLst>
            </c:dLbl>
            <c:dLbl>
              <c:idx val="61"/>
              <c:layout>
                <c:manualLayout>
                  <c:x val="1.056034446917104E-2"/>
                  <c:y val="-1.2574848817147341E-2"/>
                </c:manualLayout>
              </c:layout>
              <c:tx>
                <c:rich>
                  <a:bodyPr/>
                  <a:lstStyle/>
                  <a:p>
                    <a:fld id="{538689A2-34D1-4EC5-A6AF-E9CDE18B140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D-8CFD-4AC3-BF55-0BE5163A2A43}"/>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5A British cities '!$C$3:$C$64</c:f>
              <c:numCache>
                <c:formatCode>0.0</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-0.27435685665822551</c:v>
                </c:pt>
                <c:pt idx="16">
                  <c:v>-0.89836588263830419</c:v>
                </c:pt>
                <c:pt idx="17">
                  <c:v>1.3825846941558049</c:v>
                </c:pt>
                <c:pt idx="18">
                  <c:v>-1.3169915964081724</c:v>
                </c:pt>
                <c:pt idx="19">
                  <c:v>-1.261385441319445</c:v>
                </c:pt>
                <c:pt idx="20">
                  <c:v>0.39270136948149259</c:v>
                </c:pt>
                <c:pt idx="21">
                  <c:v>2.7394343136352099</c:v>
                </c:pt>
                <c:pt idx="22">
                  <c:v>0.64267903438238649</c:v>
                </c:pt>
                <c:pt idx="23">
                  <c:v>1.8045544771186539</c:v>
                </c:pt>
                <c:pt idx="24">
                  <c:v>-0.52957479429281673</c:v>
                </c:pt>
                <c:pt idx="25">
                  <c:v>-1.6432902614651461</c:v>
                </c:pt>
                <c:pt idx="26">
                  <c:v>-1.1193566225909424</c:v>
                </c:pt>
                <c:pt idx="27">
                  <c:v>0.42386865375126942</c:v>
                </c:pt>
                <c:pt idx="28">
                  <c:v>1.1045663068045726</c:v>
                </c:pt>
                <c:pt idx="29">
                  <c:v>-0.87490057823693879</c:v>
                </c:pt>
                <c:pt idx="30">
                  <c:v>0.52992641632435045</c:v>
                </c:pt>
                <c:pt idx="31">
                  <c:v>3.7015658887613587</c:v>
                </c:pt>
                <c:pt idx="32">
                  <c:v>-2.2838608115686866E-2</c:v>
                </c:pt>
                <c:pt idx="33">
                  <c:v>0.51513189567567974</c:v>
                </c:pt>
                <c:pt idx="34">
                  <c:v>-1.1997729333925546</c:v>
                </c:pt>
                <c:pt idx="35">
                  <c:v>-1.4709198661193215</c:v>
                </c:pt>
                <c:pt idx="36">
                  <c:v>0.16201477242326248</c:v>
                </c:pt>
                <c:pt idx="37">
                  <c:v>-0.53252497720549752</c:v>
                </c:pt>
                <c:pt idx="38">
                  <c:v>-1.1223384914910866</c:v>
                </c:pt>
                <c:pt idx="39">
                  <c:v>-0.51064967069980538</c:v>
                </c:pt>
                <c:pt idx="40">
                  <c:v>0.16071036135117289</c:v>
                </c:pt>
                <c:pt idx="41">
                  <c:v>4.593793364918837E-2</c:v>
                </c:pt>
                <c:pt idx="42">
                  <c:v>2.4358839577202773</c:v>
                </c:pt>
                <c:pt idx="43">
                  <c:v>0.51062359355844877</c:v>
                </c:pt>
                <c:pt idx="44">
                  <c:v>-0.52119892972665105</c:v>
                </c:pt>
                <c:pt idx="45">
                  <c:v>0.266513892739003</c:v>
                </c:pt>
                <c:pt idx="46">
                  <c:v>-0.78322558365007056</c:v>
                </c:pt>
                <c:pt idx="47">
                  <c:v>2.2808651229410484</c:v>
                </c:pt>
                <c:pt idx="48">
                  <c:v>-0.94469569648847185</c:v>
                </c:pt>
                <c:pt idx="49">
                  <c:v>1.0110583150072274</c:v>
                </c:pt>
                <c:pt idx="50">
                  <c:v>0.22001262768994576</c:v>
                </c:pt>
                <c:pt idx="51">
                  <c:v>3.9486077479036867E-2</c:v>
                </c:pt>
                <c:pt idx="52">
                  <c:v>-1.6749315141503498</c:v>
                </c:pt>
                <c:pt idx="53">
                  <c:v>-1.2213688471208661</c:v>
                </c:pt>
                <c:pt idx="54">
                  <c:v>-1.3917885033201753</c:v>
                </c:pt>
                <c:pt idx="55">
                  <c:v>0.82988185793964186</c:v>
                </c:pt>
                <c:pt idx="56">
                  <c:v>-1.3548573424742489</c:v>
                </c:pt>
                <c:pt idx="57">
                  <c:v>-1.4740444183148804</c:v>
                </c:pt>
                <c:pt idx="58">
                  <c:v>0.21019184355472023</c:v>
                </c:pt>
                <c:pt idx="59">
                  <c:v>-1.2320114297771649</c:v>
                </c:pt>
                <c:pt idx="60">
                  <c:v>0.42633195710332772</c:v>
                </c:pt>
                <c:pt idx="61">
                  <c:v>1.1492219387888998</c:v>
                </c:pt>
              </c:numCache>
            </c:numRef>
          </c:xVal>
          <c:yVal>
            <c:numRef>
              <c:f>'Appendix 5A British cities '!$D$3:$D$64</c:f>
              <c:numCache>
                <c:formatCode>General</c:formatCode>
                <c:ptCount val="62"/>
                <c:pt idx="0">
                  <c:v>0.23096646109360555</c:v>
                </c:pt>
                <c:pt idx="1">
                  <c:v>0.87691000629020177</c:v>
                </c:pt>
                <c:pt idx="2">
                  <c:v>-1.3507574304910961</c:v>
                </c:pt>
                <c:pt idx="3">
                  <c:v>-0.7761598880138153</c:v>
                </c:pt>
                <c:pt idx="4">
                  <c:v>-0.3415143665674511</c:v>
                </c:pt>
                <c:pt idx="5">
                  <c:v>-1.1474088697954909</c:v>
                </c:pt>
                <c:pt idx="6">
                  <c:v>-1.404786085196877</c:v>
                </c:pt>
                <c:pt idx="7">
                  <c:v>-1.1556867764979735</c:v>
                </c:pt>
                <c:pt idx="8">
                  <c:v>-0.25905199520524091</c:v>
                </c:pt>
                <c:pt idx="9">
                  <c:v>-0.97288848454399413</c:v>
                </c:pt>
                <c:pt idx="10">
                  <c:v>0.10569158730619883</c:v>
                </c:pt>
                <c:pt idx="11">
                  <c:v>0.7988080293334171</c:v>
                </c:pt>
                <c:pt idx="12">
                  <c:v>-0.86703046919089488</c:v>
                </c:pt>
                <c:pt idx="13">
                  <c:v>2.7367516685241484</c:v>
                </c:pt>
                <c:pt idx="14">
                  <c:v>0.48008901057374237</c:v>
                </c:pt>
                <c:pt idx="15">
                  <c:v>-0.7819428685481471</c:v>
                </c:pt>
                <c:pt idx="16">
                  <c:v>-0.94728054924201044</c:v>
                </c:pt>
                <c:pt idx="17">
                  <c:v>2.4618986523023425</c:v>
                </c:pt>
                <c:pt idx="18">
                  <c:v>-1.3756219136629795</c:v>
                </c:pt>
                <c:pt idx="19">
                  <c:v>-1.0860267894534361</c:v>
                </c:pt>
                <c:pt idx="20">
                  <c:v>-0.13184947051933282</c:v>
                </c:pt>
                <c:pt idx="21">
                  <c:v>2.4092636777428202</c:v>
                </c:pt>
                <c:pt idx="22">
                  <c:v>-0.4823324929630225</c:v>
                </c:pt>
                <c:pt idx="23">
                  <c:v>-0.23184241327534286</c:v>
                </c:pt>
                <c:pt idx="24">
                  <c:v>-0.3697926010518891</c:v>
                </c:pt>
                <c:pt idx="25">
                  <c:v>-1.360676617032371</c:v>
                </c:pt>
                <c:pt idx="26">
                  <c:v>-0.99874797381198088</c:v>
                </c:pt>
                <c:pt idx="27">
                  <c:v>-0.11433896396051828</c:v>
                </c:pt>
                <c:pt idx="28">
                  <c:v>0.31141161244944687</c:v>
                </c:pt>
                <c:pt idx="29">
                  <c:v>-0.72595855244350438</c:v>
                </c:pt>
                <c:pt idx="30">
                  <c:v>-0.29656708424682782</c:v>
                </c:pt>
                <c:pt idx="31">
                  <c:v>3.0618502573732562</c:v>
                </c:pt>
                <c:pt idx="32">
                  <c:v>-0.15795517449818094</c:v>
                </c:pt>
                <c:pt idx="33">
                  <c:v>0.36615179974959389</c:v>
                </c:pt>
                <c:pt idx="34">
                  <c:v>-1.3090421374577903</c:v>
                </c:pt>
                <c:pt idx="35">
                  <c:v>-0.55680134632594447</c:v>
                </c:pt>
                <c:pt idx="36">
                  <c:v>0.80415780871167419</c:v>
                </c:pt>
                <c:pt idx="37">
                  <c:v>-0.13692726223213614</c:v>
                </c:pt>
                <c:pt idx="38">
                  <c:v>-0.85725935041386259</c:v>
                </c:pt>
                <c:pt idx="39">
                  <c:v>-0.93732204847642286</c:v>
                </c:pt>
                <c:pt idx="40">
                  <c:v>-0.81752733721628967</c:v>
                </c:pt>
                <c:pt idx="41">
                  <c:v>-0.92117996528753654</c:v>
                </c:pt>
                <c:pt idx="42">
                  <c:v>1.6766417830166118</c:v>
                </c:pt>
                <c:pt idx="43">
                  <c:v>-5.2882704742447807E-2</c:v>
                </c:pt>
                <c:pt idx="44">
                  <c:v>-0.84811634750422538</c:v>
                </c:pt>
                <c:pt idx="45">
                  <c:v>-0.64776060112860412</c:v>
                </c:pt>
                <c:pt idx="46">
                  <c:v>-0.74841830956853117</c:v>
                </c:pt>
                <c:pt idx="47">
                  <c:v>1.6466044733342398</c:v>
                </c:pt>
                <c:pt idx="48">
                  <c:v>-0.7287158618815901</c:v>
                </c:pt>
                <c:pt idx="49">
                  <c:v>0.72523007761087466</c:v>
                </c:pt>
                <c:pt idx="50">
                  <c:v>-0.12853420717903599</c:v>
                </c:pt>
                <c:pt idx="51">
                  <c:v>-0.70535158876954129</c:v>
                </c:pt>
                <c:pt idx="52">
                  <c:v>-1.0404140315587918</c:v>
                </c:pt>
                <c:pt idx="53">
                  <c:v>-1.0544707847297081</c:v>
                </c:pt>
                <c:pt idx="54">
                  <c:v>-0.79723659014511339</c:v>
                </c:pt>
                <c:pt idx="55">
                  <c:v>0.11618127262136763</c:v>
                </c:pt>
                <c:pt idx="56">
                  <c:v>-0.74165352434213039</c:v>
                </c:pt>
                <c:pt idx="57">
                  <c:v>-1.199696045762277</c:v>
                </c:pt>
                <c:pt idx="58">
                  <c:v>0.13199775404271591</c:v>
                </c:pt>
                <c:pt idx="59">
                  <c:v>-1.2962697680360635</c:v>
                </c:pt>
                <c:pt idx="60">
                  <c:v>-0.93383218000948343</c:v>
                </c:pt>
                <c:pt idx="61">
                  <c:v>0.35713603536140665</c:v>
                </c:pt>
              </c:numCache>
            </c:numRef>
          </c:yVal>
          <c:smooth val="0"/>
          <c:extLst>
            <c:ext xmlns:c15="http://schemas.microsoft.com/office/drawing/2012/chart" uri="{02D57815-91ED-43cb-92C2-25804820EDAC}">
              <c15:datalabelsRange>
                <c15:f>'Appendix 5A British cities '!$A$3:$A$64</c15:f>
                <c15:dlblRangeCache>
                  <c:ptCount val="62"/>
                  <c:pt idx="0">
                    <c:v>Aberdeen</c:v>
                  </c:pt>
                  <c:pt idx="1">
                    <c:v>Aldershot</c:v>
                  </c:pt>
                  <c:pt idx="2">
                    <c:v>Barnsley</c:v>
                  </c:pt>
                  <c:pt idx="5">
                    <c:v>Birmingham</c:v>
                  </c:pt>
                  <c:pt idx="10">
                    <c:v>Brighton</c:v>
                  </c:pt>
                  <c:pt idx="11">
                    <c:v>Bristol</c:v>
                  </c:pt>
                  <c:pt idx="13">
                    <c:v>Cambridge</c:v>
                  </c:pt>
                  <c:pt idx="15">
                    <c:v>Chatham</c:v>
                  </c:pt>
                  <c:pt idx="17">
                    <c:v>Crawley</c:v>
                  </c:pt>
                  <c:pt idx="19">
                    <c:v>Doncaster</c:v>
                  </c:pt>
                  <c:pt idx="20">
                    <c:v>Dundee</c:v>
                  </c:pt>
                  <c:pt idx="21">
                    <c:v>Edinburgh</c:v>
                  </c:pt>
                  <c:pt idx="22">
                    <c:v>Exeter</c:v>
                  </c:pt>
                  <c:pt idx="23">
                    <c:v>Glasgow</c:v>
                  </c:pt>
                  <c:pt idx="24">
                    <c:v>Gloucester</c:v>
                  </c:pt>
                  <c:pt idx="25">
                    <c:v>Huddersfield</c:v>
                  </c:pt>
                  <c:pt idx="28">
                    <c:v>Leeds</c:v>
                  </c:pt>
                  <c:pt idx="29">
                    <c:v>Leicester</c:v>
                  </c:pt>
                  <c:pt idx="30">
                    <c:v>Liverpool</c:v>
                  </c:pt>
                  <c:pt idx="31">
                    <c:v>London</c:v>
                  </c:pt>
                  <c:pt idx="32">
                    <c:v>Luton</c:v>
                  </c:pt>
                  <c:pt idx="34">
                    <c:v>Mansfield</c:v>
                  </c:pt>
                  <c:pt idx="36">
                    <c:v>Milton Keynes</c:v>
                  </c:pt>
                  <c:pt idx="37">
                    <c:v>Newcastle</c:v>
                  </c:pt>
                  <c:pt idx="40">
                    <c:v>Norwich</c:v>
                  </c:pt>
                  <c:pt idx="41">
                    <c:v>Nottingham</c:v>
                  </c:pt>
                  <c:pt idx="42">
                    <c:v>Oxford</c:v>
                  </c:pt>
                  <c:pt idx="47">
                    <c:v>Reading</c:v>
                  </c:pt>
                  <c:pt idx="49">
                    <c:v>Slough</c:v>
                  </c:pt>
                  <c:pt idx="52">
                    <c:v>Stoke</c:v>
                  </c:pt>
                  <c:pt idx="54">
                    <c:v>Swansea</c:v>
                  </c:pt>
                  <c:pt idx="58">
                    <c:v>Warrington</c:v>
                  </c:pt>
                  <c:pt idx="60">
                    <c:v>Worthing</c:v>
                  </c:pt>
                  <c:pt idx="61">
                    <c:v>York</c:v>
                  </c:pt>
                </c15:dlblRangeCache>
              </c15:datalabelsRange>
            </c:ext>
            <c:ext xmlns:c16="http://schemas.microsoft.com/office/drawing/2014/chart" uri="{C3380CC4-5D6E-409C-BE32-E72D297353CC}">
              <c16:uniqueId val="{0000003E-8CFD-4AC3-BF55-0BE5163A2A43}"/>
            </c:ext>
          </c:extLst>
        </c:ser>
        <c:dLbls>
          <c:showLegendKey val="0"/>
          <c:showVal val="0"/>
          <c:showCatName val="0"/>
          <c:showSerName val="0"/>
          <c:showPercent val="0"/>
          <c:showBubbleSize val="0"/>
        </c:dLbls>
        <c:axId val="1780122288"/>
        <c:axId val="1783606608"/>
      </c:scatterChart>
      <c:valAx>
        <c:axId val="178012228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 (including</a:t>
                </a:r>
                <a:r>
                  <a:rPr lang="en-GB" baseline="0">
                    <a:latin typeface="CorporateSBQ 2" pitchFamily="50" charset="0"/>
                  </a:rPr>
                  <a:t> French and German cities)</a:t>
                </a:r>
                <a:endParaRPr lang="en-GB">
                  <a:latin typeface="CorporateSBQ 2" pitchFamily="50"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0.0"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83606608"/>
        <c:crosses val="autoZero"/>
        <c:crossBetween val="midCat"/>
      </c:valAx>
      <c:valAx>
        <c:axId val="1783606608"/>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 (British urban level)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80122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b="0" i="0" baseline="0">
                <a:effectLst/>
              </a:rPr>
              <a:t>Productivity and urban ECI at PUA level, 2019</a:t>
            </a:r>
            <a:endParaRPr lang="en-GB" sz="900">
              <a:effectLst/>
            </a:endParaRPr>
          </a:p>
        </c:rich>
      </c:tx>
      <c:layout>
        <c:manualLayout>
          <c:xMode val="edge"/>
          <c:yMode val="edge"/>
          <c:x val="2.1865987175049557E-3"/>
          <c:y val="1.6967638736339271E-3"/>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4051449566406918"/>
          <c:y val="0.15344738007468145"/>
          <c:w val="0.83005944332296377"/>
          <c:h val="0.60691551684382317"/>
        </c:manualLayout>
      </c:layout>
      <c:scatterChart>
        <c:scatterStyle val="lineMarker"/>
        <c:varyColors val="0"/>
        <c:ser>
          <c:idx val="0"/>
          <c:order val="0"/>
          <c:tx>
            <c:v>Others</c:v>
          </c:tx>
          <c:spPr>
            <a:ln w="25400" cap="rnd">
              <a:noFill/>
              <a:round/>
            </a:ln>
            <a:effectLst/>
          </c:spPr>
          <c:marker>
            <c:symbol val="circle"/>
            <c:size val="5"/>
            <c:spPr>
              <a:solidFill>
                <a:schemeClr val="accent1"/>
              </a:solidFill>
              <a:ln w="9525">
                <a:noFill/>
              </a:ln>
              <a:effectLst/>
            </c:spPr>
          </c:marker>
          <c:dLbls>
            <c:dLbl>
              <c:idx val="0"/>
              <c:layout>
                <c:manualLayout>
                  <c:x val="-7.3122091734987807E-2"/>
                  <c:y val="-1.8450184501845133E-2"/>
                </c:manualLayout>
              </c:layout>
              <c:tx>
                <c:rich>
                  <a:bodyPr/>
                  <a:lstStyle/>
                  <a:p>
                    <a:r>
                      <a:rPr lang="en-US"/>
                      <a:t>Aberdeen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806-43B6-8A46-C5E3DA4375A5}"/>
                </c:ext>
              </c:extLst>
            </c:dLbl>
            <c:dLbl>
              <c:idx val="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806-43B6-8A46-C5E3DA4375A5}"/>
                </c:ext>
              </c:extLst>
            </c:dLbl>
            <c:dLbl>
              <c:idx val="2"/>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806-43B6-8A46-C5E3DA4375A5}"/>
                </c:ext>
              </c:extLst>
            </c:dLbl>
            <c:dLbl>
              <c:idx val="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806-43B6-8A46-C5E3DA4375A5}"/>
                </c:ext>
              </c:extLst>
            </c:dLbl>
            <c:dLbl>
              <c:idx val="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806-43B6-8A46-C5E3DA4375A5}"/>
                </c:ext>
              </c:extLst>
            </c:dLbl>
            <c:dLbl>
              <c:idx val="5"/>
              <c:tx>
                <c:rich>
                  <a:bodyPr/>
                  <a:lstStyle/>
                  <a:p>
                    <a:fld id="{E0754454-327C-4ED8-9192-9010105804D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1806-43B6-8A46-C5E3DA4375A5}"/>
                </c:ext>
              </c:extLst>
            </c:dLbl>
            <c:dLbl>
              <c:idx val="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806-43B6-8A46-C5E3DA4375A5}"/>
                </c:ext>
              </c:extLst>
            </c:dLbl>
            <c:dLbl>
              <c:idx val="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806-43B6-8A46-C5E3DA4375A5}"/>
                </c:ext>
              </c:extLst>
            </c:dLbl>
            <c:dLbl>
              <c:idx val="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806-43B6-8A46-C5E3DA4375A5}"/>
                </c:ext>
              </c:extLst>
            </c:dLbl>
            <c:dLbl>
              <c:idx val="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806-43B6-8A46-C5E3DA4375A5}"/>
                </c:ext>
              </c:extLst>
            </c:dLbl>
            <c:dLbl>
              <c:idx val="10"/>
              <c:layout>
                <c:manualLayout>
                  <c:x val="-2.2158209616662972E-3"/>
                  <c:y val="-1.8450184501845018E-2"/>
                </c:manualLayout>
              </c:layout>
              <c:tx>
                <c:rich>
                  <a:bodyPr/>
                  <a:lstStyle/>
                  <a:p>
                    <a:r>
                      <a:rPr lang="en-US"/>
                      <a:t>Brighton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1806-43B6-8A46-C5E3DA4375A5}"/>
                </c:ext>
              </c:extLst>
            </c:dLbl>
            <c:dLbl>
              <c:idx val="11"/>
              <c:layout>
                <c:manualLayout>
                  <c:x val="-7.98046566331337E-2"/>
                  <c:y val="-5.9161839774831075E-2"/>
                </c:manualLayout>
              </c:layout>
              <c:tx>
                <c:rich>
                  <a:bodyPr/>
                  <a:lstStyle/>
                  <a:p>
                    <a:r>
                      <a:rPr lang="en-US"/>
                      <a:t>Bristol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1806-43B6-8A46-C5E3DA4375A5}"/>
                </c:ext>
              </c:extLst>
            </c:dLbl>
            <c:dLbl>
              <c:idx val="12"/>
              <c:layout>
                <c:manualLayout>
                  <c:x val="-7.745582447760882E-2"/>
                  <c:y val="-2.3914176351986546E-2"/>
                </c:manualLayout>
              </c:layout>
              <c:tx>
                <c:rich>
                  <a:bodyPr/>
                  <a:lstStyle/>
                  <a:p>
                    <a:r>
                      <a:rPr lang="en-US"/>
                      <a:t>Burnley</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1806-43B6-8A46-C5E3DA4375A5}"/>
                </c:ext>
              </c:extLst>
            </c:dLbl>
            <c:dLbl>
              <c:idx val="1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1806-43B6-8A46-C5E3DA4375A5}"/>
                </c:ext>
              </c:extLst>
            </c:dLbl>
            <c:dLbl>
              <c:idx val="1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1806-43B6-8A46-C5E3DA4375A5}"/>
                </c:ext>
              </c:extLst>
            </c:dLbl>
            <c:dLbl>
              <c:idx val="15"/>
              <c:layout>
                <c:manualLayout>
                  <c:x val="-4.4316419233326028E-2"/>
                  <c:y val="-4.3050430504305154E-2"/>
                </c:manualLayout>
              </c:layout>
              <c:tx>
                <c:rich>
                  <a:bodyPr/>
                  <a:lstStyle/>
                  <a:p>
                    <a:r>
                      <a:rPr lang="en-US"/>
                      <a:t>Coventry</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1806-43B6-8A46-C5E3DA4375A5}"/>
                </c:ext>
              </c:extLst>
            </c:dLbl>
            <c:dLbl>
              <c:idx val="1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1806-43B6-8A46-C5E3DA4375A5}"/>
                </c:ext>
              </c:extLst>
            </c:dLbl>
            <c:dLbl>
              <c:idx val="1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1806-43B6-8A46-C5E3DA4375A5}"/>
                </c:ext>
              </c:extLst>
            </c:dLbl>
            <c:dLbl>
              <c:idx val="18"/>
              <c:layout>
                <c:manualLayout>
                  <c:x val="-6.8707934331869072E-2"/>
                  <c:y val="3.0750169100996448E-2"/>
                </c:manualLayout>
              </c:layout>
              <c:tx>
                <c:rich>
                  <a:bodyPr/>
                  <a:lstStyle/>
                  <a:p>
                    <a:r>
                      <a:rPr lang="en-US"/>
                      <a:t>Doncaster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1806-43B6-8A46-C5E3DA4375A5}"/>
                </c:ext>
              </c:extLst>
            </c:dLbl>
            <c:dLbl>
              <c:idx val="1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1806-43B6-8A46-C5E3DA4375A5}"/>
                </c:ext>
              </c:extLst>
            </c:dLbl>
            <c:dLbl>
              <c:idx val="20"/>
              <c:layout>
                <c:manualLayout>
                  <c:x val="0"/>
                  <c:y val="3.5871264527979715E-2"/>
                </c:manualLayout>
              </c:layout>
              <c:tx>
                <c:rich>
                  <a:bodyPr/>
                  <a:lstStyle/>
                  <a:p>
                    <a:r>
                      <a:rPr lang="en-US"/>
                      <a:t>Edinburgh</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1806-43B6-8A46-C5E3DA4375A5}"/>
                </c:ext>
              </c:extLst>
            </c:dLbl>
            <c:dLbl>
              <c:idx val="2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1806-43B6-8A46-C5E3DA4375A5}"/>
                </c:ext>
              </c:extLst>
            </c:dLbl>
            <c:dLbl>
              <c:idx val="22"/>
              <c:layout>
                <c:manualLayout>
                  <c:x val="-2.2167960175870473E-3"/>
                  <c:y val="7.0368177728450443E-2"/>
                </c:manualLayout>
              </c:layout>
              <c:tx>
                <c:rich>
                  <a:bodyPr/>
                  <a:lstStyle/>
                  <a:p>
                    <a:r>
                      <a:rPr lang="en-US"/>
                      <a:t>Glasgow</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1806-43B6-8A46-C5E3DA4375A5}"/>
                </c:ext>
              </c:extLst>
            </c:dLbl>
            <c:dLbl>
              <c:idx val="2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1806-43B6-8A46-C5E3DA4375A5}"/>
                </c:ext>
              </c:extLst>
            </c:dLbl>
            <c:dLbl>
              <c:idx val="2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1806-43B6-8A46-C5E3DA4375A5}"/>
                </c:ext>
              </c:extLst>
            </c:dLbl>
            <c:dLbl>
              <c:idx val="2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1806-43B6-8A46-C5E3DA4375A5}"/>
                </c:ext>
              </c:extLst>
            </c:dLbl>
            <c:dLbl>
              <c:idx val="2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1806-43B6-8A46-C5E3DA4375A5}"/>
                </c:ext>
              </c:extLst>
            </c:dLbl>
            <c:dLbl>
              <c:idx val="27"/>
              <c:layout>
                <c:manualLayout>
                  <c:x val="2.8812413499135631E-2"/>
                  <c:y val="-1.5017702860460032E-2"/>
                </c:manualLayout>
              </c:layout>
              <c:tx>
                <c:rich>
                  <a:bodyPr/>
                  <a:lstStyle/>
                  <a:p>
                    <a:r>
                      <a:rPr lang="en-US"/>
                      <a:t>Leeds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1806-43B6-8A46-C5E3DA4375A5}"/>
                </c:ext>
              </c:extLst>
            </c:dLbl>
            <c:dLbl>
              <c:idx val="2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1806-43B6-8A46-C5E3DA4375A5}"/>
                </c:ext>
              </c:extLst>
            </c:dLbl>
            <c:dLbl>
              <c:idx val="29"/>
              <c:layout>
                <c:manualLayout>
                  <c:x val="2.2158209616662972E-3"/>
                  <c:y val="4.9200492004920049E-2"/>
                </c:manualLayout>
              </c:layout>
              <c:tx>
                <c:rich>
                  <a:bodyPr/>
                  <a:lstStyle/>
                  <a:p>
                    <a:r>
                      <a:rPr lang="en-US"/>
                      <a:t>Liverpool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1806-43B6-8A46-C5E3DA4375A5}"/>
                </c:ext>
              </c:extLst>
            </c:dLbl>
            <c:dLbl>
              <c:idx val="30"/>
              <c:tx>
                <c:rich>
                  <a:bodyPr/>
                  <a:lstStyle/>
                  <a:p>
                    <a:fld id="{B017EC81-8DF1-44E1-92BD-809E78B9A3B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1806-43B6-8A46-C5E3DA4375A5}"/>
                </c:ext>
              </c:extLst>
            </c:dLbl>
            <c:dLbl>
              <c:idx val="31"/>
              <c:layout>
                <c:manualLayout>
                  <c:x val="-5.9815935686398876E-2"/>
                  <c:y val="-7.3629301079951026E-2"/>
                </c:manualLayout>
              </c:layout>
              <c:tx>
                <c:rich>
                  <a:bodyPr/>
                  <a:lstStyle/>
                  <a:p>
                    <a:r>
                      <a:rPr lang="en-US"/>
                      <a:t>Luton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1806-43B6-8A46-C5E3DA4375A5}"/>
                </c:ext>
              </c:extLst>
            </c:dLbl>
            <c:dLbl>
              <c:idx val="32"/>
              <c:layout>
                <c:manualLayout>
                  <c:x val="0"/>
                  <c:y val="2.4600246002460024E-2"/>
                </c:manualLayout>
              </c:layout>
              <c:tx>
                <c:rich>
                  <a:bodyPr/>
                  <a:lstStyle/>
                  <a:p>
                    <a:r>
                      <a:rPr lang="en-US"/>
                      <a:t>Manchester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1806-43B6-8A46-C5E3DA4375A5}"/>
                </c:ext>
              </c:extLst>
            </c:dLbl>
            <c:dLbl>
              <c:idx val="3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1806-43B6-8A46-C5E3DA4375A5}"/>
                </c:ext>
              </c:extLst>
            </c:dLbl>
            <c:dLbl>
              <c:idx val="3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1806-43B6-8A46-C5E3DA4375A5}"/>
                </c:ext>
              </c:extLst>
            </c:dLbl>
            <c:dLbl>
              <c:idx val="35"/>
              <c:layout>
                <c:manualLayout>
                  <c:x val="2.2167960175870473E-3"/>
                  <c:y val="4.3303493986738731E-2"/>
                </c:manualLayout>
              </c:layout>
              <c:tx>
                <c:rich>
                  <a:bodyPr/>
                  <a:lstStyle/>
                  <a:p>
                    <a:r>
                      <a:rPr lang="en-US"/>
                      <a:t>Milton Keynes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1806-43B6-8A46-C5E3DA4375A5}"/>
                </c:ext>
              </c:extLst>
            </c:dLbl>
            <c:dLbl>
              <c:idx val="3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1806-43B6-8A46-C5E3DA4375A5}"/>
                </c:ext>
              </c:extLst>
            </c:dLbl>
            <c:dLbl>
              <c:idx val="3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1806-43B6-8A46-C5E3DA4375A5}"/>
                </c:ext>
              </c:extLst>
            </c:dLbl>
            <c:dLbl>
              <c:idx val="3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1806-43B6-8A46-C5E3DA4375A5}"/>
                </c:ext>
              </c:extLst>
            </c:dLbl>
            <c:dLbl>
              <c:idx val="39"/>
              <c:delete val="1"/>
              <c:extLst>
                <c:ext xmlns:c15="http://schemas.microsoft.com/office/drawing/2012/chart" uri="{CE6537A1-D6FC-4f65-9D91-7224C49458BB}"/>
                <c:ext xmlns:c16="http://schemas.microsoft.com/office/drawing/2014/chart" uri="{C3380CC4-5D6E-409C-BE32-E72D297353CC}">
                  <c16:uniqueId val="{00000027-1806-43B6-8A46-C5E3DA4375A5}"/>
                </c:ext>
              </c:extLst>
            </c:dLbl>
            <c:dLbl>
              <c:idx val="4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1806-43B6-8A46-C5E3DA4375A5}"/>
                </c:ext>
              </c:extLst>
            </c:dLbl>
            <c:dLbl>
              <c:idx val="4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1806-43B6-8A46-C5E3DA4375A5}"/>
                </c:ext>
              </c:extLst>
            </c:dLbl>
            <c:dLbl>
              <c:idx val="42"/>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1806-43B6-8A46-C5E3DA4375A5}"/>
                </c:ext>
              </c:extLst>
            </c:dLbl>
            <c:dLbl>
              <c:idx val="4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B-1806-43B6-8A46-C5E3DA4375A5}"/>
                </c:ext>
              </c:extLst>
            </c:dLbl>
            <c:dLbl>
              <c:idx val="4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1806-43B6-8A46-C5E3DA4375A5}"/>
                </c:ext>
              </c:extLst>
            </c:dLbl>
            <c:dLbl>
              <c:idx val="4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D-1806-43B6-8A46-C5E3DA4375A5}"/>
                </c:ext>
              </c:extLst>
            </c:dLbl>
            <c:dLbl>
              <c:idx val="46"/>
              <c:tx>
                <c:rich>
                  <a:bodyPr/>
                  <a:lstStyle/>
                  <a:p>
                    <a:fld id="{D8984704-6AA1-47BF-8C1F-499890F2A8F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1806-43B6-8A46-C5E3DA4375A5}"/>
                </c:ext>
              </c:extLst>
            </c:dLbl>
            <c:dLbl>
              <c:idx val="47"/>
              <c:tx>
                <c:rich>
                  <a:bodyPr/>
                  <a:lstStyle/>
                  <a:p>
                    <a:fld id="{0F45B145-6BF8-4FD4-AEF1-585273B6EF8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1806-43B6-8A46-C5E3DA4375A5}"/>
                </c:ext>
              </c:extLst>
            </c:dLbl>
            <c:dLbl>
              <c:idx val="48"/>
              <c:tx>
                <c:rich>
                  <a:bodyPr/>
                  <a:lstStyle/>
                  <a:p>
                    <a:fld id="{AE822825-3A9C-4863-AAA3-844E7CB6B15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1806-43B6-8A46-C5E3DA4375A5}"/>
                </c:ext>
              </c:extLst>
            </c:dLbl>
            <c:dLbl>
              <c:idx val="4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1-1806-43B6-8A46-C5E3DA4375A5}"/>
                </c:ext>
              </c:extLst>
            </c:dLbl>
            <c:dLbl>
              <c:idx val="5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1806-43B6-8A46-C5E3DA4375A5}"/>
                </c:ext>
              </c:extLst>
            </c:dLbl>
            <c:dLbl>
              <c:idx val="5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3-1806-43B6-8A46-C5E3DA4375A5}"/>
                </c:ext>
              </c:extLst>
            </c:dLbl>
            <c:dLbl>
              <c:idx val="52"/>
              <c:layout>
                <c:manualLayout>
                  <c:x val="-8.1985375581653044E-2"/>
                  <c:y val="-3.6900369003690148E-2"/>
                </c:manualLayout>
              </c:layout>
              <c:tx>
                <c:rich>
                  <a:bodyPr/>
                  <a:lstStyle/>
                  <a:p>
                    <a:r>
                      <a:rPr lang="en-US"/>
                      <a:t>Sunderland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1806-43B6-8A46-C5E3DA4375A5}"/>
                </c:ext>
              </c:extLst>
            </c:dLbl>
            <c:dLbl>
              <c:idx val="5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5-1806-43B6-8A46-C5E3DA4375A5}"/>
                </c:ext>
              </c:extLst>
            </c:dLbl>
            <c:dLbl>
              <c:idx val="5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1806-43B6-8A46-C5E3DA4375A5}"/>
                </c:ext>
              </c:extLst>
            </c:dLbl>
            <c:dLbl>
              <c:idx val="5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7-1806-43B6-8A46-C5E3DA4375A5}"/>
                </c:ext>
              </c:extLst>
            </c:dLbl>
            <c:dLbl>
              <c:idx val="5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1806-43B6-8A46-C5E3DA4375A5}"/>
                </c:ext>
              </c:extLst>
            </c:dLbl>
            <c:dLbl>
              <c:idx val="5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9-1806-43B6-8A46-C5E3DA4375A5}"/>
                </c:ext>
              </c:extLst>
            </c:dLbl>
            <c:dLbl>
              <c:idx val="5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A-1806-43B6-8A46-C5E3DA4375A5}"/>
                </c:ext>
              </c:extLst>
            </c:dLbl>
            <c:dLbl>
              <c:idx val="5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B-1806-43B6-8A46-C5E3DA4375A5}"/>
                </c:ext>
              </c:extLst>
            </c:dLbl>
            <c:dLbl>
              <c:idx val="6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C-1806-43B6-8A46-C5E3DA4375A5}"/>
                </c:ext>
              </c:extLst>
            </c:dLbl>
            <c:dLbl>
              <c:idx val="6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1806-43B6-8A46-C5E3DA4375A5}"/>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2019'!$E$3:$E$64</c:f>
              <c:numCache>
                <c:formatCode>General</c:formatCode>
                <c:ptCount val="62"/>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pt idx="61">
                  <c:v>60474.226804123711</c:v>
                </c:pt>
              </c:numCache>
            </c:numRef>
          </c:yVal>
          <c:smooth val="0"/>
          <c:extLst>
            <c:ext xmlns:c15="http://schemas.microsoft.com/office/drawing/2012/chart" uri="{02D57815-91ED-43cb-92C2-25804820EDAC}">
              <c15:datalabelsRange>
                <c15:f>'Figure 3 - ECI and produ 2019'!$A$3:$A$64</c15:f>
                <c15:dlblRangeCache>
                  <c:ptCount val="62"/>
                  <c:pt idx="0">
                    <c:v>Aberdeen</c:v>
                  </c:pt>
                  <c:pt idx="5">
                    <c:v>Birmingham</c:v>
                  </c:pt>
                  <c:pt idx="10">
                    <c:v>Brighton</c:v>
                  </c:pt>
                  <c:pt idx="11">
                    <c:v>Bristol</c:v>
                  </c:pt>
                  <c:pt idx="12">
                    <c:v>Burnley</c:v>
                  </c:pt>
                  <c:pt idx="15">
                    <c:v>Coventry</c:v>
                  </c:pt>
                  <c:pt idx="18">
                    <c:v>Doncaster</c:v>
                  </c:pt>
                  <c:pt idx="20">
                    <c:v>Edinburgh</c:v>
                  </c:pt>
                  <c:pt idx="22">
                    <c:v>Glasgow</c:v>
                  </c:pt>
                  <c:pt idx="27">
                    <c:v>Leeds</c:v>
                  </c:pt>
                  <c:pt idx="29">
                    <c:v>Liverpool</c:v>
                  </c:pt>
                  <c:pt idx="30">
                    <c:v>London</c:v>
                  </c:pt>
                  <c:pt idx="31">
                    <c:v>Luton</c:v>
                  </c:pt>
                  <c:pt idx="32">
                    <c:v>Manchester</c:v>
                  </c:pt>
                  <c:pt idx="35">
                    <c:v>Milton Keynes</c:v>
                  </c:pt>
                  <c:pt idx="39">
                    <c:v>Norwich</c:v>
                  </c:pt>
                  <c:pt idx="46">
                    <c:v>Reading</c:v>
                  </c:pt>
                  <c:pt idx="47">
                    <c:v>Sheffield</c:v>
                  </c:pt>
                  <c:pt idx="48">
                    <c:v>Slough</c:v>
                  </c:pt>
                  <c:pt idx="52">
                    <c:v>Sunderland</c:v>
                  </c:pt>
                </c15:dlblRangeCache>
              </c15:datalabelsRange>
            </c:ext>
            <c:ext xmlns:c16="http://schemas.microsoft.com/office/drawing/2014/chart" uri="{C3380CC4-5D6E-409C-BE32-E72D297353CC}">
              <c16:uniqueId val="{0000003F-1806-43B6-8A46-C5E3DA4375A5}"/>
            </c:ext>
          </c:extLst>
        </c:ser>
        <c:ser>
          <c:idx val="2"/>
          <c:order val="1"/>
          <c:tx>
            <c:v>Large cities, except London</c:v>
          </c:tx>
          <c:spPr>
            <a:ln w="25400" cap="rnd">
              <a:noFill/>
              <a:round/>
            </a:ln>
            <a:effectLst/>
          </c:spPr>
          <c:marker>
            <c:symbol val="circle"/>
            <c:size val="5"/>
            <c:spPr>
              <a:solidFill>
                <a:schemeClr val="accent3"/>
              </a:solidFill>
              <a:ln w="9525">
                <a:solidFill>
                  <a:schemeClr val="accent3"/>
                </a:solidFill>
              </a:ln>
              <a:effectLst/>
            </c:spPr>
          </c:marker>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2019'!$H$3:$H$64</c:f>
              <c:numCache>
                <c:formatCode>General</c:formatCode>
                <c:ptCount val="62"/>
                <c:pt idx="0">
                  <c:v>#N/A</c:v>
                </c:pt>
                <c:pt idx="1">
                  <c:v>#N/A</c:v>
                </c:pt>
                <c:pt idx="2">
                  <c:v>#N/A</c:v>
                </c:pt>
                <c:pt idx="3">
                  <c:v>#N/A</c:v>
                </c:pt>
                <c:pt idx="4">
                  <c:v>#N/A</c:v>
                </c:pt>
                <c:pt idx="5">
                  <c:v>53947.321428571428</c:v>
                </c:pt>
                <c:pt idx="6">
                  <c:v>#N/A</c:v>
                </c:pt>
                <c:pt idx="7">
                  <c:v>#N/A</c:v>
                </c:pt>
                <c:pt idx="8">
                  <c:v>#N/A</c:v>
                </c:pt>
                <c:pt idx="9">
                  <c:v>#N/A</c:v>
                </c:pt>
                <c:pt idx="10">
                  <c:v>#N/A</c:v>
                </c:pt>
                <c:pt idx="11">
                  <c:v>61800</c:v>
                </c:pt>
                <c:pt idx="12">
                  <c:v>#N/A</c:v>
                </c:pt>
                <c:pt idx="13">
                  <c:v>#N/A</c:v>
                </c:pt>
                <c:pt idx="14">
                  <c:v>#N/A</c:v>
                </c:pt>
                <c:pt idx="15">
                  <c:v>#N/A</c:v>
                </c:pt>
                <c:pt idx="16">
                  <c:v>#N/A</c:v>
                </c:pt>
                <c:pt idx="17">
                  <c:v>#N/A</c:v>
                </c:pt>
                <c:pt idx="18">
                  <c:v>#N/A</c:v>
                </c:pt>
                <c:pt idx="19">
                  <c:v>#N/A</c:v>
                </c:pt>
                <c:pt idx="20">
                  <c:v>#N/A</c:v>
                </c:pt>
                <c:pt idx="21">
                  <c:v>#N/A</c:v>
                </c:pt>
                <c:pt idx="22">
                  <c:v>53981.21387283237</c:v>
                </c:pt>
                <c:pt idx="23">
                  <c:v>#N/A</c:v>
                </c:pt>
                <c:pt idx="24">
                  <c:v>#N/A</c:v>
                </c:pt>
                <c:pt idx="25">
                  <c:v>#N/A</c:v>
                </c:pt>
                <c:pt idx="26">
                  <c:v>#N/A</c:v>
                </c:pt>
                <c:pt idx="27">
                  <c:v>57866.807610993659</c:v>
                </c:pt>
                <c:pt idx="28">
                  <c:v>#N/A</c:v>
                </c:pt>
                <c:pt idx="29">
                  <c:v>50920.353982300883</c:v>
                </c:pt>
                <c:pt idx="30">
                  <c:v>#N/A</c:v>
                </c:pt>
                <c:pt idx="31">
                  <c:v>#N/A</c:v>
                </c:pt>
                <c:pt idx="32">
                  <c:v>54407.49414519906</c:v>
                </c:pt>
                <c:pt idx="33">
                  <c:v>#N/A</c:v>
                </c:pt>
                <c:pt idx="34">
                  <c:v>#N/A</c:v>
                </c:pt>
                <c:pt idx="35">
                  <c:v>#N/A</c:v>
                </c:pt>
                <c:pt idx="36">
                  <c:v>48660.240963855424</c:v>
                </c:pt>
                <c:pt idx="37">
                  <c:v>#N/A</c:v>
                </c:pt>
                <c:pt idx="38">
                  <c:v>#N/A</c:v>
                </c:pt>
                <c:pt idx="39">
                  <c:v>#N/A</c:v>
                </c:pt>
                <c:pt idx="40">
                  <c:v>51667.741935483871</c:v>
                </c:pt>
                <c:pt idx="41">
                  <c:v>#N/A</c:v>
                </c:pt>
                <c:pt idx="42">
                  <c:v>#N/A</c:v>
                </c:pt>
                <c:pt idx="43">
                  <c:v>#N/A</c:v>
                </c:pt>
                <c:pt idx="44">
                  <c:v>#N/A</c:v>
                </c:pt>
                <c:pt idx="45">
                  <c:v>#N/A</c:v>
                </c:pt>
                <c:pt idx="46">
                  <c:v>#N/A</c:v>
                </c:pt>
                <c:pt idx="47">
                  <c:v>48245.283018867922</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numCache>
            </c:numRef>
          </c:yVal>
          <c:smooth val="0"/>
          <c:extLst>
            <c:ext xmlns:c16="http://schemas.microsoft.com/office/drawing/2014/chart" uri="{C3380CC4-5D6E-409C-BE32-E72D297353CC}">
              <c16:uniqueId val="{00000040-1806-43B6-8A46-C5E3DA4375A5}"/>
            </c:ext>
          </c:extLst>
        </c:ser>
        <c:ser>
          <c:idx val="4"/>
          <c:order val="2"/>
          <c:tx>
            <c:v>Greater South East</c:v>
          </c:tx>
          <c:spPr>
            <a:ln w="25400" cap="rnd">
              <a:noFill/>
              <a:round/>
            </a:ln>
            <a:effectLst/>
          </c:spPr>
          <c:marker>
            <c:symbol val="circle"/>
            <c:size val="5"/>
            <c:spPr>
              <a:solidFill>
                <a:srgbClr val="00B0F0"/>
              </a:solidFill>
              <a:ln w="9525">
                <a:noFill/>
              </a:ln>
              <a:effectLst/>
            </c:spPr>
          </c:marker>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2019'!$F$3:$F$64</c:f>
              <c:numCache>
                <c:formatCode>General</c:formatCode>
                <c:ptCount val="62"/>
                <c:pt idx="0">
                  <c:v>#N/A</c:v>
                </c:pt>
                <c:pt idx="1">
                  <c:v>80990.566037735844</c:v>
                </c:pt>
                <c:pt idx="2">
                  <c:v>#N/A</c:v>
                </c:pt>
                <c:pt idx="3">
                  <c:v>67272.727272727279</c:v>
                </c:pt>
                <c:pt idx="4">
                  <c:v>#N/A</c:v>
                </c:pt>
                <c:pt idx="5">
                  <c:v>#N/A</c:v>
                </c:pt>
                <c:pt idx="6">
                  <c:v>#N/A</c:v>
                </c:pt>
                <c:pt idx="7">
                  <c:v>#N/A</c:v>
                </c:pt>
                <c:pt idx="8">
                  <c:v>#N/A</c:v>
                </c:pt>
                <c:pt idx="9">
                  <c:v>#N/A</c:v>
                </c:pt>
                <c:pt idx="10">
                  <c:v>59029.761904761908</c:v>
                </c:pt>
                <c:pt idx="11">
                  <c:v>#N/A</c:v>
                </c:pt>
                <c:pt idx="12">
                  <c:v>#N/A</c:v>
                </c:pt>
                <c:pt idx="13">
                  <c:v>56946.428571428572</c:v>
                </c:pt>
                <c:pt idx="14">
                  <c:v>#N/A</c:v>
                </c:pt>
                <c:pt idx="15">
                  <c:v>#N/A</c:v>
                </c:pt>
                <c:pt idx="16">
                  <c:v>62443.298969072166</c:v>
                </c:pt>
                <c:pt idx="17">
                  <c:v>#N/A</c:v>
                </c:pt>
                <c:pt idx="18">
                  <c:v>#N/A</c:v>
                </c:pt>
                <c:pt idx="19">
                  <c:v>#N/A</c:v>
                </c:pt>
                <c:pt idx="20">
                  <c:v>#N/A</c:v>
                </c:pt>
                <c:pt idx="21">
                  <c:v>#N/A</c:v>
                </c:pt>
                <c:pt idx="22">
                  <c:v>#N/A</c:v>
                </c:pt>
                <c:pt idx="23">
                  <c:v>#N/A</c:v>
                </c:pt>
                <c:pt idx="24">
                  <c:v>#N/A</c:v>
                </c:pt>
                <c:pt idx="25">
                  <c:v>#N/A</c:v>
                </c:pt>
                <c:pt idx="26">
                  <c:v>59180.555555555555</c:v>
                </c:pt>
                <c:pt idx="27">
                  <c:v>#N/A</c:v>
                </c:pt>
                <c:pt idx="28">
                  <c:v>#N/A</c:v>
                </c:pt>
                <c:pt idx="29">
                  <c:v>#N/A</c:v>
                </c:pt>
                <c:pt idx="30">
                  <c:v>86549.25323040779</c:v>
                </c:pt>
                <c:pt idx="31">
                  <c:v>67849.462365591404</c:v>
                </c:pt>
                <c:pt idx="32">
                  <c:v>#N/A</c:v>
                </c:pt>
                <c:pt idx="33">
                  <c:v>#N/A</c:v>
                </c:pt>
                <c:pt idx="34">
                  <c:v>#N/A</c:v>
                </c:pt>
                <c:pt idx="35">
                  <c:v>78697.297297297293</c:v>
                </c:pt>
                <c:pt idx="36">
                  <c:v>#N/A</c:v>
                </c:pt>
                <c:pt idx="37">
                  <c:v>#N/A</c:v>
                </c:pt>
                <c:pt idx="38">
                  <c:v>#N/A</c:v>
                </c:pt>
                <c:pt idx="39">
                  <c:v>54133.802816901407</c:v>
                </c:pt>
                <c:pt idx="40">
                  <c:v>#N/A</c:v>
                </c:pt>
                <c:pt idx="41">
                  <c:v>54685.483870967742</c:v>
                </c:pt>
                <c:pt idx="42">
                  <c:v>58701.754385964916</c:v>
                </c:pt>
                <c:pt idx="43">
                  <c:v>#N/A</c:v>
                </c:pt>
                <c:pt idx="44">
                  <c:v>57588.23529411765</c:v>
                </c:pt>
                <c:pt idx="45">
                  <c:v>#N/A</c:v>
                </c:pt>
                <c:pt idx="46">
                  <c:v>82960.396039603962</c:v>
                </c:pt>
                <c:pt idx="47">
                  <c:v>#N/A</c:v>
                </c:pt>
                <c:pt idx="48">
                  <c:v>98928.571428571435</c:v>
                </c:pt>
                <c:pt idx="49">
                  <c:v>66385.869565217392</c:v>
                </c:pt>
                <c:pt idx="50">
                  <c:v>49558.558558558558</c:v>
                </c:pt>
                <c:pt idx="51">
                  <c:v>#N/A</c:v>
                </c:pt>
                <c:pt idx="52">
                  <c:v>#N/A</c:v>
                </c:pt>
                <c:pt idx="53">
                  <c:v>#N/A</c:v>
                </c:pt>
                <c:pt idx="54">
                  <c:v>#N/A</c:v>
                </c:pt>
                <c:pt idx="55">
                  <c:v>#N/A</c:v>
                </c:pt>
                <c:pt idx="56">
                  <c:v>#N/A</c:v>
                </c:pt>
                <c:pt idx="57">
                  <c:v>#N/A</c:v>
                </c:pt>
                <c:pt idx="58">
                  <c:v>#N/A</c:v>
                </c:pt>
                <c:pt idx="59">
                  <c:v>82285.71428571429</c:v>
                </c:pt>
                <c:pt idx="60">
                  <c:v>#N/A</c:v>
                </c:pt>
                <c:pt idx="61">
                  <c:v>60474.226804123711</c:v>
                </c:pt>
              </c:numCache>
            </c:numRef>
          </c:yVal>
          <c:smooth val="0"/>
          <c:extLst>
            <c:ext xmlns:c16="http://schemas.microsoft.com/office/drawing/2014/chart" uri="{C3380CC4-5D6E-409C-BE32-E72D297353CC}">
              <c16:uniqueId val="{00000041-1806-43B6-8A46-C5E3DA4375A5}"/>
            </c:ext>
          </c:extLst>
        </c:ser>
        <c:ser>
          <c:idx val="3"/>
          <c:order val="3"/>
          <c:spPr>
            <a:ln w="25400" cap="rnd">
              <a:noFill/>
              <a:round/>
            </a:ln>
            <a:effectLst/>
          </c:spPr>
          <c:marker>
            <c:symbol val="circle"/>
            <c:size val="5"/>
            <c:spPr>
              <a:solidFill>
                <a:schemeClr val="accent4"/>
              </a:solidFill>
              <a:ln w="9525">
                <a:solidFill>
                  <a:schemeClr val="accent4"/>
                </a:solidFill>
              </a:ln>
              <a:effectLst/>
            </c:spPr>
          </c:marker>
          <c:xVal>
            <c:numRef>
              <c:f>'Figure 3 - ECI and produ 2019'!$K$2:$K$3</c:f>
              <c:numCache>
                <c:formatCode>General</c:formatCode>
                <c:ptCount val="2"/>
                <c:pt idx="0">
                  <c:v>-3.1</c:v>
                </c:pt>
                <c:pt idx="1">
                  <c:v>4.0999999999999996</c:v>
                </c:pt>
              </c:numCache>
            </c:numRef>
          </c:xVal>
          <c:yVal>
            <c:numRef>
              <c:f>'Figure 3 - ECI and produ 2019'!$J$2:$J$3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2-1806-43B6-8A46-C5E3DA4375A5}"/>
            </c:ext>
          </c:extLst>
        </c:ser>
        <c:ser>
          <c:idx val="1"/>
          <c:order val="4"/>
          <c:spPr>
            <a:ln w="25400" cap="rnd">
              <a:noFill/>
              <a:round/>
            </a:ln>
            <a:effectLst/>
          </c:spPr>
          <c:marker>
            <c:symbol val="circle"/>
            <c:size val="5"/>
            <c:spPr>
              <a:solidFill>
                <a:schemeClr val="accent2"/>
              </a:solidFill>
              <a:ln w="9525">
                <a:solidFill>
                  <a:schemeClr val="accent2"/>
                </a:solidFill>
              </a:ln>
              <a:effectLst/>
            </c:spPr>
          </c:marker>
          <c:trendline>
            <c:spPr>
              <a:ln w="19050" cap="rnd">
                <a:solidFill>
                  <a:sysClr val="windowText" lastClr="000000"/>
                </a:solidFill>
                <a:prstDash val="sysDot"/>
              </a:ln>
              <a:effectLst/>
            </c:spPr>
            <c:trendlineType val="linear"/>
            <c:dispRSqr val="0"/>
            <c:dispEq val="0"/>
          </c:trendline>
          <c:xVal>
            <c:numRef>
              <c:f>'Figure 3 - ECI and produ 2019'!$K$2:$K$3</c:f>
              <c:numCache>
                <c:formatCode>General</c:formatCode>
                <c:ptCount val="2"/>
                <c:pt idx="0">
                  <c:v>-3.1</c:v>
                </c:pt>
                <c:pt idx="1">
                  <c:v>4.0999999999999996</c:v>
                </c:pt>
              </c:numCache>
            </c:numRef>
          </c:xVal>
          <c:yVal>
            <c:numRef>
              <c:f>'Figure 3 - ECI and produ 2019'!$J$2:$J$3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4-1806-43B6-8A46-C5E3DA4375A5}"/>
            </c:ext>
          </c:extLst>
        </c:ser>
        <c:dLbls>
          <c:showLegendKey val="0"/>
          <c:showVal val="0"/>
          <c:showCatName val="0"/>
          <c:showSerName val="0"/>
          <c:showPercent val="0"/>
          <c:showBubbleSize val="0"/>
        </c:dLbls>
        <c:axId val="180084416"/>
        <c:axId val="72918080"/>
      </c:scatterChart>
      <c:valAx>
        <c:axId val="180084416"/>
        <c:scaling>
          <c:orientation val="minMax"/>
          <c:max val="4"/>
          <c:min val="-3"/>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a:t>
                </a:r>
                <a:r>
                  <a:rPr lang="en-GB" baseline="0">
                    <a:latin typeface="CorporateSBQ 2" pitchFamily="50" charset="0"/>
                  </a:rPr>
                  <a:t> </a:t>
                </a:r>
                <a:r>
                  <a:rPr lang="en-GB">
                    <a:latin typeface="CorporateSBQ 2" pitchFamily="50" charset="0"/>
                  </a:rPr>
                  <a:t>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min val="40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GVA per worker,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quot;£&quot;#,##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legend>
      <c:legendPos val="r"/>
      <c:layout>
        <c:manualLayout>
          <c:xMode val="edge"/>
          <c:yMode val="edge"/>
          <c:x val="0"/>
          <c:y val="0.92262398715216021"/>
          <c:w val="0.98172085860175329"/>
          <c:h val="7.737601284783979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mn-lt"/>
                <a:ea typeface="+mn-ea"/>
                <a:cs typeface="+mn-cs"/>
              </a:defRPr>
            </a:pPr>
            <a:r>
              <a:rPr lang="en-GB"/>
              <a:t>Complex cities: size of most complex sectors in the economy, 2019 </a:t>
            </a:r>
          </a:p>
        </c:rich>
      </c:tx>
      <c:layout>
        <c:manualLayout>
          <c:xMode val="edge"/>
          <c:yMode val="edge"/>
          <c:x val="0"/>
          <c:y val="2.0430497469973604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1018806562319529"/>
          <c:y val="0.10994526281341509"/>
          <c:w val="0.84916069238298464"/>
          <c:h val="0.63261135476789565"/>
        </c:manualLayout>
      </c:layout>
      <c:barChart>
        <c:barDir val="col"/>
        <c:grouping val="clustered"/>
        <c:varyColors val="0"/>
        <c:ser>
          <c:idx val="0"/>
          <c:order val="0"/>
          <c:tx>
            <c:strRef>
              <c:f>'Figure 5 - complex base'!$O$2</c:f>
              <c:strCache>
                <c:ptCount val="1"/>
                <c:pt idx="0">
                  <c:v>Large cities</c:v>
                </c:pt>
              </c:strCache>
            </c:strRef>
          </c:tx>
          <c:spPr>
            <a:solidFill>
              <a:srgbClr val="7030A0"/>
            </a:solidFill>
            <a:ln>
              <a:noFill/>
            </a:ln>
            <a:effectLst/>
          </c:spPr>
          <c:invertIfNegative val="0"/>
          <c:dPt>
            <c:idx val="12"/>
            <c:invertIfNegative val="0"/>
            <c:bubble3D val="0"/>
            <c:spPr>
              <a:solidFill>
                <a:srgbClr val="851774"/>
              </a:solidFill>
              <a:ln>
                <a:noFill/>
              </a:ln>
              <a:effectLst/>
            </c:spPr>
            <c:extLst>
              <c:ext xmlns:c16="http://schemas.microsoft.com/office/drawing/2014/chart" uri="{C3380CC4-5D6E-409C-BE32-E72D297353CC}">
                <c16:uniqueId val="{00000001-39F8-456E-9387-B0533D35CE62}"/>
              </c:ext>
            </c:extLst>
          </c:dPt>
          <c:dPt>
            <c:idx val="23"/>
            <c:invertIfNegative val="0"/>
            <c:bubble3D val="0"/>
            <c:spPr>
              <a:solidFill>
                <a:srgbClr val="851774"/>
              </a:solidFill>
              <a:ln>
                <a:noFill/>
              </a:ln>
              <a:effectLst/>
            </c:spPr>
            <c:extLst>
              <c:ext xmlns:c16="http://schemas.microsoft.com/office/drawing/2014/chart" uri="{C3380CC4-5D6E-409C-BE32-E72D297353CC}">
                <c16:uniqueId val="{00000003-39F8-456E-9387-B0533D35CE62}"/>
              </c:ext>
            </c:extLst>
          </c:dPt>
          <c:dPt>
            <c:idx val="25"/>
            <c:invertIfNegative val="0"/>
            <c:bubble3D val="0"/>
            <c:spPr>
              <a:solidFill>
                <a:srgbClr val="851774"/>
              </a:solidFill>
              <a:ln>
                <a:noFill/>
              </a:ln>
              <a:effectLst/>
            </c:spPr>
            <c:extLst>
              <c:ext xmlns:c16="http://schemas.microsoft.com/office/drawing/2014/chart" uri="{C3380CC4-5D6E-409C-BE32-E72D297353CC}">
                <c16:uniqueId val="{00000005-39F8-456E-9387-B0533D35CE62}"/>
              </c:ext>
            </c:extLst>
          </c:dPt>
          <c:dPt>
            <c:idx val="27"/>
            <c:invertIfNegative val="0"/>
            <c:bubble3D val="0"/>
            <c:spPr>
              <a:solidFill>
                <a:srgbClr val="851774"/>
              </a:solidFill>
              <a:ln>
                <a:noFill/>
              </a:ln>
              <a:effectLst/>
            </c:spPr>
            <c:extLst>
              <c:ext xmlns:c16="http://schemas.microsoft.com/office/drawing/2014/chart" uri="{C3380CC4-5D6E-409C-BE32-E72D297353CC}">
                <c16:uniqueId val="{00000007-39F8-456E-9387-B0533D35CE62}"/>
              </c:ext>
            </c:extLst>
          </c:dPt>
          <c:dPt>
            <c:idx val="28"/>
            <c:invertIfNegative val="0"/>
            <c:bubble3D val="0"/>
            <c:spPr>
              <a:solidFill>
                <a:srgbClr val="851774"/>
              </a:solidFill>
              <a:ln>
                <a:noFill/>
              </a:ln>
              <a:effectLst/>
            </c:spPr>
            <c:extLst>
              <c:ext xmlns:c16="http://schemas.microsoft.com/office/drawing/2014/chart" uri="{C3380CC4-5D6E-409C-BE32-E72D297353CC}">
                <c16:uniqueId val="{00000009-39F8-456E-9387-B0533D35CE62}"/>
              </c:ext>
            </c:extLst>
          </c:dPt>
          <c:dPt>
            <c:idx val="29"/>
            <c:invertIfNegative val="0"/>
            <c:bubble3D val="0"/>
            <c:spPr>
              <a:solidFill>
                <a:srgbClr val="851774"/>
              </a:solidFill>
              <a:ln>
                <a:noFill/>
              </a:ln>
              <a:effectLst/>
            </c:spPr>
            <c:extLst>
              <c:ext xmlns:c16="http://schemas.microsoft.com/office/drawing/2014/chart" uri="{C3380CC4-5D6E-409C-BE32-E72D297353CC}">
                <c16:uniqueId val="{0000000B-39F8-456E-9387-B0533D35CE62}"/>
              </c:ext>
            </c:extLst>
          </c:dPt>
          <c:cat>
            <c:strRef>
              <c:f>'Figure 5 - complex base'!$B$3:$B$57</c:f>
              <c:strCache>
                <c:ptCount val="30"/>
                <c:pt idx="0">
                  <c:v>Reading</c:v>
                </c:pt>
                <c:pt idx="1">
                  <c:v>Aldershot</c:v>
                </c:pt>
                <c:pt idx="2">
                  <c:v>Brighton</c:v>
                </c:pt>
                <c:pt idx="3">
                  <c:v>Ipswich</c:v>
                </c:pt>
                <c:pt idx="4">
                  <c:v>Crawley</c:v>
                </c:pt>
                <c:pt idx="5">
                  <c:v>Slough</c:v>
                </c:pt>
                <c:pt idx="6">
                  <c:v>Oxford</c:v>
                </c:pt>
                <c:pt idx="7">
                  <c:v>Norwich</c:v>
                </c:pt>
                <c:pt idx="8">
                  <c:v>Dundee</c:v>
                </c:pt>
                <c:pt idx="9">
                  <c:v>Southend</c:v>
                </c:pt>
                <c:pt idx="10">
                  <c:v>Cambridge</c:v>
                </c:pt>
                <c:pt idx="11">
                  <c:v>Edinburgh</c:v>
                </c:pt>
                <c:pt idx="12">
                  <c:v>Leeds</c:v>
                </c:pt>
                <c:pt idx="13">
                  <c:v>Warrington</c:v>
                </c:pt>
                <c:pt idx="14">
                  <c:v>Milton Keynes</c:v>
                </c:pt>
                <c:pt idx="15">
                  <c:v>Exeter</c:v>
                </c:pt>
                <c:pt idx="16">
                  <c:v>London</c:v>
                </c:pt>
                <c:pt idx="17">
                  <c:v>York</c:v>
                </c:pt>
                <c:pt idx="18">
                  <c:v>Southampton</c:v>
                </c:pt>
                <c:pt idx="19">
                  <c:v>Portsmouth</c:v>
                </c:pt>
                <c:pt idx="20">
                  <c:v>Cardiff</c:v>
                </c:pt>
                <c:pt idx="21">
                  <c:v>Worthing</c:v>
                </c:pt>
                <c:pt idx="22">
                  <c:v>Peterborough</c:v>
                </c:pt>
                <c:pt idx="23">
                  <c:v>Liverpool</c:v>
                </c:pt>
                <c:pt idx="24">
                  <c:v>Bournemouth</c:v>
                </c:pt>
                <c:pt idx="25">
                  <c:v>Glasgow</c:v>
                </c:pt>
                <c:pt idx="26">
                  <c:v>Swindon</c:v>
                </c:pt>
                <c:pt idx="27">
                  <c:v>Bristol</c:v>
                </c:pt>
                <c:pt idx="28">
                  <c:v>Nottingham</c:v>
                </c:pt>
                <c:pt idx="29">
                  <c:v>Manchester</c:v>
                </c:pt>
              </c:strCache>
            </c:strRef>
          </c:cat>
          <c:val>
            <c:numRef>
              <c:f>'Figure 5 - complex base'!$O$3:$O$57</c:f>
              <c:numCache>
                <c:formatCode>General</c:formatCode>
                <c:ptCount val="30"/>
                <c:pt idx="0">
                  <c:v>#N/A</c:v>
                </c:pt>
                <c:pt idx="1">
                  <c:v>#N/A</c:v>
                </c:pt>
                <c:pt idx="2">
                  <c:v>#N/A</c:v>
                </c:pt>
                <c:pt idx="3">
                  <c:v>#N/A</c:v>
                </c:pt>
                <c:pt idx="4">
                  <c:v>#N/A</c:v>
                </c:pt>
                <c:pt idx="5">
                  <c:v>#N/A</c:v>
                </c:pt>
                <c:pt idx="6">
                  <c:v>#N/A</c:v>
                </c:pt>
                <c:pt idx="7">
                  <c:v>#N/A</c:v>
                </c:pt>
                <c:pt idx="8">
                  <c:v>#N/A</c:v>
                </c:pt>
                <c:pt idx="9">
                  <c:v>#N/A</c:v>
                </c:pt>
                <c:pt idx="10">
                  <c:v>#N/A</c:v>
                </c:pt>
                <c:pt idx="11">
                  <c:v>#N/A</c:v>
                </c:pt>
                <c:pt idx="12">
                  <c:v>27.421080791867308</c:v>
                </c:pt>
                <c:pt idx="13">
                  <c:v>#N/A</c:v>
                </c:pt>
                <c:pt idx="14">
                  <c:v>#N/A</c:v>
                </c:pt>
                <c:pt idx="15">
                  <c:v>#N/A</c:v>
                </c:pt>
                <c:pt idx="16">
                  <c:v>#N/A</c:v>
                </c:pt>
                <c:pt idx="17">
                  <c:v>#N/A</c:v>
                </c:pt>
                <c:pt idx="18">
                  <c:v>#N/A</c:v>
                </c:pt>
                <c:pt idx="19">
                  <c:v>#N/A</c:v>
                </c:pt>
                <c:pt idx="20">
                  <c:v>#N/A</c:v>
                </c:pt>
                <c:pt idx="21">
                  <c:v>#N/A</c:v>
                </c:pt>
                <c:pt idx="22">
                  <c:v>#N/A</c:v>
                </c:pt>
                <c:pt idx="23">
                  <c:v>16.549448641139186</c:v>
                </c:pt>
                <c:pt idx="24">
                  <c:v>#N/A</c:v>
                </c:pt>
                <c:pt idx="25">
                  <c:v>13.498582888984965</c:v>
                </c:pt>
                <c:pt idx="26">
                  <c:v>#N/A</c:v>
                </c:pt>
                <c:pt idx="27">
                  <c:v>11.895967211455751</c:v>
                </c:pt>
                <c:pt idx="28">
                  <c:v>10.602218700475435</c:v>
                </c:pt>
                <c:pt idx="29">
                  <c:v>6.0619050170569224</c:v>
                </c:pt>
              </c:numCache>
            </c:numRef>
          </c:val>
          <c:extLst>
            <c:ext xmlns:c16="http://schemas.microsoft.com/office/drawing/2014/chart" uri="{C3380CC4-5D6E-409C-BE32-E72D297353CC}">
              <c16:uniqueId val="{0000000C-39F8-456E-9387-B0533D35CE62}"/>
            </c:ext>
          </c:extLst>
        </c:ser>
        <c:ser>
          <c:idx val="1"/>
          <c:order val="1"/>
          <c:tx>
            <c:strRef>
              <c:f>'Figure 5 - complex base'!$N$2</c:f>
              <c:strCache>
                <c:ptCount val="1"/>
                <c:pt idx="0">
                  <c:v>Complex city in the Greater South East</c:v>
                </c:pt>
              </c:strCache>
            </c:strRef>
          </c:tx>
          <c:spPr>
            <a:solidFill>
              <a:schemeClr val="accent2"/>
            </a:solidFill>
            <a:ln>
              <a:noFill/>
            </a:ln>
            <a:effectLst/>
          </c:spPr>
          <c:invertIfNegative val="0"/>
          <c:val>
            <c:numRef>
              <c:f>'Figure 5 - complex base'!$N$3:$N$57</c:f>
              <c:numCache>
                <c:formatCode>General</c:formatCode>
                <c:ptCount val="30"/>
                <c:pt idx="0">
                  <c:v>54.346923524038871</c:v>
                </c:pt>
                <c:pt idx="1">
                  <c:v>45.803878919702733</c:v>
                </c:pt>
                <c:pt idx="2">
                  <c:v>39.111525318421869</c:v>
                </c:pt>
                <c:pt idx="3">
                  <c:v>36.634400595681313</c:v>
                </c:pt>
                <c:pt idx="4">
                  <c:v>36.257710760795064</c:v>
                </c:pt>
                <c:pt idx="5">
                  <c:v>34.370946822308689</c:v>
                </c:pt>
                <c:pt idx="6">
                  <c:v>34.081512108682809</c:v>
                </c:pt>
                <c:pt idx="7">
                  <c:v>32.14411247803163</c:v>
                </c:pt>
                <c:pt idx="8">
                  <c:v>#N/A</c:v>
                </c:pt>
                <c:pt idx="9">
                  <c:v>30.344434955878164</c:v>
                </c:pt>
                <c:pt idx="10">
                  <c:v>28.835634279760352</c:v>
                </c:pt>
                <c:pt idx="11">
                  <c:v>#N/A</c:v>
                </c:pt>
                <c:pt idx="12">
                  <c:v>#N/A</c:v>
                </c:pt>
                <c:pt idx="13">
                  <c:v>#N/A</c:v>
                </c:pt>
                <c:pt idx="14">
                  <c:v>25.188800884140726</c:v>
                </c:pt>
                <c:pt idx="15">
                  <c:v>#N/A</c:v>
                </c:pt>
                <c:pt idx="16">
                  <c:v>21.993599582013516</c:v>
                </c:pt>
                <c:pt idx="17">
                  <c:v>#N/A</c:v>
                </c:pt>
                <c:pt idx="18">
                  <c:v>21.272580210299274</c:v>
                </c:pt>
                <c:pt idx="19">
                  <c:v>19.220977596741346</c:v>
                </c:pt>
                <c:pt idx="20">
                  <c:v>#N/A</c:v>
                </c:pt>
                <c:pt idx="21">
                  <c:v>17.484276729559749</c:v>
                </c:pt>
                <c:pt idx="22">
                  <c:v>17.298670836591086</c:v>
                </c:pt>
                <c:pt idx="23">
                  <c:v>#N/A</c:v>
                </c:pt>
                <c:pt idx="24">
                  <c:v>#N/A</c:v>
                </c:pt>
                <c:pt idx="25">
                  <c:v>#N/A</c:v>
                </c:pt>
                <c:pt idx="26">
                  <c:v>#N/A</c:v>
                </c:pt>
                <c:pt idx="27">
                  <c:v>#N/A</c:v>
                </c:pt>
                <c:pt idx="28">
                  <c:v>#N/A</c:v>
                </c:pt>
                <c:pt idx="29">
                  <c:v>#N/A</c:v>
                </c:pt>
              </c:numCache>
            </c:numRef>
          </c:val>
          <c:extLst>
            <c:ext xmlns:c16="http://schemas.microsoft.com/office/drawing/2014/chart" uri="{C3380CC4-5D6E-409C-BE32-E72D297353CC}">
              <c16:uniqueId val="{0000000D-39F8-456E-9387-B0533D35CE62}"/>
            </c:ext>
          </c:extLst>
        </c:ser>
        <c:ser>
          <c:idx val="3"/>
          <c:order val="2"/>
          <c:tx>
            <c:strRef>
              <c:f>'Figure 5 - complex base'!$P$2</c:f>
              <c:strCache>
                <c:ptCount val="1"/>
                <c:pt idx="0">
                  <c:v>Others complex cities</c:v>
                </c:pt>
              </c:strCache>
            </c:strRef>
          </c:tx>
          <c:spPr>
            <a:solidFill>
              <a:schemeClr val="accent4"/>
            </a:solidFill>
            <a:ln>
              <a:noFill/>
            </a:ln>
            <a:effectLst/>
          </c:spPr>
          <c:invertIfNegative val="0"/>
          <c:val>
            <c:numRef>
              <c:f>'Figure 5 - complex base'!$P$3:$P$57</c:f>
              <c:numCache>
                <c:formatCode>General</c:formatCode>
                <c:ptCount val="30"/>
                <c:pt idx="0">
                  <c:v>#N/A</c:v>
                </c:pt>
                <c:pt idx="1">
                  <c:v>#N/A</c:v>
                </c:pt>
                <c:pt idx="2">
                  <c:v>#N/A</c:v>
                </c:pt>
                <c:pt idx="3">
                  <c:v>#N/A</c:v>
                </c:pt>
                <c:pt idx="4">
                  <c:v>#N/A</c:v>
                </c:pt>
                <c:pt idx="5">
                  <c:v>#N/A</c:v>
                </c:pt>
                <c:pt idx="6">
                  <c:v>#N/A</c:v>
                </c:pt>
                <c:pt idx="7">
                  <c:v>#N/A</c:v>
                </c:pt>
                <c:pt idx="8">
                  <c:v>31.301229508196716</c:v>
                </c:pt>
                <c:pt idx="9">
                  <c:v>#N/A</c:v>
                </c:pt>
                <c:pt idx="10">
                  <c:v>#N/A</c:v>
                </c:pt>
                <c:pt idx="11">
                  <c:v>27.771309516514492</c:v>
                </c:pt>
                <c:pt idx="12">
                  <c:v>#N/A</c:v>
                </c:pt>
                <c:pt idx="13">
                  <c:v>26.006458557588807</c:v>
                </c:pt>
                <c:pt idx="14">
                  <c:v>#N/A</c:v>
                </c:pt>
                <c:pt idx="15">
                  <c:v>22.167138810198299</c:v>
                </c:pt>
                <c:pt idx="16">
                  <c:v>#N/A</c:v>
                </c:pt>
                <c:pt idx="17">
                  <c:v>21.735647530040055</c:v>
                </c:pt>
                <c:pt idx="18">
                  <c:v>#N/A</c:v>
                </c:pt>
                <c:pt idx="19">
                  <c:v>#N/A</c:v>
                </c:pt>
                <c:pt idx="20">
                  <c:v>18.073024789351567</c:v>
                </c:pt>
                <c:pt idx="21">
                  <c:v>#N/A</c:v>
                </c:pt>
                <c:pt idx="22">
                  <c:v>#N/A</c:v>
                </c:pt>
                <c:pt idx="23">
                  <c:v>#N/A</c:v>
                </c:pt>
                <c:pt idx="24">
                  <c:v>15.471788142669689</c:v>
                </c:pt>
                <c:pt idx="25">
                  <c:v>#N/A</c:v>
                </c:pt>
                <c:pt idx="26">
                  <c:v>13.32241332241332</c:v>
                </c:pt>
                <c:pt idx="27">
                  <c:v>#N/A</c:v>
                </c:pt>
                <c:pt idx="28">
                  <c:v>#N/A</c:v>
                </c:pt>
                <c:pt idx="29">
                  <c:v>#N/A</c:v>
                </c:pt>
              </c:numCache>
            </c:numRef>
          </c:val>
          <c:extLst>
            <c:ext xmlns:c16="http://schemas.microsoft.com/office/drawing/2014/chart" uri="{C3380CC4-5D6E-409C-BE32-E72D297353CC}">
              <c16:uniqueId val="{0000000E-39F8-456E-9387-B0533D35CE62}"/>
            </c:ext>
          </c:extLst>
        </c:ser>
        <c:dLbls>
          <c:showLegendKey val="0"/>
          <c:showVal val="0"/>
          <c:showCatName val="0"/>
          <c:showSerName val="0"/>
          <c:showPercent val="0"/>
          <c:showBubbleSize val="0"/>
        </c:dLbls>
        <c:gapWidth val="219"/>
        <c:axId val="1421767696"/>
        <c:axId val="1760696224"/>
      </c:barChart>
      <c:lineChart>
        <c:grouping val="standard"/>
        <c:varyColors val="0"/>
        <c:ser>
          <c:idx val="2"/>
          <c:order val="3"/>
          <c:spPr>
            <a:ln w="19050" cap="rnd">
              <a:solidFill>
                <a:srgbClr val="00B0F0"/>
              </a:solidFill>
              <a:prstDash val="sysDash"/>
              <a:round/>
            </a:ln>
            <a:effectLst/>
          </c:spPr>
          <c:marker>
            <c:symbol val="none"/>
          </c:marker>
          <c:val>
            <c:numRef>
              <c:f>'Figure 5 - complex base'!$Q$3:$Q$57</c:f>
              <c:numCache>
                <c:formatCode>General</c:formatCode>
                <c:ptCount val="30"/>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numCache>
            </c:numRef>
          </c:val>
          <c:smooth val="0"/>
          <c:extLst>
            <c:ext xmlns:c16="http://schemas.microsoft.com/office/drawing/2014/chart" uri="{C3380CC4-5D6E-409C-BE32-E72D297353CC}">
              <c16:uniqueId val="{0000000F-39F8-456E-9387-B0533D35CE62}"/>
            </c:ext>
          </c:extLst>
        </c:ser>
        <c:dLbls>
          <c:showLegendKey val="0"/>
          <c:showVal val="0"/>
          <c:showCatName val="0"/>
          <c:showSerName val="0"/>
          <c:showPercent val="0"/>
          <c:showBubbleSize val="0"/>
        </c:dLbls>
        <c:marker val="1"/>
        <c:smooth val="0"/>
        <c:axId val="1421767696"/>
        <c:axId val="1760696224"/>
      </c:lineChart>
      <c:catAx>
        <c:axId val="142176769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mn-lt"/>
                <a:ea typeface="+mn-ea"/>
                <a:cs typeface="+mn-cs"/>
              </a:defRPr>
            </a:pPr>
            <a:endParaRPr lang="en-US"/>
          </a:p>
        </c:txPr>
        <c:crossAx val="1760696224"/>
        <c:crosses val="autoZero"/>
        <c:auto val="1"/>
        <c:lblAlgn val="ctr"/>
        <c:lblOffset val="100"/>
        <c:noMultiLvlLbl val="0"/>
      </c:catAx>
      <c:valAx>
        <c:axId val="1760696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Five most complex occupations , share of exporting jobs, 2019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21767696"/>
        <c:crosses val="autoZero"/>
        <c:crossBetween val="between"/>
      </c:valAx>
      <c:spPr>
        <a:noFill/>
        <a:ln>
          <a:noFill/>
        </a:ln>
        <a:effectLst/>
      </c:spPr>
    </c:plotArea>
    <c:legend>
      <c:legendPos val="r"/>
      <c:layout>
        <c:manualLayout>
          <c:xMode val="edge"/>
          <c:yMode val="edge"/>
          <c:x val="0.58769591259545917"/>
          <c:y val="9.9682031772017871E-2"/>
          <c:w val="0.40888544205628186"/>
          <c:h val="0.2558752807995870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solidFill>
                  <a:sysClr val="windowText" lastClr="000000"/>
                </a:solidFill>
                <a:latin typeface="CorporateSBQ" pitchFamily="50" charset="0"/>
              </a:rPr>
              <a:t>Urban</a:t>
            </a:r>
            <a:r>
              <a:rPr lang="en-GB" sz="900" baseline="0">
                <a:solidFill>
                  <a:sysClr val="windowText" lastClr="000000"/>
                </a:solidFill>
                <a:latin typeface="CorporateSBQ" pitchFamily="50" charset="0"/>
              </a:rPr>
              <a:t> </a:t>
            </a:r>
            <a:r>
              <a:rPr lang="en-GB" sz="900">
                <a:solidFill>
                  <a:sysClr val="windowText" lastClr="000000"/>
                </a:solidFill>
                <a:latin typeface="CorporateSBQ" pitchFamily="50" charset="0"/>
              </a:rPr>
              <a:t>ECI:</a:t>
            </a:r>
            <a:r>
              <a:rPr lang="en-GB" sz="900" baseline="0">
                <a:solidFill>
                  <a:sysClr val="windowText" lastClr="000000"/>
                </a:solidFill>
                <a:latin typeface="CorporateSBQ" pitchFamily="50" charset="0"/>
              </a:rPr>
              <a:t> British, German and French cities</a:t>
            </a:r>
            <a:endParaRPr lang="en-GB" sz="900">
              <a:solidFill>
                <a:sysClr val="windowText" lastClr="000000"/>
              </a:solidFill>
              <a:latin typeface="CorporateSBQ" pitchFamily="50" charset="0"/>
            </a:endParaRP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3938889526025197"/>
          <c:y val="0.11358727289439015"/>
          <c:w val="0.79489905030282182"/>
          <c:h val="0.74145500781273932"/>
        </c:manualLayout>
      </c:layout>
      <c:barChart>
        <c:barDir val="col"/>
        <c:grouping val="clustered"/>
        <c:varyColors val="0"/>
        <c:ser>
          <c:idx val="0"/>
          <c:order val="0"/>
          <c:tx>
            <c:strRef>
              <c:f>'Figure 5 European cities box'!$L$8</c:f>
              <c:strCache>
                <c:ptCount val="1"/>
                <c:pt idx="0">
                  <c:v>French and Geman</c:v>
                </c:pt>
              </c:strCache>
            </c:strRef>
          </c:tx>
          <c:spPr>
            <a:solidFill>
              <a:schemeClr val="accent1"/>
            </a:solidFill>
            <a:ln>
              <a:noFill/>
            </a:ln>
            <a:effectLst/>
          </c:spPr>
          <c:invertIfNegative val="0"/>
          <c:cat>
            <c:strRef>
              <c:f>'Figure 5 European cities box'!$M$7:$O$7</c:f>
              <c:strCache>
                <c:ptCount val="3"/>
                <c:pt idx="0">
                  <c:v>Most complex city (London and Paris)</c:v>
                </c:pt>
                <c:pt idx="1">
                  <c:v>Other large cities</c:v>
                </c:pt>
                <c:pt idx="2">
                  <c:v>Remaining cities</c:v>
                </c:pt>
              </c:strCache>
            </c:strRef>
          </c:cat>
          <c:val>
            <c:numRef>
              <c:f>'Figure 5 European cities box'!$M$8:$O$8</c:f>
              <c:numCache>
                <c:formatCode>General</c:formatCode>
                <c:ptCount val="3"/>
                <c:pt idx="0">
                  <c:v>2.8016787246170982</c:v>
                </c:pt>
                <c:pt idx="1">
                  <c:v>1.2088542610534905</c:v>
                </c:pt>
                <c:pt idx="2">
                  <c:v>-6.520456040101455E-2</c:v>
                </c:pt>
              </c:numCache>
            </c:numRef>
          </c:val>
          <c:extLst>
            <c:ext xmlns:c16="http://schemas.microsoft.com/office/drawing/2014/chart" uri="{C3380CC4-5D6E-409C-BE32-E72D297353CC}">
              <c16:uniqueId val="{00000000-8A31-4319-B744-7A69C10BA547}"/>
            </c:ext>
          </c:extLst>
        </c:ser>
        <c:ser>
          <c:idx val="1"/>
          <c:order val="1"/>
          <c:tx>
            <c:v>British</c:v>
          </c:tx>
          <c:spPr>
            <a:solidFill>
              <a:schemeClr val="accent2"/>
            </a:solidFill>
            <a:ln>
              <a:noFill/>
            </a:ln>
            <a:effectLst/>
          </c:spPr>
          <c:invertIfNegative val="0"/>
          <c:val>
            <c:numRef>
              <c:f>'Figure 5 European cities box'!$M$9:$O$9</c:f>
              <c:numCache>
                <c:formatCode>General</c:formatCode>
                <c:ptCount val="3"/>
                <c:pt idx="0">
                  <c:v>3.0509733132422729</c:v>
                </c:pt>
                <c:pt idx="1">
                  <c:v>-0.22747275224184768</c:v>
                </c:pt>
                <c:pt idx="2">
                  <c:v>-0.29837091121188142</c:v>
                </c:pt>
              </c:numCache>
            </c:numRef>
          </c:val>
          <c:extLst>
            <c:ext xmlns:c16="http://schemas.microsoft.com/office/drawing/2014/chart" uri="{C3380CC4-5D6E-409C-BE32-E72D297353CC}">
              <c16:uniqueId val="{00000001-8A31-4319-B744-7A69C10BA547}"/>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legend>
      <c:legendPos val="r"/>
      <c:layout>
        <c:manualLayout>
          <c:xMode val="edge"/>
          <c:yMode val="edge"/>
          <c:x val="0.7583880057805068"/>
          <c:y val="0.16841270655946314"/>
          <c:w val="0.24161199421949334"/>
          <c:h val="0.17423741015964209"/>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r>
              <a:rPr lang="en-GB" sz="1000"/>
              <a:t>Economic complexity, 1981 and 2019</a:t>
            </a:r>
          </a:p>
        </c:rich>
      </c:tx>
      <c:layout>
        <c:manualLayout>
          <c:xMode val="edge"/>
          <c:yMode val="edge"/>
          <c:x val="1.3921048581609571E-2"/>
          <c:y val="2.3644426284670481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7245406824146965E-2"/>
          <c:y val="0.11825924428320576"/>
          <c:w val="0.86529636920384956"/>
          <c:h val="0.69575443021509908"/>
        </c:manualLayout>
      </c:layout>
      <c:scatterChart>
        <c:scatterStyle val="lineMarker"/>
        <c:varyColors val="0"/>
        <c:ser>
          <c:idx val="0"/>
          <c:order val="0"/>
          <c:tx>
            <c:v>Others</c:v>
          </c:tx>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2.2232146940486773E-2"/>
                  <c:y val="8.8888888888888889E-3"/>
                </c:manualLayout>
              </c:layout>
              <c:tx>
                <c:rich>
                  <a:bodyPr/>
                  <a:lstStyle/>
                  <a:p>
                    <a:fld id="{B6D97120-022A-43B2-86B4-5014170A246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696-40EB-905C-953556C15E7E}"/>
                </c:ext>
              </c:extLst>
            </c:dLbl>
            <c:dLbl>
              <c:idx val="1"/>
              <c:tx>
                <c:rich>
                  <a:bodyPr/>
                  <a:lstStyle/>
                  <a:p>
                    <a:fld id="{ECA83908-AAF5-49FE-BFC9-BE2590DA525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0696-40EB-905C-953556C15E7E}"/>
                </c:ext>
              </c:extLst>
            </c:dLbl>
            <c:dLbl>
              <c:idx val="2"/>
              <c:tx>
                <c:rich>
                  <a:bodyPr/>
                  <a:lstStyle/>
                  <a:p>
                    <a:fld id="{4F899781-A7A4-4B41-AD24-20470DF41F7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0696-40EB-905C-953556C15E7E}"/>
                </c:ext>
              </c:extLst>
            </c:dLbl>
            <c:dLbl>
              <c:idx val="3"/>
              <c:tx>
                <c:rich>
                  <a:bodyPr/>
                  <a:lstStyle/>
                  <a:p>
                    <a:fld id="{BAA6C8F3-97C4-46B2-8274-6CC6D34FA4F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0696-40EB-905C-953556C15E7E}"/>
                </c:ext>
              </c:extLst>
            </c:dLbl>
            <c:dLbl>
              <c:idx val="4"/>
              <c:tx>
                <c:rich>
                  <a:bodyPr/>
                  <a:lstStyle/>
                  <a:p>
                    <a:fld id="{DAC7FBB1-3FBA-455C-AE8A-32A9A9D6318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0696-40EB-905C-953556C15E7E}"/>
                </c:ext>
              </c:extLst>
            </c:dLbl>
            <c:dLbl>
              <c:idx val="5"/>
              <c:layout>
                <c:manualLayout>
                  <c:x val="-8.3370551026825404E-2"/>
                  <c:y val="-7.555555555555564E-2"/>
                </c:manualLayout>
              </c:layout>
              <c:tx>
                <c:rich>
                  <a:bodyPr/>
                  <a:lstStyle/>
                  <a:p>
                    <a:fld id="{E314AD60-9AF6-4B39-8575-DECC443D4E6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696-40EB-905C-953556C15E7E}"/>
                </c:ext>
              </c:extLst>
            </c:dLbl>
            <c:dLbl>
              <c:idx val="6"/>
              <c:tx>
                <c:rich>
                  <a:bodyPr/>
                  <a:lstStyle/>
                  <a:p>
                    <a:fld id="{AAB37E63-A09F-48B3-BFE3-22060A6D19F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0696-40EB-905C-953556C15E7E}"/>
                </c:ext>
              </c:extLst>
            </c:dLbl>
            <c:dLbl>
              <c:idx val="7"/>
              <c:layout>
                <c:manualLayout>
                  <c:x val="2.7790183675607447E-3"/>
                  <c:y val="0"/>
                </c:manualLayout>
              </c:layout>
              <c:tx>
                <c:rich>
                  <a:bodyPr/>
                  <a:lstStyle/>
                  <a:p>
                    <a:fld id="{DE4FD1EE-C09D-4763-9258-5541F101672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696-40EB-905C-953556C15E7E}"/>
                </c:ext>
              </c:extLst>
            </c:dLbl>
            <c:dLbl>
              <c:idx val="8"/>
              <c:tx>
                <c:rich>
                  <a:bodyPr/>
                  <a:lstStyle/>
                  <a:p>
                    <a:fld id="{7DA7D300-56AF-4F21-9DCB-7177C46D77E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0696-40EB-905C-953556C15E7E}"/>
                </c:ext>
              </c:extLst>
            </c:dLbl>
            <c:dLbl>
              <c:idx val="9"/>
              <c:tx>
                <c:rich>
                  <a:bodyPr/>
                  <a:lstStyle/>
                  <a:p>
                    <a:fld id="{E393EA97-4DF8-4704-8455-59C0DE2676D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0696-40EB-905C-953556C15E7E}"/>
                </c:ext>
              </c:extLst>
            </c:dLbl>
            <c:dLbl>
              <c:idx val="10"/>
              <c:layout>
                <c:manualLayout>
                  <c:x val="-5.5580367351216933E-3"/>
                  <c:y val="2.2222222222222181E-2"/>
                </c:manualLayout>
              </c:layout>
              <c:tx>
                <c:rich>
                  <a:bodyPr/>
                  <a:lstStyle/>
                  <a:p>
                    <a:fld id="{33FCC395-22ED-4E19-A914-4CB100AEC96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696-40EB-905C-953556C15E7E}"/>
                </c:ext>
              </c:extLst>
            </c:dLbl>
            <c:dLbl>
              <c:idx val="11"/>
              <c:layout>
                <c:manualLayout>
                  <c:x val="-3.8906257145851955E-2"/>
                  <c:y val="-4.8888888888888933E-2"/>
                </c:manualLayout>
              </c:layout>
              <c:tx>
                <c:rich>
                  <a:bodyPr/>
                  <a:lstStyle/>
                  <a:p>
                    <a:fld id="{1B9A08CD-8ED3-4ECE-8D22-D7F6F93803B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696-40EB-905C-953556C15E7E}"/>
                </c:ext>
              </c:extLst>
            </c:dLbl>
            <c:dLbl>
              <c:idx val="12"/>
              <c:layout>
                <c:manualLayout>
                  <c:x val="2.7790183675608466E-3"/>
                  <c:y val="-4.4444444444444522E-2"/>
                </c:manualLayout>
              </c:layout>
              <c:tx>
                <c:rich>
                  <a:bodyPr/>
                  <a:lstStyle/>
                  <a:p>
                    <a:fld id="{4C1D8AC6-6357-4CC0-9CFD-A922F35CFD9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696-40EB-905C-953556C15E7E}"/>
                </c:ext>
              </c:extLst>
            </c:dLbl>
            <c:dLbl>
              <c:idx val="13"/>
              <c:tx>
                <c:rich>
                  <a:bodyPr/>
                  <a:lstStyle/>
                  <a:p>
                    <a:fld id="{E0C53B59-1E40-4850-B2DF-F6F071A93C2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0696-40EB-905C-953556C15E7E}"/>
                </c:ext>
              </c:extLst>
            </c:dLbl>
            <c:dLbl>
              <c:idx val="14"/>
              <c:layout>
                <c:manualLayout>
                  <c:x val="-5.835938571877778E-2"/>
                  <c:y val="-4.0000000000000042E-2"/>
                </c:manualLayout>
              </c:layout>
              <c:tx>
                <c:rich>
                  <a:bodyPr/>
                  <a:lstStyle/>
                  <a:p>
                    <a:fld id="{A6B38264-CFAE-4DD0-87A5-2E6EBAEAAEC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0696-40EB-905C-953556C15E7E}"/>
                </c:ext>
              </c:extLst>
            </c:dLbl>
            <c:dLbl>
              <c:idx val="15"/>
              <c:tx>
                <c:rich>
                  <a:bodyPr/>
                  <a:lstStyle/>
                  <a:p>
                    <a:fld id="{DA185694-B6CB-413F-B489-D1E9388125A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0696-40EB-905C-953556C15E7E}"/>
                </c:ext>
              </c:extLst>
            </c:dLbl>
            <c:dLbl>
              <c:idx val="16"/>
              <c:tx>
                <c:rich>
                  <a:bodyPr/>
                  <a:lstStyle/>
                  <a:p>
                    <a:fld id="{7A12262A-27F8-4791-A50C-DF23107A6DA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0696-40EB-905C-953556C15E7E}"/>
                </c:ext>
              </c:extLst>
            </c:dLbl>
            <c:dLbl>
              <c:idx val="17"/>
              <c:tx>
                <c:rich>
                  <a:bodyPr/>
                  <a:lstStyle/>
                  <a:p>
                    <a:fld id="{B74FCC16-C7E7-4803-B6E3-9F89DF25E38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0696-40EB-905C-953556C15E7E}"/>
                </c:ext>
              </c:extLst>
            </c:dLbl>
            <c:dLbl>
              <c:idx val="18"/>
              <c:tx>
                <c:rich>
                  <a:bodyPr/>
                  <a:lstStyle/>
                  <a:p>
                    <a:fld id="{6F9DD705-2F42-4452-8E98-84839F670E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0696-40EB-905C-953556C15E7E}"/>
                </c:ext>
              </c:extLst>
            </c:dLbl>
            <c:dLbl>
              <c:idx val="19"/>
              <c:tx>
                <c:rich>
                  <a:bodyPr/>
                  <a:lstStyle/>
                  <a:p>
                    <a:fld id="{7629BA38-6E0C-4F96-BC8F-11A8A59AB12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0696-40EB-905C-953556C15E7E}"/>
                </c:ext>
              </c:extLst>
            </c:dLbl>
            <c:dLbl>
              <c:idx val="20"/>
              <c:tx>
                <c:rich>
                  <a:bodyPr/>
                  <a:lstStyle/>
                  <a:p>
                    <a:fld id="{F1BE9C71-B562-4559-8E95-8687C89A6E6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0696-40EB-905C-953556C15E7E}"/>
                </c:ext>
              </c:extLst>
            </c:dLbl>
            <c:dLbl>
              <c:idx val="21"/>
              <c:tx>
                <c:rich>
                  <a:bodyPr/>
                  <a:lstStyle/>
                  <a:p>
                    <a:fld id="{46310409-0393-478F-9609-1BBA5B4A328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0696-40EB-905C-953556C15E7E}"/>
                </c:ext>
              </c:extLst>
            </c:dLbl>
            <c:dLbl>
              <c:idx val="22"/>
              <c:layout>
                <c:manualLayout>
                  <c:x val="-5.2801348983656189E-2"/>
                  <c:y val="-5.3333333333333337E-2"/>
                </c:manualLayout>
              </c:layout>
              <c:tx>
                <c:rich>
                  <a:bodyPr/>
                  <a:lstStyle/>
                  <a:p>
                    <a:fld id="{9CEF84C5-595F-4927-91F1-717AD5FCB3F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0696-40EB-905C-953556C15E7E}"/>
                </c:ext>
              </c:extLst>
            </c:dLbl>
            <c:dLbl>
              <c:idx val="23"/>
              <c:tx>
                <c:rich>
                  <a:bodyPr/>
                  <a:lstStyle/>
                  <a:p>
                    <a:fld id="{B71A8492-F2BA-4437-82A2-7EE9236734F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0696-40EB-905C-953556C15E7E}"/>
                </c:ext>
              </c:extLst>
            </c:dLbl>
            <c:dLbl>
              <c:idx val="24"/>
              <c:tx>
                <c:rich>
                  <a:bodyPr/>
                  <a:lstStyle/>
                  <a:p>
                    <a:fld id="{A8F81267-678E-4FAF-8449-78AA02E5765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0696-40EB-905C-953556C15E7E}"/>
                </c:ext>
              </c:extLst>
            </c:dLbl>
            <c:dLbl>
              <c:idx val="25"/>
              <c:tx>
                <c:rich>
                  <a:bodyPr/>
                  <a:lstStyle/>
                  <a:p>
                    <a:fld id="{AE2BD27A-F85E-4613-8392-EEB98F8A9F4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0696-40EB-905C-953556C15E7E}"/>
                </c:ext>
              </c:extLst>
            </c:dLbl>
            <c:dLbl>
              <c:idx val="26"/>
              <c:tx>
                <c:rich>
                  <a:bodyPr/>
                  <a:lstStyle/>
                  <a:p>
                    <a:fld id="{1B6C6D2B-0DB1-4307-88D8-6172F65F200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0696-40EB-905C-953556C15E7E}"/>
                </c:ext>
              </c:extLst>
            </c:dLbl>
            <c:dLbl>
              <c:idx val="27"/>
              <c:tx>
                <c:rich>
                  <a:bodyPr/>
                  <a:lstStyle/>
                  <a:p>
                    <a:fld id="{E1338ABA-CE99-4E97-9765-EBBBEC1292F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0696-40EB-905C-953556C15E7E}"/>
                </c:ext>
              </c:extLst>
            </c:dLbl>
            <c:dLbl>
              <c:idx val="28"/>
              <c:layout>
                <c:manualLayout>
                  <c:x val="5.835938571877778E-2"/>
                  <c:y val="4.8888888888888808E-2"/>
                </c:manualLayout>
              </c:layout>
              <c:tx>
                <c:rich>
                  <a:bodyPr/>
                  <a:lstStyle/>
                  <a:p>
                    <a:fld id="{5C743B15-8A8D-4DF2-A574-40757A3C3A0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0696-40EB-905C-953556C15E7E}"/>
                </c:ext>
              </c:extLst>
            </c:dLbl>
            <c:dLbl>
              <c:idx val="29"/>
              <c:layout>
                <c:manualLayout>
                  <c:x val="-0.14728797348072489"/>
                  <c:y val="-2.2222222222222303E-2"/>
                </c:manualLayout>
              </c:layout>
              <c:tx>
                <c:rich>
                  <a:bodyPr/>
                  <a:lstStyle/>
                  <a:p>
                    <a:fld id="{E85ECD72-BE64-4745-B058-4BCE0BA2C95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0696-40EB-905C-953556C15E7E}"/>
                </c:ext>
              </c:extLst>
            </c:dLbl>
            <c:dLbl>
              <c:idx val="30"/>
              <c:tx>
                <c:rich>
                  <a:bodyPr/>
                  <a:lstStyle/>
                  <a:p>
                    <a:fld id="{DDD26B6E-AC8A-48A4-960B-82FBDBBA1AF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0696-40EB-905C-953556C15E7E}"/>
                </c:ext>
              </c:extLst>
            </c:dLbl>
            <c:dLbl>
              <c:idx val="31"/>
              <c:layout>
                <c:manualLayout>
                  <c:x val="-7.5033495924142865E-2"/>
                  <c:y val="-6.222222222222222E-2"/>
                </c:manualLayout>
              </c:layout>
              <c:tx>
                <c:rich>
                  <a:bodyPr/>
                  <a:lstStyle/>
                  <a:p>
                    <a:fld id="{7CB4D190-F1A8-443B-A567-3DB90245F49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F-0696-40EB-905C-953556C15E7E}"/>
                </c:ext>
              </c:extLst>
            </c:dLbl>
            <c:dLbl>
              <c:idx val="32"/>
              <c:layout>
                <c:manualLayout>
                  <c:x val="-0.13617190001048154"/>
                  <c:y val="-1.3333333333333334E-2"/>
                </c:manualLayout>
              </c:layout>
              <c:tx>
                <c:rich>
                  <a:bodyPr/>
                  <a:lstStyle/>
                  <a:p>
                    <a:fld id="{89033BE2-C1C7-425D-B814-20BFF721358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0-0696-40EB-905C-953556C15E7E}"/>
                </c:ext>
              </c:extLst>
            </c:dLbl>
            <c:dLbl>
              <c:idx val="33"/>
              <c:tx>
                <c:rich>
                  <a:bodyPr/>
                  <a:lstStyle/>
                  <a:p>
                    <a:fld id="{AEADBAEF-8393-440D-9E05-A8B46EB071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0696-40EB-905C-953556C15E7E}"/>
                </c:ext>
              </c:extLst>
            </c:dLbl>
            <c:dLbl>
              <c:idx val="34"/>
              <c:tx>
                <c:rich>
                  <a:bodyPr/>
                  <a:lstStyle/>
                  <a:p>
                    <a:fld id="{2C66A2D4-99A7-446F-BE78-C9EFE04F7ED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0696-40EB-905C-953556C15E7E}"/>
                </c:ext>
              </c:extLst>
            </c:dLbl>
            <c:dLbl>
              <c:idx val="35"/>
              <c:tx>
                <c:rich>
                  <a:bodyPr/>
                  <a:lstStyle/>
                  <a:p>
                    <a:fld id="{5E5121FC-F787-497F-BDF8-E7526F4CC7A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0696-40EB-905C-953556C15E7E}"/>
                </c:ext>
              </c:extLst>
            </c:dLbl>
            <c:dLbl>
              <c:idx val="36"/>
              <c:layout>
                <c:manualLayout>
                  <c:x val="-0.12783484490779895"/>
                  <c:y val="-2.6666666666666748E-2"/>
                </c:manualLayout>
              </c:layout>
              <c:tx>
                <c:rich>
                  <a:bodyPr/>
                  <a:lstStyle/>
                  <a:p>
                    <a:fld id="{76B2F62E-E84E-43F2-88D7-E8940E54352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0696-40EB-905C-953556C15E7E}"/>
                </c:ext>
              </c:extLst>
            </c:dLbl>
            <c:dLbl>
              <c:idx val="37"/>
              <c:tx>
                <c:rich>
                  <a:bodyPr/>
                  <a:lstStyle/>
                  <a:p>
                    <a:fld id="{CD7E5B6C-A9B4-41DD-AE6F-D6E5F115D03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0696-40EB-905C-953556C15E7E}"/>
                </c:ext>
              </c:extLst>
            </c:dLbl>
            <c:dLbl>
              <c:idx val="38"/>
              <c:tx>
                <c:rich>
                  <a:bodyPr/>
                  <a:lstStyle/>
                  <a:p>
                    <a:fld id="{24392DD4-896A-4669-948D-0E4E3105136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0696-40EB-905C-953556C15E7E}"/>
                </c:ext>
              </c:extLst>
            </c:dLbl>
            <c:dLbl>
              <c:idx val="39"/>
              <c:tx>
                <c:rich>
                  <a:bodyPr/>
                  <a:lstStyle/>
                  <a:p>
                    <a:fld id="{589B57F3-B035-4E7E-9968-AC35F91B48D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0696-40EB-905C-953556C15E7E}"/>
                </c:ext>
              </c:extLst>
            </c:dLbl>
            <c:dLbl>
              <c:idx val="40"/>
              <c:layout>
                <c:manualLayout>
                  <c:x val="-0.19175226736169848"/>
                  <c:y val="-1.7777777777777778E-2"/>
                </c:manualLayout>
              </c:layout>
              <c:tx>
                <c:rich>
                  <a:bodyPr/>
                  <a:lstStyle/>
                  <a:p>
                    <a:fld id="{F0E3896B-C437-4734-A744-BE81309DD9F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0696-40EB-905C-953556C15E7E}"/>
                </c:ext>
              </c:extLst>
            </c:dLbl>
            <c:dLbl>
              <c:idx val="41"/>
              <c:layout>
                <c:manualLayout>
                  <c:x val="2.2232146940486572E-2"/>
                  <c:y val="6.222222222222222E-2"/>
                </c:manualLayout>
              </c:layout>
              <c:tx>
                <c:rich>
                  <a:bodyPr/>
                  <a:lstStyle/>
                  <a:p>
                    <a:fld id="{40ECFF7D-9E14-4CF2-8141-6BE5CAABD6A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0696-40EB-905C-953556C15E7E}"/>
                </c:ext>
              </c:extLst>
            </c:dLbl>
            <c:dLbl>
              <c:idx val="42"/>
              <c:tx>
                <c:rich>
                  <a:bodyPr/>
                  <a:lstStyle/>
                  <a:p>
                    <a:fld id="{3B2C47E4-DFE1-4C8D-B117-44EFFD29651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0696-40EB-905C-953556C15E7E}"/>
                </c:ext>
              </c:extLst>
            </c:dLbl>
            <c:dLbl>
              <c:idx val="43"/>
              <c:tx>
                <c:rich>
                  <a:bodyPr/>
                  <a:lstStyle/>
                  <a:p>
                    <a:fld id="{D9EC6AE2-82A8-402D-8908-B07D5FD6CDD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0696-40EB-905C-953556C15E7E}"/>
                </c:ext>
              </c:extLst>
            </c:dLbl>
            <c:dLbl>
              <c:idx val="44"/>
              <c:tx>
                <c:rich>
                  <a:bodyPr/>
                  <a:lstStyle/>
                  <a:p>
                    <a:fld id="{EC24AF51-CC5F-4F99-8BB0-96417D21EA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0696-40EB-905C-953556C15E7E}"/>
                </c:ext>
              </c:extLst>
            </c:dLbl>
            <c:dLbl>
              <c:idx val="45"/>
              <c:tx>
                <c:rich>
                  <a:bodyPr/>
                  <a:lstStyle/>
                  <a:p>
                    <a:fld id="{171700D4-2540-4B86-A285-D487AB62169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0696-40EB-905C-953556C15E7E}"/>
                </c:ext>
              </c:extLst>
            </c:dLbl>
            <c:dLbl>
              <c:idx val="46"/>
              <c:layout>
                <c:manualLayout>
                  <c:x val="-6.9475459189021177E-2"/>
                  <c:y val="-6.222222222222222E-2"/>
                </c:manualLayout>
              </c:layout>
              <c:tx>
                <c:rich>
                  <a:bodyPr/>
                  <a:lstStyle/>
                  <a:p>
                    <a:fld id="{4D44EF68-58FC-4CDD-A74C-2AC32122ADB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0696-40EB-905C-953556C15E7E}"/>
                </c:ext>
              </c:extLst>
            </c:dLbl>
            <c:dLbl>
              <c:idx val="47"/>
              <c:layout>
                <c:manualLayout>
                  <c:x val="1.3895091837804234E-2"/>
                  <c:y val="4.8888888888888725E-2"/>
                </c:manualLayout>
              </c:layout>
              <c:tx>
                <c:rich>
                  <a:bodyPr/>
                  <a:lstStyle/>
                  <a:p>
                    <a:fld id="{333DC1A2-5888-4B61-A5CF-70BB2FF9820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0696-40EB-905C-953556C15E7E}"/>
                </c:ext>
              </c:extLst>
            </c:dLbl>
            <c:dLbl>
              <c:idx val="48"/>
              <c:tx>
                <c:rich>
                  <a:bodyPr/>
                  <a:lstStyle/>
                  <a:p>
                    <a:fld id="{DECE686C-292E-4D5C-8FB0-7289A9BBF66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0696-40EB-905C-953556C15E7E}"/>
                </c:ext>
              </c:extLst>
            </c:dLbl>
            <c:dLbl>
              <c:idx val="49"/>
              <c:tx>
                <c:rich>
                  <a:bodyPr/>
                  <a:lstStyle/>
                  <a:p>
                    <a:fld id="{312BD760-979D-46EB-A2C0-42E8C4443B3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0696-40EB-905C-953556C15E7E}"/>
                </c:ext>
              </c:extLst>
            </c:dLbl>
            <c:dLbl>
              <c:idx val="50"/>
              <c:tx>
                <c:rich>
                  <a:bodyPr/>
                  <a:lstStyle/>
                  <a:p>
                    <a:fld id="{5810CDE8-D0A9-49F6-9A63-75CC40A8E5A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0696-40EB-905C-953556C15E7E}"/>
                </c:ext>
              </c:extLst>
            </c:dLbl>
            <c:dLbl>
              <c:idx val="51"/>
              <c:tx>
                <c:rich>
                  <a:bodyPr/>
                  <a:lstStyle/>
                  <a:p>
                    <a:fld id="{7090FD52-393E-4E41-887E-7308FFB6004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0696-40EB-905C-953556C15E7E}"/>
                </c:ext>
              </c:extLst>
            </c:dLbl>
            <c:dLbl>
              <c:idx val="52"/>
              <c:layout>
                <c:manualLayout>
                  <c:x val="-3.0569202043169316E-2"/>
                  <c:y val="7.5555555555555556E-2"/>
                </c:manualLayout>
              </c:layout>
              <c:tx>
                <c:rich>
                  <a:bodyPr/>
                  <a:lstStyle/>
                  <a:p>
                    <a:fld id="{7A3D774B-3D40-438F-ADF9-C0142839ACE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0696-40EB-905C-953556C15E7E}"/>
                </c:ext>
              </c:extLst>
            </c:dLbl>
            <c:dLbl>
              <c:idx val="53"/>
              <c:layout>
                <c:manualLayout>
                  <c:x val="-1.6674110205365082E-2"/>
                  <c:y val="5.3333333333333413E-2"/>
                </c:manualLayout>
              </c:layout>
              <c:tx>
                <c:rich>
                  <a:bodyPr/>
                  <a:lstStyle/>
                  <a:p>
                    <a:fld id="{54B2D2B8-68D0-45A7-B523-B94BB2360D5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0696-40EB-905C-953556C15E7E}"/>
                </c:ext>
              </c:extLst>
            </c:dLbl>
            <c:dLbl>
              <c:idx val="54"/>
              <c:tx>
                <c:rich>
                  <a:bodyPr/>
                  <a:lstStyle/>
                  <a:p>
                    <a:fld id="{529F668E-A2CC-4D8A-B3D4-A34ACA07EC9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0696-40EB-905C-953556C15E7E}"/>
                </c:ext>
              </c:extLst>
            </c:dLbl>
            <c:dLbl>
              <c:idx val="55"/>
              <c:tx>
                <c:rich>
                  <a:bodyPr/>
                  <a:lstStyle/>
                  <a:p>
                    <a:fld id="{F70F926F-8637-4C2D-ADE8-94343F0836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0696-40EB-905C-953556C15E7E}"/>
                </c:ext>
              </c:extLst>
            </c:dLbl>
            <c:dLbl>
              <c:idx val="56"/>
              <c:tx>
                <c:rich>
                  <a:bodyPr/>
                  <a:lstStyle/>
                  <a:p>
                    <a:fld id="{D2EB5AB6-D95B-4DB3-9849-C3C8BBA7131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0696-40EB-905C-953556C15E7E}"/>
                </c:ext>
              </c:extLst>
            </c:dLbl>
            <c:dLbl>
              <c:idx val="57"/>
              <c:tx>
                <c:rich>
                  <a:bodyPr/>
                  <a:lstStyle/>
                  <a:p>
                    <a:fld id="{DBF689EE-DE15-475B-BE2C-F75C99E6489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0696-40EB-905C-953556C15E7E}"/>
                </c:ext>
              </c:extLst>
            </c:dLbl>
            <c:dLbl>
              <c:idx val="58"/>
              <c:tx>
                <c:rich>
                  <a:bodyPr/>
                  <a:lstStyle/>
                  <a:p>
                    <a:fld id="{5F5E2C96-9AC6-4491-8DC4-BD889D841F2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0696-40EB-905C-953556C15E7E}"/>
                </c:ext>
              </c:extLst>
            </c:dLbl>
            <c:dLbl>
              <c:idx val="59"/>
              <c:tx>
                <c:rich>
                  <a:bodyPr/>
                  <a:lstStyle/>
                  <a:p>
                    <a:fld id="{B42F71A1-0C19-4767-AD0D-A2136F6943E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0696-40EB-905C-953556C15E7E}"/>
                </c:ext>
              </c:extLst>
            </c:dLbl>
            <c:dLbl>
              <c:idx val="60"/>
              <c:tx>
                <c:rich>
                  <a:bodyPr/>
                  <a:lstStyle/>
                  <a:p>
                    <a:fld id="{AA731B2B-6703-4F34-822F-5D580DF7F4A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0696-40EB-905C-953556C15E7E}"/>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0696-40EB-905C-953556C15E7E}"/>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chart'!$D$4:$D$65</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yVal>
          <c:smooth val="0"/>
          <c:extLst>
            <c:ext xmlns:c15="http://schemas.microsoft.com/office/drawing/2012/chart" uri="{02D57815-91ED-43cb-92C2-25804820EDAC}">
              <c15:datalabelsRange>
                <c15:f>'Figure 8 - 81 vs. 19 chart'!$A$4:$A$64</c15:f>
                <c15:dlblRangeCache>
                  <c:ptCount val="61"/>
                  <c:pt idx="0">
                    <c:v>Aberdeen</c:v>
                  </c:pt>
                  <c:pt idx="2">
                    <c:v>Barnsley</c:v>
                  </c:pt>
                  <c:pt idx="5">
                    <c:v>Birmingham</c:v>
                  </c:pt>
                  <c:pt idx="7">
                    <c:v>Blackpool</c:v>
                  </c:pt>
                  <c:pt idx="10">
                    <c:v>Brighton</c:v>
                  </c:pt>
                  <c:pt idx="11">
                    <c:v>Bristol</c:v>
                  </c:pt>
                  <c:pt idx="12">
                    <c:v>Burnley</c:v>
                  </c:pt>
                  <c:pt idx="14">
                    <c:v>Cardiff</c:v>
                  </c:pt>
                  <c:pt idx="20">
                    <c:v>Edinburgh</c:v>
                  </c:pt>
                  <c:pt idx="22">
                    <c:v>Glasgow</c:v>
                  </c:pt>
                  <c:pt idx="26">
                    <c:v>Ipswich</c:v>
                  </c:pt>
                  <c:pt idx="27">
                    <c:v>Leeds</c:v>
                  </c:pt>
                  <c:pt idx="28">
                    <c:v>Leicester</c:v>
                  </c:pt>
                  <c:pt idx="29">
                    <c:v>Liverpool</c:v>
                  </c:pt>
                  <c:pt idx="30">
                    <c:v>London</c:v>
                  </c:pt>
                  <c:pt idx="31">
                    <c:v>Luton</c:v>
                  </c:pt>
                  <c:pt idx="32">
                    <c:v>Manchester</c:v>
                  </c:pt>
                  <c:pt idx="36">
                    <c:v>Newcastle</c:v>
                  </c:pt>
                  <c:pt idx="40">
                    <c:v>Nottingham</c:v>
                  </c:pt>
                  <c:pt idx="41">
                    <c:v>Oxford</c:v>
                  </c:pt>
                  <c:pt idx="46">
                    <c:v>Reading</c:v>
                  </c:pt>
                  <c:pt idx="47">
                    <c:v>Sheffield</c:v>
                  </c:pt>
                  <c:pt idx="49">
                    <c:v>Southampton</c:v>
                  </c:pt>
                  <c:pt idx="52">
                    <c:v>Sunderland</c:v>
                  </c:pt>
                  <c:pt idx="53">
                    <c:v>Swansea</c:v>
                  </c:pt>
                  <c:pt idx="58">
                    <c:v>Wigan</c:v>
                  </c:pt>
                </c15:dlblRangeCache>
              </c15:datalabelsRange>
            </c:ext>
            <c:ext xmlns:c16="http://schemas.microsoft.com/office/drawing/2014/chart" uri="{C3380CC4-5D6E-409C-BE32-E72D297353CC}">
              <c16:uniqueId val="{0000003E-0696-40EB-905C-953556C15E7E}"/>
            </c:ext>
          </c:extLst>
        </c:ser>
        <c:ser>
          <c:idx val="1"/>
          <c:order val="1"/>
          <c:tx>
            <c:v>Greater South East</c:v>
          </c:tx>
          <c:spPr>
            <a:ln w="25400" cap="rnd">
              <a:noFill/>
              <a:round/>
            </a:ln>
            <a:effectLst/>
          </c:spPr>
          <c:marker>
            <c:symbol val="circle"/>
            <c:size val="5"/>
            <c:spPr>
              <a:solidFill>
                <a:schemeClr val="accent2"/>
              </a:solidFill>
              <a:ln w="9525">
                <a:solidFill>
                  <a:schemeClr val="accent2"/>
                </a:solidFill>
              </a:ln>
              <a:effectLst/>
            </c:spPr>
          </c:marker>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chart'!$E$4:$E$65</c:f>
              <c:numCache>
                <c:formatCode>General</c:formatCode>
                <c:ptCount val="62"/>
                <c:pt idx="0">
                  <c:v>#N/A</c:v>
                </c:pt>
                <c:pt idx="1">
                  <c:v>1.1336950341172276</c:v>
                </c:pt>
                <c:pt idx="2">
                  <c:v>#N/A</c:v>
                </c:pt>
                <c:pt idx="3">
                  <c:v>-0.45944464696445575</c:v>
                </c:pt>
                <c:pt idx="4">
                  <c:v>#N/A</c:v>
                </c:pt>
                <c:pt idx="5">
                  <c:v>#N/A</c:v>
                </c:pt>
                <c:pt idx="6">
                  <c:v>#N/A</c:v>
                </c:pt>
                <c:pt idx="7">
                  <c:v>#N/A</c:v>
                </c:pt>
                <c:pt idx="8">
                  <c:v>#N/A</c:v>
                </c:pt>
                <c:pt idx="9">
                  <c:v>#N/A</c:v>
                </c:pt>
                <c:pt idx="10">
                  <c:v>2.0860051919389826</c:v>
                </c:pt>
                <c:pt idx="11">
                  <c:v>#N/A</c:v>
                </c:pt>
                <c:pt idx="12">
                  <c:v>#N/A</c:v>
                </c:pt>
                <c:pt idx="13">
                  <c:v>2.3135780006774986</c:v>
                </c:pt>
                <c:pt idx="14">
                  <c:v>#N/A</c:v>
                </c:pt>
                <c:pt idx="15">
                  <c:v>#N/A</c:v>
                </c:pt>
                <c:pt idx="16">
                  <c:v>1.3825846941558049</c:v>
                </c:pt>
                <c:pt idx="17">
                  <c:v>#N/A</c:v>
                </c:pt>
                <c:pt idx="18">
                  <c:v>#N/A</c:v>
                </c:pt>
                <c:pt idx="19">
                  <c:v>#N/A</c:v>
                </c:pt>
                <c:pt idx="20">
                  <c:v>#N/A</c:v>
                </c:pt>
                <c:pt idx="21">
                  <c:v>#N/A</c:v>
                </c:pt>
                <c:pt idx="22">
                  <c:v>#N/A</c:v>
                </c:pt>
                <c:pt idx="23">
                  <c:v>#N/A</c:v>
                </c:pt>
                <c:pt idx="24">
                  <c:v>#N/A</c:v>
                </c:pt>
                <c:pt idx="25">
                  <c:v>#N/A</c:v>
                </c:pt>
                <c:pt idx="26">
                  <c:v>0.42386865375126942</c:v>
                </c:pt>
                <c:pt idx="27">
                  <c:v>#N/A</c:v>
                </c:pt>
                <c:pt idx="28">
                  <c:v>#N/A</c:v>
                </c:pt>
                <c:pt idx="29">
                  <c:v>#N/A</c:v>
                </c:pt>
                <c:pt idx="30">
                  <c:v>3.7015658887613587</c:v>
                </c:pt>
                <c:pt idx="31">
                  <c:v>-2.2838608115686866E-2</c:v>
                </c:pt>
                <c:pt idx="32">
                  <c:v>#N/A</c:v>
                </c:pt>
                <c:pt idx="33">
                  <c:v>#N/A</c:v>
                </c:pt>
                <c:pt idx="34">
                  <c:v>#N/A</c:v>
                </c:pt>
                <c:pt idx="35">
                  <c:v>0.16201477242326248</c:v>
                </c:pt>
                <c:pt idx="36">
                  <c:v>#N/A</c:v>
                </c:pt>
                <c:pt idx="37">
                  <c:v>#N/A</c:v>
                </c:pt>
                <c:pt idx="38">
                  <c:v>#N/A</c:v>
                </c:pt>
                <c:pt idx="39">
                  <c:v>0.16071036135117289</c:v>
                </c:pt>
                <c:pt idx="40">
                  <c:v>#N/A</c:v>
                </c:pt>
                <c:pt idx="41">
                  <c:v>2.4358839577202773</c:v>
                </c:pt>
                <c:pt idx="42">
                  <c:v>0.51062359355844877</c:v>
                </c:pt>
                <c:pt idx="43">
                  <c:v>#N/A</c:v>
                </c:pt>
                <c:pt idx="44">
                  <c:v>0.266513892739003</c:v>
                </c:pt>
                <c:pt idx="45">
                  <c:v>#N/A</c:v>
                </c:pt>
                <c:pt idx="46">
                  <c:v>2.2808651229410484</c:v>
                </c:pt>
                <c:pt idx="47">
                  <c:v>#N/A</c:v>
                </c:pt>
                <c:pt idx="48">
                  <c:v>1.0110583150072274</c:v>
                </c:pt>
                <c:pt idx="49">
                  <c:v>0.22001262768994576</c:v>
                </c:pt>
                <c:pt idx="50">
                  <c:v>3.9486077479036867E-2</c:v>
                </c:pt>
                <c:pt idx="51">
                  <c:v>#N/A</c:v>
                </c:pt>
                <c:pt idx="52">
                  <c:v>#N/A</c:v>
                </c:pt>
                <c:pt idx="53">
                  <c:v>#N/A</c:v>
                </c:pt>
                <c:pt idx="54">
                  <c:v>#N/A</c:v>
                </c:pt>
                <c:pt idx="55">
                  <c:v>#N/A</c:v>
                </c:pt>
                <c:pt idx="56">
                  <c:v>#N/A</c:v>
                </c:pt>
                <c:pt idx="57">
                  <c:v>#N/A</c:v>
                </c:pt>
                <c:pt idx="58">
                  <c:v>#N/A</c:v>
                </c:pt>
                <c:pt idx="59">
                  <c:v>0.42633195710332772</c:v>
                </c:pt>
                <c:pt idx="60">
                  <c:v>#N/A</c:v>
                </c:pt>
                <c:pt idx="61">
                  <c:v>-0.27435685665822551</c:v>
                </c:pt>
              </c:numCache>
            </c:numRef>
          </c:yVal>
          <c:smooth val="0"/>
          <c:extLst>
            <c:ext xmlns:c16="http://schemas.microsoft.com/office/drawing/2014/chart" uri="{C3380CC4-5D6E-409C-BE32-E72D297353CC}">
              <c16:uniqueId val="{0000003F-0696-40EB-905C-953556C15E7E}"/>
            </c:ext>
          </c:extLst>
        </c:ser>
        <c:ser>
          <c:idx val="2"/>
          <c:order val="2"/>
          <c:tx>
            <c:strRef>
              <c:f>'Figure 8 - 81 vs. 19 chart'!$F$2</c:f>
              <c:strCache>
                <c:ptCount val="1"/>
                <c:pt idx="0">
                  <c:v>Large cities</c:v>
                </c:pt>
              </c:strCache>
            </c:strRef>
          </c:tx>
          <c:spPr>
            <a:ln w="25400" cap="rnd">
              <a:noFill/>
              <a:round/>
            </a:ln>
            <a:effectLst/>
          </c:spPr>
          <c:marker>
            <c:symbol val="circle"/>
            <c:size val="5"/>
            <c:spPr>
              <a:solidFill>
                <a:schemeClr val="accent3"/>
              </a:solidFill>
              <a:ln w="9525">
                <a:solidFill>
                  <a:schemeClr val="accent3"/>
                </a:solidFill>
              </a:ln>
              <a:effectLst/>
            </c:spPr>
          </c:marker>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chart'!$F$4:$F$65</c:f>
              <c:numCache>
                <c:formatCode>General</c:formatCode>
                <c:ptCount val="62"/>
                <c:pt idx="0">
                  <c:v>#N/A</c:v>
                </c:pt>
                <c:pt idx="1">
                  <c:v>#N/A</c:v>
                </c:pt>
                <c:pt idx="2">
                  <c:v>#N/A</c:v>
                </c:pt>
                <c:pt idx="3">
                  <c:v>#N/A</c:v>
                </c:pt>
                <c:pt idx="4">
                  <c:v>#N/A</c:v>
                </c:pt>
                <c:pt idx="5">
                  <c:v>-0.9513049640194533</c:v>
                </c:pt>
                <c:pt idx="6">
                  <c:v>#N/A</c:v>
                </c:pt>
                <c:pt idx="7">
                  <c:v>#N/A</c:v>
                </c:pt>
                <c:pt idx="8">
                  <c:v>#N/A</c:v>
                </c:pt>
                <c:pt idx="9">
                  <c:v>#N/A</c:v>
                </c:pt>
                <c:pt idx="10">
                  <c:v>#N/A</c:v>
                </c:pt>
                <c:pt idx="11">
                  <c:v>1.3311842138513943</c:v>
                </c:pt>
                <c:pt idx="12">
                  <c:v>#N/A</c:v>
                </c:pt>
                <c:pt idx="13">
                  <c:v>#N/A</c:v>
                </c:pt>
                <c:pt idx="14">
                  <c:v>#N/A</c:v>
                </c:pt>
                <c:pt idx="15">
                  <c:v>#N/A</c:v>
                </c:pt>
                <c:pt idx="16">
                  <c:v>#N/A</c:v>
                </c:pt>
                <c:pt idx="17">
                  <c:v>#N/A</c:v>
                </c:pt>
                <c:pt idx="18">
                  <c:v>#N/A</c:v>
                </c:pt>
                <c:pt idx="19">
                  <c:v>#N/A</c:v>
                </c:pt>
                <c:pt idx="20">
                  <c:v>#N/A</c:v>
                </c:pt>
                <c:pt idx="21">
                  <c:v>#N/A</c:v>
                </c:pt>
                <c:pt idx="22">
                  <c:v>1.8045544771186539</c:v>
                </c:pt>
                <c:pt idx="23">
                  <c:v>#N/A</c:v>
                </c:pt>
                <c:pt idx="24">
                  <c:v>#N/A</c:v>
                </c:pt>
                <c:pt idx="25">
                  <c:v>#N/A</c:v>
                </c:pt>
                <c:pt idx="26">
                  <c:v>#N/A</c:v>
                </c:pt>
                <c:pt idx="27">
                  <c:v>1.1045663068045726</c:v>
                </c:pt>
                <c:pt idx="28">
                  <c:v>#N/A</c:v>
                </c:pt>
                <c:pt idx="29">
                  <c:v>0.52992641632435045</c:v>
                </c:pt>
                <c:pt idx="30">
                  <c:v>#N/A</c:v>
                </c:pt>
                <c:pt idx="31">
                  <c:v>#N/A</c:v>
                </c:pt>
                <c:pt idx="32">
                  <c:v>0.51513189567567974</c:v>
                </c:pt>
                <c:pt idx="33">
                  <c:v>#N/A</c:v>
                </c:pt>
                <c:pt idx="34">
                  <c:v>#N/A</c:v>
                </c:pt>
                <c:pt idx="35">
                  <c:v>#N/A</c:v>
                </c:pt>
                <c:pt idx="36">
                  <c:v>-0.53252497720549752</c:v>
                </c:pt>
                <c:pt idx="37">
                  <c:v>#N/A</c:v>
                </c:pt>
                <c:pt idx="38">
                  <c:v>#N/A</c:v>
                </c:pt>
                <c:pt idx="39">
                  <c:v>#N/A</c:v>
                </c:pt>
                <c:pt idx="40">
                  <c:v>4.593793364918837E-2</c:v>
                </c:pt>
                <c:pt idx="41">
                  <c:v>#N/A</c:v>
                </c:pt>
                <c:pt idx="42">
                  <c:v>#N/A</c:v>
                </c:pt>
                <c:pt idx="43">
                  <c:v>#N/A</c:v>
                </c:pt>
                <c:pt idx="44">
                  <c:v>#N/A</c:v>
                </c:pt>
                <c:pt idx="45">
                  <c:v>#N/A</c:v>
                </c:pt>
                <c:pt idx="46">
                  <c:v>#N/A</c:v>
                </c:pt>
                <c:pt idx="47">
                  <c:v>-0.94469569648847185</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numCache>
            </c:numRef>
          </c:yVal>
          <c:smooth val="0"/>
          <c:extLst>
            <c:ext xmlns:c16="http://schemas.microsoft.com/office/drawing/2014/chart" uri="{C3380CC4-5D6E-409C-BE32-E72D297353CC}">
              <c16:uniqueId val="{00000040-0696-40EB-905C-953556C15E7E}"/>
            </c:ext>
          </c:extLst>
        </c:ser>
        <c:dLbls>
          <c:showLegendKey val="0"/>
          <c:showVal val="0"/>
          <c:showCatName val="0"/>
          <c:showSerName val="0"/>
          <c:showPercent val="0"/>
          <c:showBubbleSize val="0"/>
        </c:dLbls>
        <c:axId val="952472496"/>
        <c:axId val="782118544"/>
      </c:scatterChart>
      <c:valAx>
        <c:axId val="952472496"/>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1981</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82118544"/>
        <c:crosses val="autoZero"/>
        <c:crossBetween val="midCat"/>
      </c:valAx>
      <c:valAx>
        <c:axId val="782118544"/>
        <c:scaling>
          <c:orientation val="minMax"/>
          <c:max val="4"/>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52472496"/>
        <c:crosses val="autoZero"/>
        <c:crossBetween val="midCat"/>
        <c:majorUnit val="1"/>
      </c:valAx>
      <c:spPr>
        <a:noFill/>
        <a:ln>
          <a:noFill/>
        </a:ln>
        <a:effectLst/>
      </c:spPr>
    </c:plotArea>
    <c:legend>
      <c:legendPos val="r"/>
      <c:layout>
        <c:manualLayout>
          <c:xMode val="edge"/>
          <c:yMode val="edge"/>
          <c:x val="0"/>
          <c:y val="0.94671653692482138"/>
          <c:w val="1"/>
          <c:h val="4.8918990756423697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r>
              <a:rPr lang="en-GB" sz="900"/>
              <a:t>Finance and knowledge intensive</a:t>
            </a:r>
            <a:r>
              <a:rPr lang="en-GB" sz="900" baseline="0"/>
              <a:t> business services, 1981 and 2019</a:t>
            </a:r>
            <a:endParaRPr lang="en-GB" sz="900"/>
          </a:p>
        </c:rich>
      </c:tx>
      <c:layout>
        <c:manualLayout>
          <c:xMode val="edge"/>
          <c:yMode val="edge"/>
          <c:x val="3.7666666666666675E-2"/>
          <c:y val="2.66666666666666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5898381452318461"/>
          <c:y val="0.16185196850393702"/>
          <c:w val="0.81310870516185463"/>
          <c:h val="0.72611898512685913"/>
        </c:manualLayout>
      </c:layout>
      <c:barChart>
        <c:barDir val="col"/>
        <c:grouping val="clustered"/>
        <c:varyColors val="0"/>
        <c:ser>
          <c:idx val="2"/>
          <c:order val="0"/>
          <c:tx>
            <c:v>Finance and insurance</c:v>
          </c:tx>
          <c:spPr>
            <a:solidFill>
              <a:schemeClr val="accent3"/>
            </a:solidFill>
            <a:ln>
              <a:noFill/>
            </a:ln>
            <a:effectLst/>
          </c:spPr>
          <c:invertIfNegative val="0"/>
          <c:cat>
            <c:numRef>
              <c:f>[8]London!$B$2:$C$2</c:f>
              <c:numCache>
                <c:formatCode>General</c:formatCode>
                <c:ptCount val="2"/>
                <c:pt idx="0">
                  <c:v>1981</c:v>
                </c:pt>
                <c:pt idx="1">
                  <c:v>2019</c:v>
                </c:pt>
              </c:numCache>
            </c:numRef>
          </c:cat>
          <c:val>
            <c:numRef>
              <c:f>'Figure 8 - London Case Study'!$B$33:$C$33</c:f>
              <c:numCache>
                <c:formatCode>0.00</c:formatCode>
                <c:ptCount val="2"/>
                <c:pt idx="0">
                  <c:v>11.208383194661641</c:v>
                </c:pt>
                <c:pt idx="1">
                  <c:v>26.496424256277962</c:v>
                </c:pt>
              </c:numCache>
            </c:numRef>
          </c:val>
          <c:extLst>
            <c:ext xmlns:c16="http://schemas.microsoft.com/office/drawing/2014/chart" uri="{C3380CC4-5D6E-409C-BE32-E72D297353CC}">
              <c16:uniqueId val="{00000000-CDD5-453E-9EDF-66034EC74492}"/>
            </c:ext>
          </c:extLst>
        </c:ser>
        <c:ser>
          <c:idx val="0"/>
          <c:order val="1"/>
          <c:tx>
            <c:v>Other knowledge intensive business services</c:v>
          </c:tx>
          <c:spPr>
            <a:solidFill>
              <a:schemeClr val="accent1"/>
            </a:solidFill>
            <a:ln>
              <a:noFill/>
            </a:ln>
            <a:effectLst/>
          </c:spPr>
          <c:invertIfNegative val="0"/>
          <c:cat>
            <c:numRef>
              <c:f>[8]London!$B$2:$C$2</c:f>
              <c:numCache>
                <c:formatCode>General</c:formatCode>
                <c:ptCount val="2"/>
                <c:pt idx="0">
                  <c:v>1981</c:v>
                </c:pt>
                <c:pt idx="1">
                  <c:v>2019</c:v>
                </c:pt>
              </c:numCache>
            </c:numRef>
          </c:cat>
          <c:val>
            <c:numRef>
              <c:f>'Figure 8 - London Case Study'!$F$33:$G$33</c:f>
              <c:numCache>
                <c:formatCode>0.00</c:formatCode>
                <c:ptCount val="2"/>
                <c:pt idx="0">
                  <c:v>8.6619037458649899</c:v>
                </c:pt>
                <c:pt idx="1">
                  <c:v>47.161284002220555</c:v>
                </c:pt>
              </c:numCache>
            </c:numRef>
          </c:val>
          <c:extLst>
            <c:ext xmlns:c16="http://schemas.microsoft.com/office/drawing/2014/chart" uri="{C3380CC4-5D6E-409C-BE32-E72D297353CC}">
              <c16:uniqueId val="{00000001-CDD5-453E-9EDF-66034EC74492}"/>
            </c:ext>
          </c:extLst>
        </c:ser>
        <c:dLbls>
          <c:showLegendKey val="0"/>
          <c:showVal val="0"/>
          <c:showCatName val="0"/>
          <c:showSerName val="0"/>
          <c:showPercent val="0"/>
          <c:showBubbleSize val="0"/>
        </c:dLbls>
        <c:gapWidth val="219"/>
        <c:overlap val="-27"/>
        <c:axId val="1751308960"/>
        <c:axId val="1497657056"/>
      </c:barChart>
      <c:catAx>
        <c:axId val="1751308960"/>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1497657056"/>
        <c:crosses val="autoZero"/>
        <c:auto val="1"/>
        <c:lblAlgn val="ctr"/>
        <c:lblOffset val="100"/>
        <c:noMultiLvlLbl val="0"/>
      </c:catAx>
      <c:valAx>
        <c:axId val="1497657056"/>
        <c:scaling>
          <c:orientation val="minMax"/>
        </c:scaling>
        <c:delete val="0"/>
        <c:axPos val="l"/>
        <c:title>
          <c:tx>
            <c:rich>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Share of exporting jobs (%)</a:t>
                </a:r>
              </a:p>
            </c:rich>
          </c:tx>
          <c:overlay val="0"/>
          <c:spPr>
            <a:noFill/>
            <a:ln>
              <a:noFill/>
            </a:ln>
            <a:effectLst/>
          </c:spPr>
          <c:txPr>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51308960"/>
        <c:crosses val="autoZero"/>
        <c:crossBetween val="between"/>
      </c:valAx>
      <c:spPr>
        <a:noFill/>
        <a:ln>
          <a:noFill/>
        </a:ln>
        <a:effectLst/>
      </c:spPr>
    </c:plotArea>
    <c:legend>
      <c:legendPos val="r"/>
      <c:layout>
        <c:manualLayout>
          <c:xMode val="edge"/>
          <c:yMode val="edge"/>
          <c:x val="0.17764807524059492"/>
          <c:y val="0.17097112860892388"/>
          <c:w val="0.48068525809273843"/>
          <c:h val="0.1702799650043744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of the largest cities, 1981 and 2019</a:t>
            </a:r>
            <a:endParaRPr lang="en-GB" sz="900"/>
          </a:p>
        </c:rich>
      </c:tx>
      <c:layout>
        <c:manualLayout>
          <c:xMode val="edge"/>
          <c:yMode val="edge"/>
          <c:x val="0"/>
          <c:y val="3.410059676044330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1"/>
          <c:order val="0"/>
          <c:tx>
            <c:strRef>
              <c:f>'Figure 7 - large cities'!$C$9</c:f>
              <c:strCache>
                <c:ptCount val="1"/>
                <c:pt idx="0">
                  <c:v>2019</c:v>
                </c:pt>
              </c:strCache>
            </c:strRef>
          </c:tx>
          <c:spPr>
            <a:solidFill>
              <a:schemeClr val="accent2"/>
            </a:solidFill>
            <a:ln>
              <a:noFill/>
            </a:ln>
            <a:effectLst/>
          </c:spPr>
          <c:invertIfNegative val="0"/>
          <c:dPt>
            <c:idx val="1"/>
            <c:invertIfNegative val="0"/>
            <c:bubble3D val="0"/>
            <c:spPr>
              <a:solidFill>
                <a:srgbClr val="00B050"/>
              </a:solidFill>
              <a:ln>
                <a:noFill/>
              </a:ln>
              <a:effectLst/>
            </c:spPr>
            <c:extLst>
              <c:ext xmlns:c16="http://schemas.microsoft.com/office/drawing/2014/chart" uri="{C3380CC4-5D6E-409C-BE32-E72D297353CC}">
                <c16:uniqueId val="{00000001-8AD0-422E-B63D-49FECEDDE2BF}"/>
              </c:ext>
            </c:extLst>
          </c:dPt>
          <c:cat>
            <c:numRef>
              <c:f>'Figure 7 - large cities'!$B$9:$C$9</c:f>
              <c:numCache>
                <c:formatCode>General</c:formatCode>
                <c:ptCount val="2"/>
                <c:pt idx="0">
                  <c:v>1981</c:v>
                </c:pt>
                <c:pt idx="1">
                  <c:v>2019</c:v>
                </c:pt>
              </c:numCache>
            </c:numRef>
          </c:cat>
          <c:val>
            <c:numRef>
              <c:f>'Figure 7 - large cities'!$B$11:$C$11</c:f>
              <c:numCache>
                <c:formatCode>General</c:formatCode>
                <c:ptCount val="2"/>
                <c:pt idx="0">
                  <c:v>-0.37350116565631658</c:v>
                </c:pt>
                <c:pt idx="1">
                  <c:v>0.88675088836763916</c:v>
                </c:pt>
              </c:numCache>
            </c:numRef>
          </c:val>
          <c:extLst>
            <c:ext xmlns:c16="http://schemas.microsoft.com/office/drawing/2014/chart" uri="{C3380CC4-5D6E-409C-BE32-E72D297353CC}">
              <c16:uniqueId val="{00000002-8AD0-422E-B63D-49FECEDDE2BF}"/>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Electronics</a:t>
            </a:r>
            <a:r>
              <a:rPr lang="en-GB" sz="900" baseline="0">
                <a:latin typeface="CorporateSBQ" pitchFamily="50" charset="0"/>
              </a:rPr>
              <a:t>-related occupations (1981) and IT-related occupatins (2019)</a:t>
            </a:r>
            <a:endParaRPr lang="en-GB" sz="900">
              <a:latin typeface="CorporateSBQ" pitchFamily="50" charset="0"/>
            </a:endParaRP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720562645087266"/>
          <c:y val="0.16396613987081401"/>
          <c:w val="0.84336828037360101"/>
          <c:h val="0.6185411663967536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4A18C5DE-1745-4E3F-AB69-ECC4BBB5BED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B94F-4F5F-8B8A-E22B80CE0CF4}"/>
                </c:ext>
              </c:extLst>
            </c:dLbl>
            <c:dLbl>
              <c:idx val="1"/>
              <c:tx>
                <c:rich>
                  <a:bodyPr/>
                  <a:lstStyle/>
                  <a:p>
                    <a:fld id="{12C2FEE4-7C3B-4EF2-A131-80662CA604D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B94F-4F5F-8B8A-E22B80CE0CF4}"/>
                </c:ext>
              </c:extLst>
            </c:dLbl>
            <c:dLbl>
              <c:idx val="2"/>
              <c:tx>
                <c:rich>
                  <a:bodyPr/>
                  <a:lstStyle/>
                  <a:p>
                    <a:fld id="{4CDD56AB-B20A-4CBA-811E-CA2C87A2B4C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B94F-4F5F-8B8A-E22B80CE0CF4}"/>
                </c:ext>
              </c:extLst>
            </c:dLbl>
            <c:dLbl>
              <c:idx val="3"/>
              <c:tx>
                <c:rich>
                  <a:bodyPr/>
                  <a:lstStyle/>
                  <a:p>
                    <a:fld id="{17C54D27-AA6A-47D6-9EC2-C108AB22477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B94F-4F5F-8B8A-E22B80CE0CF4}"/>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94F-4F5F-8B8A-E22B80CE0CF4}"/>
                </c:ext>
              </c:extLst>
            </c:dLbl>
            <c:dLbl>
              <c:idx val="5"/>
              <c:tx>
                <c:rich>
                  <a:bodyPr/>
                  <a:lstStyle/>
                  <a:p>
                    <a:fld id="{9B93A389-F7EC-46E8-80DC-2929E0DF18D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B94F-4F5F-8B8A-E22B80CE0CF4}"/>
                </c:ext>
              </c:extLst>
            </c:dLbl>
            <c:dLbl>
              <c:idx val="6"/>
              <c:tx>
                <c:rich>
                  <a:bodyPr/>
                  <a:lstStyle/>
                  <a:p>
                    <a:fld id="{CEC3CF9B-8A97-46F4-AA7A-3C78AFAF832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B94F-4F5F-8B8A-E22B80CE0CF4}"/>
                </c:ext>
              </c:extLst>
            </c:dLbl>
            <c:dLbl>
              <c:idx val="7"/>
              <c:tx>
                <c:rich>
                  <a:bodyPr/>
                  <a:lstStyle/>
                  <a:p>
                    <a:fld id="{A9009950-BF75-4B90-B065-33F41B1FFC2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B94F-4F5F-8B8A-E22B80CE0CF4}"/>
                </c:ext>
              </c:extLst>
            </c:dLbl>
            <c:dLbl>
              <c:idx val="8"/>
              <c:tx>
                <c:rich>
                  <a:bodyPr/>
                  <a:lstStyle/>
                  <a:p>
                    <a:fld id="{8D4686F7-13D2-449F-A18C-78C45023B78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B94F-4F5F-8B8A-E22B80CE0CF4}"/>
                </c:ext>
              </c:extLst>
            </c:dLbl>
            <c:dLbl>
              <c:idx val="9"/>
              <c:tx>
                <c:rich>
                  <a:bodyPr/>
                  <a:lstStyle/>
                  <a:p>
                    <a:fld id="{F7739B6F-D024-4881-9154-479D5D54696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B94F-4F5F-8B8A-E22B80CE0CF4}"/>
                </c:ext>
              </c:extLst>
            </c:dLbl>
            <c:dLbl>
              <c:idx val="10"/>
              <c:tx>
                <c:rich>
                  <a:bodyPr/>
                  <a:lstStyle/>
                  <a:p>
                    <a:fld id="{51EAF666-1F0E-4FA6-BC78-49BB0BEE018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B94F-4F5F-8B8A-E22B80CE0CF4}"/>
                </c:ext>
              </c:extLst>
            </c:dLbl>
            <c:dLbl>
              <c:idx val="11"/>
              <c:tx>
                <c:rich>
                  <a:bodyPr/>
                  <a:lstStyle/>
                  <a:p>
                    <a:fld id="{07566374-5716-452A-8D6D-50D03D88AFD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B94F-4F5F-8B8A-E22B80CE0CF4}"/>
                </c:ext>
              </c:extLst>
            </c:dLbl>
            <c:dLbl>
              <c:idx val="12"/>
              <c:tx>
                <c:rich>
                  <a:bodyPr/>
                  <a:lstStyle/>
                  <a:p>
                    <a:fld id="{E52498D5-D8DF-4A97-B205-ECA935D8AD7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B94F-4F5F-8B8A-E22B80CE0CF4}"/>
                </c:ext>
              </c:extLst>
            </c:dLbl>
            <c:dLbl>
              <c:idx val="13"/>
              <c:tx>
                <c:rich>
                  <a:bodyPr/>
                  <a:lstStyle/>
                  <a:p>
                    <a:fld id="{837D6226-E68C-4D28-A952-85E803916BE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B94F-4F5F-8B8A-E22B80CE0CF4}"/>
                </c:ext>
              </c:extLst>
            </c:dLbl>
            <c:dLbl>
              <c:idx val="14"/>
              <c:tx>
                <c:rich>
                  <a:bodyPr/>
                  <a:lstStyle/>
                  <a:p>
                    <a:fld id="{1F91C9AD-9A11-4E06-B3E4-6F717B4CA20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B94F-4F5F-8B8A-E22B80CE0CF4}"/>
                </c:ext>
              </c:extLst>
            </c:dLbl>
            <c:dLbl>
              <c:idx val="15"/>
              <c:tx>
                <c:rich>
                  <a:bodyPr/>
                  <a:lstStyle/>
                  <a:p>
                    <a:fld id="{E29A76F9-F2B2-4A62-8946-A12691EE558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B94F-4F5F-8B8A-E22B80CE0CF4}"/>
                </c:ext>
              </c:extLst>
            </c:dLbl>
            <c:dLbl>
              <c:idx val="16"/>
              <c:tx>
                <c:rich>
                  <a:bodyPr/>
                  <a:lstStyle/>
                  <a:p>
                    <a:fld id="{9960A491-E1EF-4C3D-8F14-ED040D451FF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B94F-4F5F-8B8A-E22B80CE0CF4}"/>
                </c:ext>
              </c:extLst>
            </c:dLbl>
            <c:dLbl>
              <c:idx val="17"/>
              <c:tx>
                <c:rich>
                  <a:bodyPr/>
                  <a:lstStyle/>
                  <a:p>
                    <a:fld id="{D26DB5FB-402C-48F2-A991-7F306C25C5E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B94F-4F5F-8B8A-E22B80CE0CF4}"/>
                </c:ext>
              </c:extLst>
            </c:dLbl>
            <c:dLbl>
              <c:idx val="18"/>
              <c:tx>
                <c:rich>
                  <a:bodyPr/>
                  <a:lstStyle/>
                  <a:p>
                    <a:fld id="{5271D687-438A-4E22-9DFF-63B9E1417C4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B94F-4F5F-8B8A-E22B80CE0CF4}"/>
                </c:ext>
              </c:extLst>
            </c:dLbl>
            <c:dLbl>
              <c:idx val="19"/>
              <c:tx>
                <c:rich>
                  <a:bodyPr/>
                  <a:lstStyle/>
                  <a:p>
                    <a:fld id="{2EB8EDB0-30AA-485C-9D30-F4902A060BA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B94F-4F5F-8B8A-E22B80CE0CF4}"/>
                </c:ext>
              </c:extLst>
            </c:dLbl>
            <c:dLbl>
              <c:idx val="20"/>
              <c:tx>
                <c:rich>
                  <a:bodyPr/>
                  <a:lstStyle/>
                  <a:p>
                    <a:fld id="{74E02CC9-7597-4BE1-BBD3-3743BFDCADA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B94F-4F5F-8B8A-E22B80CE0CF4}"/>
                </c:ext>
              </c:extLst>
            </c:dLbl>
            <c:dLbl>
              <c:idx val="21"/>
              <c:tx>
                <c:rich>
                  <a:bodyPr/>
                  <a:lstStyle/>
                  <a:p>
                    <a:fld id="{0891FD50-67DD-46A2-8F84-BEF93F51E6F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B94F-4F5F-8B8A-E22B80CE0CF4}"/>
                </c:ext>
              </c:extLst>
            </c:dLbl>
            <c:dLbl>
              <c:idx val="22"/>
              <c:tx>
                <c:rich>
                  <a:bodyPr/>
                  <a:lstStyle/>
                  <a:p>
                    <a:fld id="{832DB9D7-E582-49A0-BAEC-4AE5A8F9FCC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B94F-4F5F-8B8A-E22B80CE0CF4}"/>
                </c:ext>
              </c:extLst>
            </c:dLbl>
            <c:dLbl>
              <c:idx val="23"/>
              <c:tx>
                <c:rich>
                  <a:bodyPr/>
                  <a:lstStyle/>
                  <a:p>
                    <a:fld id="{2DEB1AE5-421D-4A57-9FAD-CFF1B5994FC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B94F-4F5F-8B8A-E22B80CE0CF4}"/>
                </c:ext>
              </c:extLst>
            </c:dLbl>
            <c:dLbl>
              <c:idx val="24"/>
              <c:tx>
                <c:rich>
                  <a:bodyPr/>
                  <a:lstStyle/>
                  <a:p>
                    <a:fld id="{3BDBDDF8-F6DA-487D-86B1-53820AB4468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B94F-4F5F-8B8A-E22B80CE0CF4}"/>
                </c:ext>
              </c:extLst>
            </c:dLbl>
            <c:dLbl>
              <c:idx val="25"/>
              <c:tx>
                <c:rich>
                  <a:bodyPr/>
                  <a:lstStyle/>
                  <a:p>
                    <a:fld id="{A7BF3DCD-4F53-4254-B3FC-3BE496BDEEC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B94F-4F5F-8B8A-E22B80CE0CF4}"/>
                </c:ext>
              </c:extLst>
            </c:dLbl>
            <c:dLbl>
              <c:idx val="26"/>
              <c:tx>
                <c:rich>
                  <a:bodyPr/>
                  <a:lstStyle/>
                  <a:p>
                    <a:fld id="{3CF9C03D-EB58-47A9-B585-DF2BD69FA3A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B94F-4F5F-8B8A-E22B80CE0CF4}"/>
                </c:ext>
              </c:extLst>
            </c:dLbl>
            <c:dLbl>
              <c:idx val="27"/>
              <c:tx>
                <c:rich>
                  <a:bodyPr/>
                  <a:lstStyle/>
                  <a:p>
                    <a:fld id="{C6F2CB45-BD1D-4F8C-9633-45FDF89C3B4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B94F-4F5F-8B8A-E22B80CE0CF4}"/>
                </c:ext>
              </c:extLst>
            </c:dLbl>
            <c:dLbl>
              <c:idx val="28"/>
              <c:tx>
                <c:rich>
                  <a:bodyPr/>
                  <a:lstStyle/>
                  <a:p>
                    <a:fld id="{99B05B11-FE7C-4BBE-AB5E-AAC3CF3947F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B94F-4F5F-8B8A-E22B80CE0CF4}"/>
                </c:ext>
              </c:extLst>
            </c:dLbl>
            <c:dLbl>
              <c:idx val="29"/>
              <c:tx>
                <c:rich>
                  <a:bodyPr/>
                  <a:lstStyle/>
                  <a:p>
                    <a:fld id="{355CB647-306E-4DC8-BDDF-804147CAB3D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B94F-4F5F-8B8A-E22B80CE0CF4}"/>
                </c:ext>
              </c:extLst>
            </c:dLbl>
            <c:dLbl>
              <c:idx val="30"/>
              <c:tx>
                <c:rich>
                  <a:bodyPr/>
                  <a:lstStyle/>
                  <a:p>
                    <a:fld id="{0B97DCC6-EE2A-4E31-8956-3614590F576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B94F-4F5F-8B8A-E22B80CE0CF4}"/>
                </c:ext>
              </c:extLst>
            </c:dLbl>
            <c:dLbl>
              <c:idx val="31"/>
              <c:tx>
                <c:rich>
                  <a:bodyPr/>
                  <a:lstStyle/>
                  <a:p>
                    <a:fld id="{49BEA974-A161-41E1-989F-6EB43149D94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B94F-4F5F-8B8A-E22B80CE0CF4}"/>
                </c:ext>
              </c:extLst>
            </c:dLbl>
            <c:dLbl>
              <c:idx val="32"/>
              <c:tx>
                <c:rich>
                  <a:bodyPr/>
                  <a:lstStyle/>
                  <a:p>
                    <a:fld id="{F3D61D3D-E217-4E88-B0EF-848CCFFB455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B94F-4F5F-8B8A-E22B80CE0CF4}"/>
                </c:ext>
              </c:extLst>
            </c:dLbl>
            <c:dLbl>
              <c:idx val="33"/>
              <c:tx>
                <c:rich>
                  <a:bodyPr/>
                  <a:lstStyle/>
                  <a:p>
                    <a:fld id="{5F703FFD-B8B4-4F17-B074-0224B4E4C78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B94F-4F5F-8B8A-E22B80CE0CF4}"/>
                </c:ext>
              </c:extLst>
            </c:dLbl>
            <c:dLbl>
              <c:idx val="34"/>
              <c:tx>
                <c:rich>
                  <a:bodyPr/>
                  <a:lstStyle/>
                  <a:p>
                    <a:fld id="{8FCC410F-94DA-4440-8D4A-8DC0F791498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B94F-4F5F-8B8A-E22B80CE0CF4}"/>
                </c:ext>
              </c:extLst>
            </c:dLbl>
            <c:dLbl>
              <c:idx val="35"/>
              <c:tx>
                <c:rich>
                  <a:bodyPr/>
                  <a:lstStyle/>
                  <a:p>
                    <a:fld id="{A702BDC3-D50C-449F-A147-679F2E2DD88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B94F-4F5F-8B8A-E22B80CE0CF4}"/>
                </c:ext>
              </c:extLst>
            </c:dLbl>
            <c:dLbl>
              <c:idx val="36"/>
              <c:tx>
                <c:rich>
                  <a:bodyPr/>
                  <a:lstStyle/>
                  <a:p>
                    <a:fld id="{5ACE4DE0-A085-4038-85E9-3B7C7E3C512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B94F-4F5F-8B8A-E22B80CE0CF4}"/>
                </c:ext>
              </c:extLst>
            </c:dLbl>
            <c:dLbl>
              <c:idx val="37"/>
              <c:tx>
                <c:rich>
                  <a:bodyPr/>
                  <a:lstStyle/>
                  <a:p>
                    <a:fld id="{C8D46F57-D367-42D0-96D7-963330E96F5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B94F-4F5F-8B8A-E22B80CE0CF4}"/>
                </c:ext>
              </c:extLst>
            </c:dLbl>
            <c:dLbl>
              <c:idx val="38"/>
              <c:layout>
                <c:manualLayout>
                  <c:x val="0"/>
                  <c:y val="2.955082742316785E-2"/>
                </c:manualLayout>
              </c:layout>
              <c:tx>
                <c:rich>
                  <a:bodyPr/>
                  <a:lstStyle/>
                  <a:p>
                    <a:fld id="{DBF3DEF6-38BC-4D6D-ADEC-07EA5F5F6D1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B94F-4F5F-8B8A-E22B80CE0CF4}"/>
                </c:ext>
              </c:extLst>
            </c:dLbl>
            <c:dLbl>
              <c:idx val="39"/>
              <c:tx>
                <c:rich>
                  <a:bodyPr/>
                  <a:lstStyle/>
                  <a:p>
                    <a:fld id="{26C1E885-4CCA-4E1D-90B7-2ADCFAE978B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B94F-4F5F-8B8A-E22B80CE0CF4}"/>
                </c:ext>
              </c:extLst>
            </c:dLbl>
            <c:dLbl>
              <c:idx val="40"/>
              <c:tx>
                <c:rich>
                  <a:bodyPr/>
                  <a:lstStyle/>
                  <a:p>
                    <a:fld id="{DC783A83-419C-48CB-AE5D-6B2B2496021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B94F-4F5F-8B8A-E22B80CE0CF4}"/>
                </c:ext>
              </c:extLst>
            </c:dLbl>
            <c:dLbl>
              <c:idx val="41"/>
              <c:layout>
                <c:manualLayout>
                  <c:x val="-3.7522780446720951E-2"/>
                  <c:y val="-6.4243885793961536E-2"/>
                </c:manualLayout>
              </c:layout>
              <c:tx>
                <c:rich>
                  <a:bodyPr/>
                  <a:lstStyle/>
                  <a:p>
                    <a:fld id="{A5DE30EB-8B24-42DD-B67A-16D5FBC45FC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B94F-4F5F-8B8A-E22B80CE0CF4}"/>
                </c:ext>
              </c:extLst>
            </c:dLbl>
            <c:dLbl>
              <c:idx val="42"/>
              <c:tx>
                <c:rich>
                  <a:bodyPr/>
                  <a:lstStyle/>
                  <a:p>
                    <a:fld id="{67B256DC-5222-4AE2-A5F1-80A0D14140E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B94F-4F5F-8B8A-E22B80CE0CF4}"/>
                </c:ext>
              </c:extLst>
            </c:dLbl>
            <c:dLbl>
              <c:idx val="43"/>
              <c:tx>
                <c:rich>
                  <a:bodyPr/>
                  <a:lstStyle/>
                  <a:p>
                    <a:fld id="{FABA6ED1-12D6-4347-8936-3F12B09F1CF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B94F-4F5F-8B8A-E22B80CE0CF4}"/>
                </c:ext>
              </c:extLst>
            </c:dLbl>
            <c:dLbl>
              <c:idx val="44"/>
              <c:tx>
                <c:rich>
                  <a:bodyPr/>
                  <a:lstStyle/>
                  <a:p>
                    <a:fld id="{E056BAB5-AB54-4FAC-B5F3-8389E4C044B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B94F-4F5F-8B8A-E22B80CE0CF4}"/>
                </c:ext>
              </c:extLst>
            </c:dLbl>
            <c:dLbl>
              <c:idx val="45"/>
              <c:tx>
                <c:rich>
                  <a:bodyPr/>
                  <a:lstStyle/>
                  <a:p>
                    <a:fld id="{10152BD0-65A7-4ABA-BB23-9D8E187D38B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B94F-4F5F-8B8A-E22B80CE0CF4}"/>
                </c:ext>
              </c:extLst>
            </c:dLbl>
            <c:dLbl>
              <c:idx val="46"/>
              <c:tx>
                <c:rich>
                  <a:bodyPr/>
                  <a:lstStyle/>
                  <a:p>
                    <a:fld id="{20BD7AB2-7BBB-4A5C-B2EB-5C950CC8E40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B94F-4F5F-8B8A-E22B80CE0CF4}"/>
                </c:ext>
              </c:extLst>
            </c:dLbl>
            <c:dLbl>
              <c:idx val="47"/>
              <c:tx>
                <c:rich>
                  <a:bodyPr/>
                  <a:lstStyle/>
                  <a:p>
                    <a:fld id="{84C821BB-8B26-4F2D-BE46-9471F8DBEB8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B94F-4F5F-8B8A-E22B80CE0CF4}"/>
                </c:ext>
              </c:extLst>
            </c:dLbl>
            <c:dLbl>
              <c:idx val="48"/>
              <c:layout>
                <c:manualLayout>
                  <c:x val="-4.1661695636192049E-2"/>
                  <c:y val="-8.2742316784869971E-2"/>
                </c:manualLayout>
              </c:layout>
              <c:tx>
                <c:rich>
                  <a:bodyPr/>
                  <a:lstStyle/>
                  <a:p>
                    <a:fld id="{2FA37C8F-1BA0-4339-8D25-5BB8125A854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0-B94F-4F5F-8B8A-E22B80CE0CF4}"/>
                </c:ext>
              </c:extLst>
            </c:dLbl>
            <c:dLbl>
              <c:idx val="49"/>
              <c:tx>
                <c:rich>
                  <a:bodyPr/>
                  <a:lstStyle/>
                  <a:p>
                    <a:fld id="{B619E9A0-16EC-4F4A-9DF6-91A3732A446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B94F-4F5F-8B8A-E22B80CE0CF4}"/>
                </c:ext>
              </c:extLst>
            </c:dLbl>
            <c:dLbl>
              <c:idx val="50"/>
              <c:tx>
                <c:rich>
                  <a:bodyPr/>
                  <a:lstStyle/>
                  <a:p>
                    <a:fld id="{27AF3A00-E6BF-4584-A4B3-975E625F7F8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B94F-4F5F-8B8A-E22B80CE0CF4}"/>
                </c:ext>
              </c:extLst>
            </c:dLbl>
            <c:dLbl>
              <c:idx val="51"/>
              <c:tx>
                <c:rich>
                  <a:bodyPr/>
                  <a:lstStyle/>
                  <a:p>
                    <a:fld id="{78FDE1FB-725D-475C-85CC-7BAE79BA058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B94F-4F5F-8B8A-E22B80CE0CF4}"/>
                </c:ext>
              </c:extLst>
            </c:dLbl>
            <c:dLbl>
              <c:idx val="52"/>
              <c:tx>
                <c:rich>
                  <a:bodyPr/>
                  <a:lstStyle/>
                  <a:p>
                    <a:fld id="{53DA67D9-E288-4D3E-8DA9-38816826CC3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B94F-4F5F-8B8A-E22B80CE0CF4}"/>
                </c:ext>
              </c:extLst>
            </c:dLbl>
            <c:dLbl>
              <c:idx val="53"/>
              <c:tx>
                <c:rich>
                  <a:bodyPr/>
                  <a:lstStyle/>
                  <a:p>
                    <a:fld id="{66170219-8F01-4415-A5F2-5C3D4B9ED74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B94F-4F5F-8B8A-E22B80CE0CF4}"/>
                </c:ext>
              </c:extLst>
            </c:dLbl>
            <c:dLbl>
              <c:idx val="54"/>
              <c:tx>
                <c:rich>
                  <a:bodyPr/>
                  <a:lstStyle/>
                  <a:p>
                    <a:fld id="{8AED5DE7-C8BA-4DE1-89CE-6826D458F37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B94F-4F5F-8B8A-E22B80CE0CF4}"/>
                </c:ext>
              </c:extLst>
            </c:dLbl>
            <c:dLbl>
              <c:idx val="55"/>
              <c:tx>
                <c:rich>
                  <a:bodyPr/>
                  <a:lstStyle/>
                  <a:p>
                    <a:fld id="{0FBA5C8A-0DF6-471F-98C9-28B2963B00C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B94F-4F5F-8B8A-E22B80CE0CF4}"/>
                </c:ext>
              </c:extLst>
            </c:dLbl>
            <c:dLbl>
              <c:idx val="56"/>
              <c:tx>
                <c:rich>
                  <a:bodyPr/>
                  <a:lstStyle/>
                  <a:p>
                    <a:fld id="{35F9221E-6E25-43C4-9C18-D1B8BE4843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B94F-4F5F-8B8A-E22B80CE0CF4}"/>
                </c:ext>
              </c:extLst>
            </c:dLbl>
            <c:dLbl>
              <c:idx val="57"/>
              <c:tx>
                <c:rich>
                  <a:bodyPr/>
                  <a:lstStyle/>
                  <a:p>
                    <a:fld id="{8ECEAE06-0CAC-49B1-804F-EB53D882FA1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B94F-4F5F-8B8A-E22B80CE0CF4}"/>
                </c:ext>
              </c:extLst>
            </c:dLbl>
            <c:dLbl>
              <c:idx val="58"/>
              <c:tx>
                <c:rich>
                  <a:bodyPr/>
                  <a:lstStyle/>
                  <a:p>
                    <a:fld id="{284901AA-0035-4E39-B332-E4435C40137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B94F-4F5F-8B8A-E22B80CE0CF4}"/>
                </c:ext>
              </c:extLst>
            </c:dLbl>
            <c:dLbl>
              <c:idx val="59"/>
              <c:layout>
                <c:manualLayout>
                  <c:x val="-7.4552507980554267E-2"/>
                  <c:y val="4.7281323877068557E-2"/>
                </c:manualLayout>
              </c:layout>
              <c:tx>
                <c:rich>
                  <a:bodyPr/>
                  <a:lstStyle/>
                  <a:p>
                    <a:fld id="{0080095C-0128-4476-B906-E3B7913FCDA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B94F-4F5F-8B8A-E22B80CE0CF4}"/>
                </c:ext>
              </c:extLst>
            </c:dLbl>
            <c:dLbl>
              <c:idx val="60"/>
              <c:tx>
                <c:rich>
                  <a:bodyPr/>
                  <a:lstStyle/>
                  <a:p>
                    <a:fld id="{42EBBD51-1793-4351-B22F-93FD78D133E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B94F-4F5F-8B8A-E22B80CE0CF4}"/>
                </c:ext>
              </c:extLst>
            </c:dLbl>
            <c:dLbl>
              <c:idx val="61"/>
              <c:tx>
                <c:rich>
                  <a:bodyPr/>
                  <a:lstStyle/>
                  <a:p>
                    <a:fld id="{C6FF95FE-C5C8-42B3-AD5C-A9DC2EE50BE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D-B94F-4F5F-8B8A-E22B80CE0CF4}"/>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wer"/>
            <c:dispRSqr val="0"/>
            <c:dispEq val="0"/>
          </c:trendline>
          <c:xVal>
            <c:numRef>
              <c:f>'Figure 9 - IT and Electronics'!$B$5:$B$66</c:f>
              <c:numCache>
                <c:formatCode>0.00</c:formatCode>
                <c:ptCount val="62"/>
                <c:pt idx="0">
                  <c:v>0.20952548639845059</c:v>
                </c:pt>
                <c:pt idx="1">
                  <c:v>1.0461245839277222</c:v>
                </c:pt>
                <c:pt idx="2">
                  <c:v>8.9425441538117604E-3</c:v>
                </c:pt>
                <c:pt idx="3">
                  <c:v>7.6581983063279315</c:v>
                </c:pt>
                <c:pt idx="5">
                  <c:v>0.28915365414755906</c:v>
                </c:pt>
                <c:pt idx="6">
                  <c:v>0.58598646277262467</c:v>
                </c:pt>
                <c:pt idx="7">
                  <c:v>4.7500296876855481E-2</c:v>
                </c:pt>
                <c:pt idx="8">
                  <c:v>6.3872889771598818</c:v>
                </c:pt>
                <c:pt idx="9">
                  <c:v>1.7436386688592913</c:v>
                </c:pt>
                <c:pt idx="10">
                  <c:v>3.2685020062416408</c:v>
                </c:pt>
                <c:pt idx="11">
                  <c:v>0.83838623352867447</c:v>
                </c:pt>
                <c:pt idx="12">
                  <c:v>0.11191397221613994</c:v>
                </c:pt>
                <c:pt idx="13">
                  <c:v>1.7603042198233561</c:v>
                </c:pt>
                <c:pt idx="14">
                  <c:v>1.3419194848309102</c:v>
                </c:pt>
                <c:pt idx="15">
                  <c:v>19.378781263643734</c:v>
                </c:pt>
                <c:pt idx="16">
                  <c:v>0.20829995193078038</c:v>
                </c:pt>
                <c:pt idx="17">
                  <c:v>16.02432713954504</c:v>
                </c:pt>
                <c:pt idx="18">
                  <c:v>3.3953112368633791E-2</c:v>
                </c:pt>
                <c:pt idx="19">
                  <c:v>3.8265527977318976E-2</c:v>
                </c:pt>
                <c:pt idx="20">
                  <c:v>3.7037037037037033</c:v>
                </c:pt>
                <c:pt idx="21">
                  <c:v>8.8755595571731121</c:v>
                </c:pt>
                <c:pt idx="22">
                  <c:v>0.4238505747126437</c:v>
                </c:pt>
                <c:pt idx="23">
                  <c:v>0.25817349450781479</c:v>
                </c:pt>
                <c:pt idx="24">
                  <c:v>0.8631037439268362</c:v>
                </c:pt>
                <c:pt idx="25">
                  <c:v>7.8202460584563399E-2</c:v>
                </c:pt>
                <c:pt idx="26">
                  <c:v>0.1733217785480968</c:v>
                </c:pt>
                <c:pt idx="27">
                  <c:v>0.21687361796223847</c:v>
                </c:pt>
                <c:pt idx="28">
                  <c:v>0.49872179451184373</c:v>
                </c:pt>
                <c:pt idx="29">
                  <c:v>2.5464039876572513</c:v>
                </c:pt>
                <c:pt idx="30">
                  <c:v>0.63044107409638084</c:v>
                </c:pt>
                <c:pt idx="31">
                  <c:v>2.1935231894241221</c:v>
                </c:pt>
                <c:pt idx="32">
                  <c:v>1.0233319688907081</c:v>
                </c:pt>
                <c:pt idx="33">
                  <c:v>2.0226515416879978</c:v>
                </c:pt>
                <c:pt idx="34">
                  <c:v>0.66680558449677019</c:v>
                </c:pt>
                <c:pt idx="35">
                  <c:v>0.27973828669077799</c:v>
                </c:pt>
                <c:pt idx="36">
                  <c:v>1.0854474315284615</c:v>
                </c:pt>
                <c:pt idx="37">
                  <c:v>2.1256893851705589</c:v>
                </c:pt>
                <c:pt idx="38">
                  <c:v>0.13798587398849338</c:v>
                </c:pt>
                <c:pt idx="39">
                  <c:v>2.2994192859560951</c:v>
                </c:pt>
                <c:pt idx="40">
                  <c:v>0.31414414874597746</c:v>
                </c:pt>
                <c:pt idx="41">
                  <c:v>0.427266822652967</c:v>
                </c:pt>
                <c:pt idx="42">
                  <c:v>1.3344614082990423</c:v>
                </c:pt>
                <c:pt idx="43">
                  <c:v>0.28234408332287614</c:v>
                </c:pt>
                <c:pt idx="44">
                  <c:v>1.6528526206413263</c:v>
                </c:pt>
                <c:pt idx="45">
                  <c:v>10.247619540467813</c:v>
                </c:pt>
                <c:pt idx="46">
                  <c:v>2.2187422475812455</c:v>
                </c:pt>
                <c:pt idx="47">
                  <c:v>8.3367801829128183</c:v>
                </c:pt>
                <c:pt idx="48">
                  <c:v>0.10594068553478489</c:v>
                </c:pt>
                <c:pt idx="49">
                  <c:v>3.5750421585160201</c:v>
                </c:pt>
                <c:pt idx="50">
                  <c:v>2.5541784652162161</c:v>
                </c:pt>
                <c:pt idx="51">
                  <c:v>1.1423448435421366</c:v>
                </c:pt>
                <c:pt idx="52">
                  <c:v>2.8159033675282625</c:v>
                </c:pt>
                <c:pt idx="53">
                  <c:v>0.77103496616612288</c:v>
                </c:pt>
                <c:pt idx="54">
                  <c:v>4.2742515202735525E-2</c:v>
                </c:pt>
                <c:pt idx="55">
                  <c:v>1.2861254347044011</c:v>
                </c:pt>
                <c:pt idx="56">
                  <c:v>0.14178849068596294</c:v>
                </c:pt>
                <c:pt idx="57">
                  <c:v>0.19407198306280876</c:v>
                </c:pt>
                <c:pt idx="58">
                  <c:v>0.11952412719590838</c:v>
                </c:pt>
                <c:pt idx="59">
                  <c:v>0.14458826769484992</c:v>
                </c:pt>
                <c:pt idx="60">
                  <c:v>6.7671232876712324</c:v>
                </c:pt>
                <c:pt idx="61">
                  <c:v>8.0197055622386437E-2</c:v>
                </c:pt>
              </c:numCache>
            </c:numRef>
          </c:xVal>
          <c:yVal>
            <c:numRef>
              <c:f>'Figure 9 - IT and Electronics'!$C$5:$C$66</c:f>
              <c:numCache>
                <c:formatCode>0.00</c:formatCode>
                <c:ptCount val="62"/>
                <c:pt idx="0">
                  <c:v>4.6500184524541766</c:v>
                </c:pt>
                <c:pt idx="1">
                  <c:v>25.357984411818013</c:v>
                </c:pt>
                <c:pt idx="2">
                  <c:v>3.5052578868302451</c:v>
                </c:pt>
                <c:pt idx="3">
                  <c:v>16.164864074831918</c:v>
                </c:pt>
                <c:pt idx="5">
                  <c:v>7.4248661561760114</c:v>
                </c:pt>
                <c:pt idx="6">
                  <c:v>3.9559014267185471</c:v>
                </c:pt>
                <c:pt idx="7">
                  <c:v>6.3317634746206179</c:v>
                </c:pt>
                <c:pt idx="8">
                  <c:v>9.7220565430036991</c:v>
                </c:pt>
                <c:pt idx="9">
                  <c:v>4.7614139956714423</c:v>
                </c:pt>
                <c:pt idx="10">
                  <c:v>20.441130785958372</c:v>
                </c:pt>
                <c:pt idx="11">
                  <c:v>12.852299752061933</c:v>
                </c:pt>
                <c:pt idx="12">
                  <c:v>1.9508836355290338</c:v>
                </c:pt>
                <c:pt idx="13">
                  <c:v>25.110705912998178</c:v>
                </c:pt>
                <c:pt idx="14">
                  <c:v>7.6932470387104654</c:v>
                </c:pt>
                <c:pt idx="15">
                  <c:v>7.4600870827285917</c:v>
                </c:pt>
                <c:pt idx="16">
                  <c:v>8.1162455818824455</c:v>
                </c:pt>
                <c:pt idx="17">
                  <c:v>5.2775873886223446</c:v>
                </c:pt>
                <c:pt idx="18">
                  <c:v>6.491831470335339</c:v>
                </c:pt>
                <c:pt idx="19">
                  <c:v>3.2311516155758078</c:v>
                </c:pt>
                <c:pt idx="20">
                  <c:v>13.012295081967212</c:v>
                </c:pt>
                <c:pt idx="21">
                  <c:v>21.753783932839021</c:v>
                </c:pt>
                <c:pt idx="22">
                  <c:v>11.36685552407932</c:v>
                </c:pt>
                <c:pt idx="23">
                  <c:v>12.273622520055723</c:v>
                </c:pt>
                <c:pt idx="24">
                  <c:v>11.925175370226032</c:v>
                </c:pt>
                <c:pt idx="25">
                  <c:v>5.1110180142438209</c:v>
                </c:pt>
                <c:pt idx="26">
                  <c:v>4.917719096823574</c:v>
                </c:pt>
                <c:pt idx="27">
                  <c:v>9.3819806403574102</c:v>
                </c:pt>
                <c:pt idx="28">
                  <c:v>14.713750668806846</c:v>
                </c:pt>
                <c:pt idx="29">
                  <c:v>5.7790242822348503</c:v>
                </c:pt>
                <c:pt idx="30">
                  <c:v>5.5483198749674401</c:v>
                </c:pt>
                <c:pt idx="31">
                  <c:v>18.328054077000946</c:v>
                </c:pt>
                <c:pt idx="32">
                  <c:v>7.800829875518672</c:v>
                </c:pt>
                <c:pt idx="33">
                  <c:v>8.3462823054528563</c:v>
                </c:pt>
                <c:pt idx="34">
                  <c:v>5.3444471684236339</c:v>
                </c:pt>
                <c:pt idx="35">
                  <c:v>6.0868289821061898</c:v>
                </c:pt>
                <c:pt idx="36">
                  <c:v>17.406520537852277</c:v>
                </c:pt>
                <c:pt idx="37">
                  <c:v>15.806922158864872</c:v>
                </c:pt>
                <c:pt idx="38">
                  <c:v>4.5029574508681547</c:v>
                </c:pt>
                <c:pt idx="39">
                  <c:v>5.5200374239825356</c:v>
                </c:pt>
                <c:pt idx="40">
                  <c:v>6.8365553602811948</c:v>
                </c:pt>
                <c:pt idx="41">
                  <c:v>13.843106180665609</c:v>
                </c:pt>
                <c:pt idx="42">
                  <c:v>15.180153573538096</c:v>
                </c:pt>
                <c:pt idx="43">
                  <c:v>12.412040656763097</c:v>
                </c:pt>
                <c:pt idx="44">
                  <c:v>3.9649608114338402</c:v>
                </c:pt>
                <c:pt idx="45">
                  <c:v>14.90580448065173</c:v>
                </c:pt>
                <c:pt idx="46">
                  <c:v>8.9320705421293276</c:v>
                </c:pt>
                <c:pt idx="47">
                  <c:v>38.943784771236409</c:v>
                </c:pt>
                <c:pt idx="48">
                  <c:v>9.4384630262394431</c:v>
                </c:pt>
                <c:pt idx="49">
                  <c:v>19.671422395157805</c:v>
                </c:pt>
                <c:pt idx="50">
                  <c:v>10.663251550283094</c:v>
                </c:pt>
                <c:pt idx="51">
                  <c:v>9.4221463136920001</c:v>
                </c:pt>
                <c:pt idx="52">
                  <c:v>7.7104642014162073</c:v>
                </c:pt>
                <c:pt idx="53">
                  <c:v>3.106049400976187</c:v>
                </c:pt>
                <c:pt idx="54">
                  <c:v>4.8817060979673439</c:v>
                </c:pt>
                <c:pt idx="55">
                  <c:v>6.3336063336063342</c:v>
                </c:pt>
                <c:pt idx="56">
                  <c:v>12.883076322467305</c:v>
                </c:pt>
                <c:pt idx="57">
                  <c:v>4.0559620074444869</c:v>
                </c:pt>
                <c:pt idx="58">
                  <c:v>10.828848223896664</c:v>
                </c:pt>
                <c:pt idx="59">
                  <c:v>5.0403225806451619</c:v>
                </c:pt>
                <c:pt idx="60">
                  <c:v>11.0062893081761</c:v>
                </c:pt>
                <c:pt idx="61">
                  <c:v>11.37516688918558</c:v>
                </c:pt>
              </c:numCache>
            </c:numRef>
          </c:yVal>
          <c:smooth val="0"/>
          <c:extLst>
            <c:ext xmlns:c15="http://schemas.microsoft.com/office/drawing/2012/chart" uri="{02D57815-91ED-43cb-92C2-25804820EDAC}">
              <c15:datalabelsRange>
                <c15:f>'Figure 9 - IT and Electronics'!$D$5:$D$66</c15:f>
                <c15:dlblRangeCache>
                  <c:ptCount val="62"/>
                  <c:pt idx="1">
                    <c:v>Aldershot</c:v>
                  </c:pt>
                  <c:pt idx="2">
                    <c:v>Barnsley</c:v>
                  </c:pt>
                  <c:pt idx="3">
                    <c:v>Basildon</c:v>
                  </c:pt>
                  <c:pt idx="10">
                    <c:v>Brighton</c:v>
                  </c:pt>
                  <c:pt idx="14">
                    <c:v>Cardiff</c:v>
                  </c:pt>
                  <c:pt idx="21">
                    <c:v>Edinburgh</c:v>
                  </c:pt>
                  <c:pt idx="26">
                    <c:v>Hull</c:v>
                  </c:pt>
                  <c:pt idx="28">
                    <c:v>Leeds</c:v>
                  </c:pt>
                  <c:pt idx="36">
                    <c:v>Milton Keynes</c:v>
                  </c:pt>
                  <c:pt idx="38">
                    <c:v>Newport</c:v>
                  </c:pt>
                  <c:pt idx="41">
                    <c:v>Nottingham</c:v>
                  </c:pt>
                  <c:pt idx="47">
                    <c:v>Reading</c:v>
                  </c:pt>
                  <c:pt idx="48">
                    <c:v>Sheffield</c:v>
                  </c:pt>
                  <c:pt idx="59">
                    <c:v>Wigan</c:v>
                  </c:pt>
                </c15:dlblRangeCache>
              </c15:datalabelsRange>
            </c:ext>
            <c:ext xmlns:c16="http://schemas.microsoft.com/office/drawing/2014/chart" uri="{C3380CC4-5D6E-409C-BE32-E72D297353CC}">
              <c16:uniqueId val="{0000003F-B94F-4F5F-8B8A-E22B80CE0CF4}"/>
            </c:ext>
          </c:extLst>
        </c:ser>
        <c:dLbls>
          <c:showLegendKey val="0"/>
          <c:showVal val="0"/>
          <c:showCatName val="0"/>
          <c:showSerName val="0"/>
          <c:showPercent val="0"/>
          <c:showBubbleSize val="0"/>
        </c:dLbls>
        <c:axId val="180084416"/>
        <c:axId val="72918080"/>
      </c:scatterChart>
      <c:valAx>
        <c:axId val="180084416"/>
        <c:scaling>
          <c:logBase val="10"/>
          <c:orientation val="minMax"/>
          <c:max val="20.05"/>
          <c:min val="5.000000000000001E-3"/>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baseline="0">
                    <a:effectLst/>
                  </a:rPr>
                  <a:t>Electronics-related jobs, 1981 (% exporting jobs)</a:t>
                </a:r>
                <a:endParaRPr lang="en-GB" sz="900">
                  <a:effectLst/>
                </a:endParaRP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logBase val="10"/>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b="0" i="0" baseline="0">
                    <a:effectLst/>
                  </a:rPr>
                  <a:t>IT-related jobs</a:t>
                </a:r>
                <a:r>
                  <a:rPr lang="en-GB" sz="900" b="0" i="0" u="none" strike="noStrike" baseline="0">
                    <a:effectLst/>
                  </a:rPr>
                  <a:t>, 2019 (% exporting jobs)</a:t>
                </a:r>
                <a:endParaRPr lang="en-GB" sz="900">
                  <a:effectLst/>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t>Share</a:t>
            </a:r>
            <a:r>
              <a:rPr lang="en-GB" baseline="0"/>
              <a:t> of car manufacturing (2019), coal mining and shipbuilding(1981)</a:t>
            </a:r>
            <a:endParaRPr lang="en-GB"/>
          </a:p>
        </c:rich>
      </c:tx>
      <c:layout>
        <c:manualLayout>
          <c:xMode val="edge"/>
          <c:yMode val="edge"/>
          <c:x val="0"/>
          <c:y val="2.6666666666666668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8.6429928587754362E-2"/>
          <c:y val="0.14111126591177323"/>
          <c:w val="0.86546215569718976"/>
          <c:h val="0.67757305336832885"/>
        </c:manualLayout>
      </c:layout>
      <c:barChart>
        <c:barDir val="col"/>
        <c:grouping val="clustered"/>
        <c:varyColors val="0"/>
        <c:ser>
          <c:idx val="0"/>
          <c:order val="0"/>
          <c:tx>
            <c:strRef>
              <c:f>'Figure 9 -Sunderland case study'!$G$100</c:f>
              <c:strCache>
                <c:ptCount val="1"/>
                <c:pt idx="0">
                  <c:v>Sunderland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study'!$H$100:$I$100</c:f>
              <c:numCache>
                <c:formatCode>0.0</c:formatCode>
                <c:ptCount val="2"/>
                <c:pt idx="0">
                  <c:v>34.901463888065095</c:v>
                </c:pt>
                <c:pt idx="1">
                  <c:v>17.7</c:v>
                </c:pt>
              </c:numCache>
            </c:numRef>
          </c:val>
          <c:extLst>
            <c:ext xmlns:c16="http://schemas.microsoft.com/office/drawing/2014/chart" uri="{C3380CC4-5D6E-409C-BE32-E72D297353CC}">
              <c16:uniqueId val="{00000000-87D0-4C4F-B082-4CDCB95E2AED}"/>
            </c:ext>
          </c:extLst>
        </c:ser>
        <c:ser>
          <c:idx val="1"/>
          <c:order val="1"/>
          <c:tx>
            <c:strRef>
              <c:f>'Figure 9 -Sunderland case study'!$G$101</c:f>
              <c:strCache>
                <c:ptCount val="1"/>
                <c:pt idx="0">
                  <c:v>Cities specialised in coal mining or shipbuilding in 1981*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study'!$H$101:$I$101</c:f>
              <c:numCache>
                <c:formatCode>0.0</c:formatCode>
                <c:ptCount val="2"/>
                <c:pt idx="0">
                  <c:v>29.46623157083274</c:v>
                </c:pt>
                <c:pt idx="1">
                  <c:v>0.24528937625439745</c:v>
                </c:pt>
              </c:numCache>
            </c:numRef>
          </c:val>
          <c:extLst>
            <c:ext xmlns:c16="http://schemas.microsoft.com/office/drawing/2014/chart" uri="{C3380CC4-5D6E-409C-BE32-E72D297353CC}">
              <c16:uniqueId val="{00000001-87D0-4C4F-B082-4CDCB95E2AED}"/>
            </c:ext>
          </c:extLst>
        </c:ser>
        <c:ser>
          <c:idx val="2"/>
          <c:order val="2"/>
          <c:tx>
            <c:strRef>
              <c:f>'Figure 9 -Sunderland case study'!$G$102</c:f>
              <c:strCache>
                <c:ptCount val="1"/>
                <c:pt idx="0">
                  <c:v>Cities specialised in car manufacturing in 2019</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study'!$H$102:$I$102</c:f>
              <c:numCache>
                <c:formatCode>0.0</c:formatCode>
                <c:ptCount val="2"/>
                <c:pt idx="0">
                  <c:v>1.5991261989414731</c:v>
                </c:pt>
                <c:pt idx="1">
                  <c:v>10.561503314792615</c:v>
                </c:pt>
              </c:numCache>
            </c:numRef>
          </c:val>
          <c:extLst>
            <c:ext xmlns:c16="http://schemas.microsoft.com/office/drawing/2014/chart" uri="{C3380CC4-5D6E-409C-BE32-E72D297353CC}">
              <c16:uniqueId val="{00000002-87D0-4C4F-B082-4CDCB95E2AED}"/>
            </c:ext>
          </c:extLst>
        </c:ser>
        <c:dLbls>
          <c:showLegendKey val="0"/>
          <c:showVal val="0"/>
          <c:showCatName val="0"/>
          <c:showSerName val="0"/>
          <c:showPercent val="0"/>
          <c:showBubbleSize val="0"/>
        </c:dLbls>
        <c:gapWidth val="219"/>
        <c:overlap val="-27"/>
        <c:axId val="992469856"/>
        <c:axId val="707487056"/>
      </c:barChart>
      <c:catAx>
        <c:axId val="99246985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707487056"/>
        <c:crosses val="autoZero"/>
        <c:auto val="1"/>
        <c:lblAlgn val="ctr"/>
        <c:lblOffset val="100"/>
        <c:noMultiLvlLbl val="0"/>
      </c:catAx>
      <c:valAx>
        <c:axId val="707487056"/>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Share of exporting jobs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92469856"/>
        <c:crosses val="autoZero"/>
        <c:crossBetween val="between"/>
        <c:majorUnit val="5"/>
        <c:minorUnit val="0.1"/>
      </c:valAx>
      <c:spPr>
        <a:noFill/>
        <a:ln>
          <a:noFill/>
        </a:ln>
        <a:effectLst/>
      </c:spPr>
    </c:plotArea>
    <c:legend>
      <c:legendPos val="r"/>
      <c:layout>
        <c:manualLayout>
          <c:xMode val="edge"/>
          <c:yMode val="edge"/>
          <c:x val="0.4670116601035329"/>
          <c:y val="0.1358255486881344"/>
          <c:w val="0.5329883398964671"/>
          <c:h val="0.1605497699884288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0.23183</cdr:x>
      <cdr:y>0.482</cdr:y>
    </cdr:from>
    <cdr:to>
      <cdr:x>0.43484</cdr:x>
      <cdr:y>0.66809</cdr:y>
    </cdr:to>
    <cdr:sp macro="" textlink="">
      <cdr:nvSpPr>
        <cdr:cNvPr id="2" name="TextBox 1">
          <a:extLst xmlns:a="http://schemas.openxmlformats.org/drawingml/2006/main">
            <a:ext uri="{FF2B5EF4-FFF2-40B4-BE49-F238E27FC236}">
              <a16:creationId xmlns:a16="http://schemas.microsoft.com/office/drawing/2014/main" id="{ACC6BCC5-C115-4606-B635-C82D18866949}"/>
            </a:ext>
          </a:extLst>
        </cdr:cNvPr>
        <cdr:cNvSpPr txBox="1"/>
      </cdr:nvSpPr>
      <cdr:spPr>
        <a:xfrm xmlns:a="http://schemas.openxmlformats.org/drawingml/2006/main">
          <a:off x="1762125" y="1504950"/>
          <a:ext cx="1543050" cy="581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20B5D-8185-413D-AACE-CECB7B9EB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7317</Words>
  <Characters>41707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48927</CharactersWithSpaces>
  <SharedDoc>false</SharedDoc>
  <HLinks>
    <vt:vector size="12" baseType="variant">
      <vt:variant>
        <vt:i4>1441860</vt:i4>
      </vt:variant>
      <vt:variant>
        <vt:i4>3</vt:i4>
      </vt:variant>
      <vt:variant>
        <vt:i4>0</vt:i4>
      </vt:variant>
      <vt:variant>
        <vt:i4>5</vt:i4>
      </vt:variant>
      <vt:variant>
        <vt:lpwstr>https://www.ncbi.nlm.nih.gov/pmc/articles/PMC2705545</vt:lpwstr>
      </vt:variant>
      <vt:variant>
        <vt:lpwstr/>
      </vt:variant>
      <vt:variant>
        <vt:i4>1441860</vt:i4>
      </vt:variant>
      <vt:variant>
        <vt:i4>0</vt:i4>
      </vt:variant>
      <vt:variant>
        <vt:i4>0</vt:i4>
      </vt:variant>
      <vt:variant>
        <vt:i4>5</vt:i4>
      </vt:variant>
      <vt:variant>
        <vt:lpwstr>https://www.ncbi.nlm.nih.gov/pmc/articles/PMC2705545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Rodrigues</dc:creator>
  <cp:keywords/>
  <dc:description/>
  <cp:lastModifiedBy>Anthony Breach</cp:lastModifiedBy>
  <cp:revision>3</cp:revision>
  <cp:lastPrinted>2021-09-07T13:21:00Z</cp:lastPrinted>
  <dcterms:created xsi:type="dcterms:W3CDTF">2021-09-14T19:28:00Z</dcterms:created>
  <dcterms:modified xsi:type="dcterms:W3CDTF">2021-09-14T19:31:00Z</dcterms:modified>
</cp:coreProperties>
</file>